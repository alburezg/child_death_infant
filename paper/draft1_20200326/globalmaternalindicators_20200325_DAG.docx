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319D" w14:textId="77777777" w:rsidR="007E3C04" w:rsidRPr="00690020" w:rsidRDefault="00FB3F59" w:rsidP="00817B98">
      <w:pPr>
        <w:spacing w:after="0" w:line="240" w:lineRule="auto"/>
        <w:jc w:val="center"/>
        <w:rPr>
          <w:rFonts w:ascii="Garamond" w:hAnsi="Garamond" w:cstheme="minorHAnsi"/>
          <w:b/>
          <w:bCs/>
          <w:sz w:val="24"/>
          <w:szCs w:val="24"/>
        </w:rPr>
      </w:pPr>
      <w:bookmarkStart w:id="0" w:name="_Hlk31806642"/>
      <w:r w:rsidRPr="00690020">
        <w:rPr>
          <w:rFonts w:ascii="Garamond" w:hAnsi="Garamond" w:cstheme="minorHAnsi"/>
          <w:b/>
          <w:bCs/>
          <w:sz w:val="24"/>
          <w:szCs w:val="24"/>
        </w:rPr>
        <w:t xml:space="preserve">Global Burden of Maternal Bereavement: </w:t>
      </w:r>
    </w:p>
    <w:p w14:paraId="3460831B" w14:textId="531C5058" w:rsidR="00573D92" w:rsidRPr="00690020" w:rsidRDefault="00FB3F59">
      <w:pPr>
        <w:spacing w:after="0" w:line="240" w:lineRule="auto"/>
        <w:jc w:val="center"/>
        <w:rPr>
          <w:rFonts w:ascii="Garamond" w:hAnsi="Garamond" w:cstheme="minorHAnsi"/>
          <w:b/>
          <w:bCs/>
          <w:sz w:val="24"/>
          <w:szCs w:val="24"/>
        </w:rPr>
      </w:pPr>
      <w:r w:rsidRPr="00690020">
        <w:rPr>
          <w:rFonts w:ascii="Garamond" w:hAnsi="Garamond" w:cstheme="minorHAnsi"/>
          <w:b/>
          <w:bCs/>
          <w:sz w:val="24"/>
          <w:szCs w:val="24"/>
        </w:rPr>
        <w:t xml:space="preserve">A Worldwide Analysis of Maternal Cumulative Prevalence of </w:t>
      </w:r>
      <w:r w:rsidR="00BD1F6E" w:rsidRPr="00690020">
        <w:rPr>
          <w:rFonts w:ascii="Garamond" w:hAnsi="Garamond" w:cstheme="minorHAnsi"/>
          <w:b/>
          <w:bCs/>
          <w:sz w:val="24"/>
          <w:szCs w:val="24"/>
        </w:rPr>
        <w:t>Child</w:t>
      </w:r>
      <w:r w:rsidRPr="00690020">
        <w:rPr>
          <w:rFonts w:ascii="Garamond" w:hAnsi="Garamond" w:cstheme="minorHAnsi"/>
          <w:b/>
          <w:bCs/>
          <w:sz w:val="24"/>
          <w:szCs w:val="24"/>
        </w:rPr>
        <w:t xml:space="preserve"> Mortality</w:t>
      </w:r>
      <w:bookmarkEnd w:id="0"/>
    </w:p>
    <w:p w14:paraId="0E5C7BB5" w14:textId="77777777" w:rsidR="007E3C04" w:rsidRPr="00690020" w:rsidRDefault="007E3C04" w:rsidP="00690020">
      <w:pPr>
        <w:spacing w:after="0" w:line="240" w:lineRule="auto"/>
        <w:rPr>
          <w:rFonts w:ascii="Garamond" w:hAnsi="Garamond" w:cstheme="minorHAnsi"/>
          <w:b/>
          <w:bCs/>
          <w:sz w:val="24"/>
          <w:szCs w:val="24"/>
        </w:rPr>
      </w:pPr>
    </w:p>
    <w:p w14:paraId="53FED737" w14:textId="0A672EC9" w:rsidR="00E66E90"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Summary </w:t>
      </w:r>
    </w:p>
    <w:p w14:paraId="75157A39" w14:textId="13FA7500" w:rsidR="00E66E90" w:rsidRPr="00690020" w:rsidRDefault="00E66E90" w:rsidP="00690020">
      <w:pPr>
        <w:spacing w:after="0"/>
        <w:rPr>
          <w:rFonts w:ascii="Garamond" w:hAnsi="Garamond" w:cstheme="minorHAnsi"/>
          <w:b/>
          <w:bCs/>
          <w:sz w:val="24"/>
          <w:szCs w:val="24"/>
        </w:rPr>
      </w:pPr>
      <w:r w:rsidRPr="00690020">
        <w:rPr>
          <w:rFonts w:ascii="Garamond" w:hAnsi="Garamond" w:cstheme="minorHAnsi"/>
          <w:b/>
          <w:bCs/>
          <w:sz w:val="24"/>
          <w:szCs w:val="24"/>
        </w:rPr>
        <w:t>Background</w:t>
      </w:r>
    </w:p>
    <w:p w14:paraId="140B40A0" w14:textId="2A376112" w:rsidR="00E66E90" w:rsidRPr="00690020" w:rsidRDefault="006D2A1D" w:rsidP="00690020">
      <w:pPr>
        <w:spacing w:after="0"/>
        <w:rPr>
          <w:rFonts w:ascii="Garamond" w:hAnsi="Garamond" w:cstheme="minorHAnsi"/>
          <w:sz w:val="24"/>
          <w:szCs w:val="24"/>
        </w:rPr>
      </w:pPr>
      <w:r>
        <w:rPr>
          <w:rFonts w:ascii="Garamond" w:hAnsi="Garamond" w:cstheme="minorHAnsi"/>
          <w:sz w:val="24"/>
          <w:szCs w:val="24"/>
        </w:rPr>
        <w:t>C</w:t>
      </w:r>
      <w:r w:rsidR="007152C1" w:rsidRPr="00690020">
        <w:rPr>
          <w:rFonts w:ascii="Garamond" w:hAnsi="Garamond" w:cstheme="minorHAnsi"/>
          <w:sz w:val="24"/>
          <w:szCs w:val="24"/>
        </w:rPr>
        <w:t xml:space="preserve">hild mortality </w:t>
      </w:r>
      <w:r>
        <w:rPr>
          <w:rFonts w:ascii="Garamond" w:hAnsi="Garamond" w:cstheme="minorHAnsi"/>
          <w:sz w:val="24"/>
          <w:szCs w:val="24"/>
        </w:rPr>
        <w:t xml:space="preserve">rates have declined </w:t>
      </w:r>
      <w:r w:rsidR="009E53A3">
        <w:rPr>
          <w:rFonts w:ascii="Garamond" w:hAnsi="Garamond" w:cstheme="minorHAnsi"/>
          <w:sz w:val="24"/>
          <w:szCs w:val="24"/>
        </w:rPr>
        <w:t>worldwide over</w:t>
      </w:r>
      <w:r w:rsidR="009E53A3" w:rsidRPr="00690020">
        <w:rPr>
          <w:rFonts w:ascii="Garamond" w:hAnsi="Garamond" w:cstheme="minorHAnsi"/>
          <w:sz w:val="24"/>
          <w:szCs w:val="24"/>
        </w:rPr>
        <w:t xml:space="preserve"> </w:t>
      </w:r>
      <w:r w:rsidR="007152C1" w:rsidRPr="00690020">
        <w:rPr>
          <w:rFonts w:ascii="Garamond" w:hAnsi="Garamond" w:cstheme="minorHAnsi"/>
          <w:sz w:val="24"/>
          <w:szCs w:val="24"/>
        </w:rPr>
        <w:t xml:space="preserve">the past several decades. Even so, </w:t>
      </w:r>
      <w:r w:rsidR="003F4F5E" w:rsidRPr="00690020">
        <w:rPr>
          <w:rFonts w:ascii="Garamond" w:hAnsi="Garamond" w:cstheme="minorHAnsi"/>
          <w:sz w:val="24"/>
          <w:szCs w:val="24"/>
        </w:rPr>
        <w:t>millions of parents lose children each year, resulting in the accumulation of bereaved parents</w:t>
      </w:r>
      <w:r w:rsidR="005C4D07">
        <w:rPr>
          <w:rFonts w:ascii="Garamond" w:hAnsi="Garamond" w:cstheme="minorHAnsi"/>
          <w:sz w:val="24"/>
          <w:szCs w:val="24"/>
        </w:rPr>
        <w:t xml:space="preserve"> who are at risk of </w:t>
      </w:r>
      <w:r w:rsidR="00C51F34">
        <w:rPr>
          <w:rFonts w:ascii="Garamond" w:hAnsi="Garamond" w:cstheme="minorHAnsi"/>
          <w:sz w:val="24"/>
          <w:szCs w:val="24"/>
        </w:rPr>
        <w:t>associated health</w:t>
      </w:r>
      <w:r w:rsidR="00505B05">
        <w:rPr>
          <w:rFonts w:ascii="Garamond" w:hAnsi="Garamond" w:cstheme="minorHAnsi"/>
          <w:sz w:val="24"/>
          <w:szCs w:val="24"/>
        </w:rPr>
        <w:t xml:space="preserve"> and social </w:t>
      </w:r>
      <w:r w:rsidR="00C51F34">
        <w:rPr>
          <w:rFonts w:ascii="Garamond" w:hAnsi="Garamond" w:cstheme="minorHAnsi"/>
          <w:sz w:val="24"/>
          <w:szCs w:val="24"/>
        </w:rPr>
        <w:t>challenges</w:t>
      </w:r>
      <w:r w:rsidR="00E66E90" w:rsidRPr="00690020">
        <w:rPr>
          <w:rFonts w:ascii="Garamond" w:hAnsi="Garamond" w:cstheme="minorHAnsi"/>
          <w:sz w:val="24"/>
          <w:szCs w:val="24"/>
        </w:rPr>
        <w:t xml:space="preserve">. Developing a working understanding of the population prevalence of bereaved parents is </w:t>
      </w:r>
      <w:r w:rsidR="005C4D07">
        <w:rPr>
          <w:rFonts w:ascii="Garamond" w:hAnsi="Garamond" w:cstheme="minorHAnsi"/>
          <w:sz w:val="24"/>
          <w:szCs w:val="24"/>
        </w:rPr>
        <w:t xml:space="preserve">essential to understand the </w:t>
      </w:r>
      <w:r w:rsidR="00505B05">
        <w:rPr>
          <w:rFonts w:ascii="Garamond" w:hAnsi="Garamond" w:cstheme="minorHAnsi"/>
          <w:sz w:val="24"/>
          <w:szCs w:val="24"/>
        </w:rPr>
        <w:t>full extent</w:t>
      </w:r>
      <w:r w:rsidR="00C51F34">
        <w:rPr>
          <w:rFonts w:ascii="Garamond" w:hAnsi="Garamond" w:cstheme="minorHAnsi"/>
          <w:sz w:val="24"/>
          <w:szCs w:val="24"/>
        </w:rPr>
        <w:t xml:space="preserve"> of child loss around the globe, and inequality </w:t>
      </w:r>
      <w:r w:rsidR="006508A5">
        <w:rPr>
          <w:rFonts w:ascii="Garamond" w:hAnsi="Garamond" w:cstheme="minorHAnsi"/>
          <w:sz w:val="24"/>
          <w:szCs w:val="24"/>
        </w:rPr>
        <w:t>in the burden of loss</w:t>
      </w:r>
      <w:r w:rsidR="00C51F34">
        <w:rPr>
          <w:rFonts w:ascii="Garamond" w:hAnsi="Garamond" w:cstheme="minorHAnsi"/>
          <w:sz w:val="24"/>
          <w:szCs w:val="24"/>
        </w:rPr>
        <w:t xml:space="preserve">. </w:t>
      </w:r>
    </w:p>
    <w:p w14:paraId="2AB365BE" w14:textId="7001450F" w:rsidR="00AA077C"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Methods </w:t>
      </w:r>
    </w:p>
    <w:p w14:paraId="7BC33C6B" w14:textId="09C8322E" w:rsidR="00E66E90" w:rsidRPr="00690020" w:rsidRDefault="00E66E90" w:rsidP="00690020">
      <w:pPr>
        <w:spacing w:after="0"/>
        <w:rPr>
          <w:rFonts w:ascii="Garamond" w:hAnsi="Garamond" w:cstheme="minorHAnsi"/>
          <w:sz w:val="24"/>
          <w:szCs w:val="24"/>
        </w:rPr>
      </w:pPr>
      <w:r w:rsidRPr="00690020">
        <w:rPr>
          <w:rFonts w:ascii="Garamond" w:hAnsi="Garamond" w:cstheme="minorHAnsi"/>
          <w:sz w:val="24"/>
          <w:szCs w:val="24"/>
        </w:rPr>
        <w:t>We generate estimates of the</w:t>
      </w:r>
      <w:r w:rsidR="006508A5">
        <w:rPr>
          <w:rFonts w:ascii="Garamond" w:hAnsi="Garamond" w:cstheme="minorHAnsi"/>
          <w:sz w:val="24"/>
          <w:szCs w:val="24"/>
        </w:rPr>
        <w:t xml:space="preserve"> cumulative</w:t>
      </w:r>
      <w:r w:rsidRPr="00690020">
        <w:rPr>
          <w:rFonts w:ascii="Garamond" w:hAnsi="Garamond" w:cstheme="minorHAnsi"/>
          <w:sz w:val="24"/>
          <w:szCs w:val="24"/>
        </w:rPr>
        <w:t xml:space="preserve"> prevalence of bereaved mothers for </w:t>
      </w:r>
      <w:r w:rsidR="00C51F34">
        <w:rPr>
          <w:rFonts w:ascii="Garamond" w:hAnsi="Garamond" w:cstheme="minorHAnsi"/>
          <w:sz w:val="24"/>
          <w:szCs w:val="24"/>
        </w:rPr>
        <w:t>168</w:t>
      </w:r>
      <w:r w:rsidR="00C51F34" w:rsidRPr="00690020">
        <w:rPr>
          <w:rFonts w:ascii="Garamond" w:hAnsi="Garamond" w:cstheme="minorHAnsi"/>
          <w:sz w:val="24"/>
          <w:szCs w:val="24"/>
        </w:rPr>
        <w:t xml:space="preserve"> </w:t>
      </w:r>
      <w:r w:rsidRPr="00690020">
        <w:rPr>
          <w:rFonts w:ascii="Garamond" w:hAnsi="Garamond" w:cstheme="minorHAnsi"/>
          <w:sz w:val="24"/>
          <w:szCs w:val="24"/>
        </w:rPr>
        <w:t xml:space="preserve">countries. </w:t>
      </w:r>
      <w:r w:rsidR="00C51F34">
        <w:rPr>
          <w:rFonts w:ascii="Garamond" w:hAnsi="Garamond" w:cstheme="minorHAnsi"/>
          <w:sz w:val="24"/>
          <w:szCs w:val="24"/>
        </w:rPr>
        <w:t>W</w:t>
      </w:r>
      <w:r w:rsidRPr="00690020">
        <w:rPr>
          <w:rFonts w:ascii="Garamond" w:hAnsi="Garamond" w:cstheme="minorHAnsi"/>
          <w:sz w:val="24"/>
          <w:szCs w:val="24"/>
        </w:rPr>
        <w:t xml:space="preserve">e </w:t>
      </w:r>
      <w:r w:rsidR="00C51F34">
        <w:rPr>
          <w:rFonts w:ascii="Garamond" w:hAnsi="Garamond" w:cstheme="minorHAnsi"/>
          <w:sz w:val="24"/>
          <w:szCs w:val="24"/>
        </w:rPr>
        <w:t xml:space="preserve">present </w:t>
      </w:r>
      <w:r w:rsidRPr="00690020">
        <w:rPr>
          <w:rFonts w:ascii="Garamond" w:hAnsi="Garamond" w:cstheme="minorHAnsi"/>
          <w:sz w:val="24"/>
          <w:szCs w:val="24"/>
        </w:rPr>
        <w:t xml:space="preserve">three metrics that capture the maternal cumulative prevalence of infant mortality, under-five mortality, and offspring mortality. We generate these estimates using </w:t>
      </w:r>
      <w:commentRangeStart w:id="1"/>
      <w:r w:rsidR="006508A5">
        <w:rPr>
          <w:rFonts w:ascii="Garamond" w:hAnsi="Garamond" w:cstheme="minorHAnsi"/>
          <w:sz w:val="24"/>
          <w:szCs w:val="24"/>
        </w:rPr>
        <w:t>an indirect, kin-cohort approach,</w:t>
      </w:r>
      <w:commentRangeEnd w:id="1"/>
      <w:r w:rsidR="00C25629">
        <w:rPr>
          <w:rStyle w:val="CommentReference"/>
        </w:rPr>
        <w:commentReference w:id="1"/>
      </w:r>
      <w:r w:rsidR="006508A5">
        <w:rPr>
          <w:rFonts w:ascii="Garamond" w:hAnsi="Garamond" w:cstheme="minorHAnsi"/>
          <w:sz w:val="24"/>
          <w:szCs w:val="24"/>
        </w:rPr>
        <w:t xml:space="preserve"> and direct estimation from </w:t>
      </w:r>
      <w:r w:rsidR="00CB40A7">
        <w:rPr>
          <w:rFonts w:ascii="Garamond" w:hAnsi="Garamond" w:cstheme="minorHAnsi"/>
          <w:sz w:val="24"/>
          <w:szCs w:val="24"/>
        </w:rPr>
        <w:t>nationally representative</w:t>
      </w:r>
      <w:r w:rsidR="006508A5">
        <w:rPr>
          <w:rFonts w:ascii="Garamond" w:hAnsi="Garamond" w:cstheme="minorHAnsi"/>
          <w:sz w:val="24"/>
          <w:szCs w:val="24"/>
        </w:rPr>
        <w:t xml:space="preserve"> surveys. </w:t>
      </w:r>
    </w:p>
    <w:p w14:paraId="0374A915" w14:textId="3815E71A" w:rsidR="00E66E90"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Findings</w:t>
      </w:r>
    </w:p>
    <w:p w14:paraId="3B4FAA23" w14:textId="6039CD46" w:rsidR="00E66E90" w:rsidRPr="00690020" w:rsidRDefault="00E66E90" w:rsidP="00690020">
      <w:pPr>
        <w:spacing w:after="0"/>
        <w:rPr>
          <w:rFonts w:ascii="Garamond" w:hAnsi="Garamond" w:cstheme="minorHAnsi"/>
          <w:sz w:val="24"/>
          <w:szCs w:val="24"/>
        </w:rPr>
      </w:pPr>
      <w:r w:rsidRPr="00690020">
        <w:rPr>
          <w:rFonts w:ascii="Garamond" w:hAnsi="Garamond" w:cstheme="minorHAnsi"/>
          <w:sz w:val="24"/>
          <w:szCs w:val="24"/>
        </w:rPr>
        <w:t xml:space="preserve">There is startling inequality in the burden of bereavement across </w:t>
      </w:r>
      <w:r w:rsidR="00E9797D" w:rsidRPr="00690020">
        <w:rPr>
          <w:rFonts w:ascii="Garamond" w:hAnsi="Garamond" w:cstheme="minorHAnsi"/>
          <w:sz w:val="24"/>
          <w:szCs w:val="24"/>
        </w:rPr>
        <w:t xml:space="preserve">countries, with an exceptionally high burden in several </w:t>
      </w:r>
      <w:r w:rsidR="00C51F34">
        <w:rPr>
          <w:rFonts w:ascii="Garamond" w:hAnsi="Garamond" w:cstheme="minorHAnsi"/>
          <w:sz w:val="24"/>
          <w:szCs w:val="24"/>
        </w:rPr>
        <w:t>African and Asian countries</w:t>
      </w:r>
      <w:r w:rsidR="006508A5">
        <w:rPr>
          <w:rFonts w:ascii="Garamond" w:hAnsi="Garamond" w:cstheme="minorHAnsi"/>
          <w:sz w:val="24"/>
          <w:szCs w:val="24"/>
        </w:rPr>
        <w:t xml:space="preserve"> where upwards of one-third to one-half of mothers have lost a child. </w:t>
      </w:r>
    </w:p>
    <w:p w14:paraId="6E88C9CD" w14:textId="7C5677F1" w:rsidR="00AA077C" w:rsidRPr="00690020" w:rsidRDefault="00AA077C" w:rsidP="00690020">
      <w:pPr>
        <w:spacing w:after="0"/>
        <w:rPr>
          <w:rFonts w:ascii="Garamond" w:hAnsi="Garamond" w:cstheme="minorHAnsi"/>
          <w:b/>
          <w:bCs/>
          <w:sz w:val="24"/>
          <w:szCs w:val="24"/>
        </w:rPr>
      </w:pPr>
      <w:r w:rsidRPr="00690020">
        <w:rPr>
          <w:rFonts w:ascii="Garamond" w:hAnsi="Garamond" w:cstheme="minorHAnsi"/>
          <w:b/>
          <w:bCs/>
          <w:sz w:val="24"/>
          <w:szCs w:val="24"/>
        </w:rPr>
        <w:t xml:space="preserve">Interpretation </w:t>
      </w:r>
    </w:p>
    <w:p w14:paraId="1C4457A2" w14:textId="2484E9F9" w:rsidR="00F516E1" w:rsidRPr="00690020" w:rsidRDefault="00F516E1" w:rsidP="00690020">
      <w:pPr>
        <w:spacing w:after="0"/>
        <w:rPr>
          <w:rFonts w:ascii="Garamond" w:hAnsi="Garamond" w:cstheme="minorHAnsi"/>
          <w:sz w:val="24"/>
          <w:szCs w:val="24"/>
        </w:rPr>
      </w:pPr>
      <w:r w:rsidRPr="00690020">
        <w:rPr>
          <w:rFonts w:ascii="Garamond" w:hAnsi="Garamond" w:cstheme="minorHAnsi"/>
          <w:sz w:val="24"/>
          <w:szCs w:val="24"/>
        </w:rPr>
        <w:t xml:space="preserve"> mortality and fertility trends </w:t>
      </w:r>
      <w:r w:rsidR="00C51F34">
        <w:rPr>
          <w:rFonts w:ascii="Garamond" w:hAnsi="Garamond" w:cstheme="minorHAnsi"/>
          <w:sz w:val="24"/>
          <w:szCs w:val="24"/>
        </w:rPr>
        <w:t>translate into</w:t>
      </w:r>
      <w:r w:rsidRPr="00690020">
        <w:rPr>
          <w:rFonts w:ascii="Garamond" w:hAnsi="Garamond" w:cstheme="minorHAnsi"/>
          <w:sz w:val="24"/>
          <w:szCs w:val="24"/>
        </w:rPr>
        <w:t xml:space="preserve"> </w:t>
      </w:r>
      <w:r w:rsidR="00C51F34">
        <w:rPr>
          <w:rFonts w:ascii="Garamond" w:hAnsi="Garamond" w:cstheme="minorHAnsi"/>
          <w:sz w:val="24"/>
          <w:szCs w:val="24"/>
        </w:rPr>
        <w:t>large</w:t>
      </w:r>
      <w:r w:rsidR="00C51F34" w:rsidRPr="00690020">
        <w:rPr>
          <w:rFonts w:ascii="Garamond" w:hAnsi="Garamond" w:cstheme="minorHAnsi"/>
          <w:sz w:val="24"/>
          <w:szCs w:val="24"/>
        </w:rPr>
        <w:t xml:space="preserve"> </w:t>
      </w:r>
      <w:r w:rsidRPr="00690020">
        <w:rPr>
          <w:rFonts w:ascii="Garamond" w:hAnsi="Garamond" w:cstheme="minorHAnsi"/>
          <w:sz w:val="24"/>
          <w:szCs w:val="24"/>
        </w:rPr>
        <w:t xml:space="preserve">disparities in the </w:t>
      </w:r>
      <w:r w:rsidR="00813B77">
        <w:rPr>
          <w:rFonts w:ascii="Garamond" w:hAnsi="Garamond" w:cstheme="minorHAnsi"/>
          <w:sz w:val="24"/>
          <w:szCs w:val="24"/>
        </w:rPr>
        <w:t>population prevalence of</w:t>
      </w:r>
      <w:r w:rsidR="00813B77" w:rsidRPr="00690020">
        <w:rPr>
          <w:rFonts w:ascii="Garamond" w:hAnsi="Garamond" w:cstheme="minorHAnsi"/>
          <w:sz w:val="24"/>
          <w:szCs w:val="24"/>
        </w:rPr>
        <w:t xml:space="preserve"> </w:t>
      </w:r>
      <w:r w:rsidR="00813B77">
        <w:rPr>
          <w:rFonts w:ascii="Garamond" w:hAnsi="Garamond" w:cstheme="minorHAnsi"/>
          <w:sz w:val="24"/>
          <w:szCs w:val="24"/>
        </w:rPr>
        <w:t>bereaved parents</w:t>
      </w:r>
      <w:r w:rsidRPr="00690020">
        <w:rPr>
          <w:rFonts w:ascii="Garamond" w:hAnsi="Garamond" w:cstheme="minorHAnsi"/>
          <w:sz w:val="24"/>
          <w:szCs w:val="24"/>
        </w:rPr>
        <w:t xml:space="preserve">. </w:t>
      </w:r>
      <w:r w:rsidR="00F05AF9">
        <w:rPr>
          <w:rFonts w:ascii="Garamond" w:hAnsi="Garamond" w:cstheme="minorHAnsi"/>
          <w:sz w:val="24"/>
          <w:szCs w:val="24"/>
        </w:rPr>
        <w:t>Although it is well known that i</w:t>
      </w:r>
      <w:r w:rsidRPr="00690020">
        <w:rPr>
          <w:rFonts w:ascii="Garamond" w:hAnsi="Garamond" w:cstheme="minorHAnsi"/>
          <w:sz w:val="24"/>
          <w:szCs w:val="24"/>
        </w:rPr>
        <w:t xml:space="preserve">nfants and children face strikingly different risk of mortality depending on where they are born, </w:t>
      </w:r>
      <w:r w:rsidR="00F05AF9">
        <w:rPr>
          <w:rFonts w:ascii="Garamond" w:hAnsi="Garamond" w:cstheme="minorHAnsi"/>
          <w:sz w:val="24"/>
          <w:szCs w:val="24"/>
        </w:rPr>
        <w:t>this study shows that the differential risk of child loss that mothers face is even greater</w:t>
      </w:r>
      <w:r w:rsidR="006508A5">
        <w:rPr>
          <w:rFonts w:ascii="Garamond" w:hAnsi="Garamond" w:cstheme="minorHAnsi"/>
          <w:sz w:val="24"/>
          <w:szCs w:val="24"/>
        </w:rPr>
        <w:t xml:space="preserve"> due to confluence of </w:t>
      </w:r>
      <w:r w:rsidR="00CB40A7">
        <w:rPr>
          <w:rFonts w:ascii="Garamond" w:hAnsi="Garamond" w:cstheme="minorHAnsi"/>
          <w:sz w:val="24"/>
          <w:szCs w:val="24"/>
        </w:rPr>
        <w:t>mortality and fertility regimes</w:t>
      </w:r>
      <w:r w:rsidR="00F05AF9">
        <w:rPr>
          <w:rFonts w:ascii="Garamond" w:hAnsi="Garamond" w:cstheme="minorHAnsi"/>
          <w:sz w:val="24"/>
          <w:szCs w:val="24"/>
        </w:rPr>
        <w:t xml:space="preserve">. </w:t>
      </w:r>
    </w:p>
    <w:p w14:paraId="408A5833" w14:textId="16666283" w:rsidR="00E671B0" w:rsidRPr="00690020" w:rsidRDefault="00E671B0" w:rsidP="00690020">
      <w:pPr>
        <w:spacing w:after="0" w:line="240" w:lineRule="auto"/>
        <w:rPr>
          <w:rFonts w:ascii="Garamond" w:hAnsi="Garamond" w:cstheme="minorHAnsi"/>
          <w:sz w:val="24"/>
          <w:szCs w:val="24"/>
        </w:rPr>
      </w:pPr>
    </w:p>
    <w:p w14:paraId="6021F5B4" w14:textId="77777777" w:rsidR="00FC6445" w:rsidRPr="00A60CE6" w:rsidRDefault="00FC6445" w:rsidP="00A60CE6">
      <w:pPr>
        <w:spacing w:after="0" w:line="240" w:lineRule="auto"/>
        <w:rPr>
          <w:rFonts w:ascii="Garamond" w:hAnsi="Garamond" w:cstheme="minorHAnsi"/>
          <w:sz w:val="24"/>
          <w:szCs w:val="24"/>
        </w:rPr>
        <w:sectPr w:rsidR="00FC6445" w:rsidRPr="00A60CE6">
          <w:footerReference w:type="default" r:id="rId10"/>
          <w:pgSz w:w="12240" w:h="15840"/>
          <w:pgMar w:top="1440" w:right="1440" w:bottom="1440" w:left="1440" w:header="720" w:footer="720" w:gutter="0"/>
          <w:cols w:space="720"/>
          <w:docGrid w:linePitch="360"/>
        </w:sectPr>
      </w:pPr>
    </w:p>
    <w:p w14:paraId="3AC06065" w14:textId="1E82A8B3" w:rsidR="00BC50CA" w:rsidRPr="007E3CFD" w:rsidRDefault="005B3769" w:rsidP="00715507">
      <w:pPr>
        <w:spacing w:after="0" w:line="240" w:lineRule="auto"/>
        <w:rPr>
          <w:rFonts w:ascii="Garamond" w:hAnsi="Garamond" w:cstheme="minorHAnsi"/>
          <w:sz w:val="24"/>
          <w:szCs w:val="24"/>
        </w:rPr>
      </w:pPr>
      <w:r w:rsidRPr="007E3CFD">
        <w:rPr>
          <w:rFonts w:ascii="Garamond" w:hAnsi="Garamond" w:cstheme="minorHAnsi"/>
          <w:sz w:val="24"/>
          <w:szCs w:val="24"/>
        </w:rPr>
        <w:lastRenderedPageBreak/>
        <w:t xml:space="preserve">Health scholars have long recognized </w:t>
      </w:r>
      <w:r w:rsidR="00CB40A7">
        <w:rPr>
          <w:rFonts w:ascii="Garamond" w:hAnsi="Garamond" w:cstheme="minorHAnsi"/>
          <w:sz w:val="24"/>
          <w:szCs w:val="24"/>
        </w:rPr>
        <w:t xml:space="preserve">that the death of a child is a </w:t>
      </w:r>
      <w:r w:rsidRPr="007E3CFD">
        <w:rPr>
          <w:rFonts w:ascii="Garamond" w:hAnsi="Garamond" w:cstheme="minorHAnsi"/>
          <w:sz w:val="24"/>
          <w:szCs w:val="24"/>
        </w:rPr>
        <w:t xml:space="preserve">life-event that </w:t>
      </w:r>
      <w:r w:rsidR="00450725" w:rsidRPr="007E3CFD">
        <w:rPr>
          <w:rFonts w:ascii="Garamond" w:hAnsi="Garamond" w:cstheme="minorHAnsi"/>
          <w:sz w:val="24"/>
          <w:szCs w:val="24"/>
        </w:rPr>
        <w:t xml:space="preserve">elevates </w:t>
      </w:r>
      <w:r w:rsidR="00F60FA3">
        <w:rPr>
          <w:rFonts w:ascii="Garamond" w:hAnsi="Garamond" w:cstheme="minorHAnsi"/>
          <w:sz w:val="24"/>
          <w:szCs w:val="24"/>
        </w:rPr>
        <w:t>parents</w:t>
      </w:r>
      <w:r w:rsidR="00F60FA3" w:rsidRPr="007E3CFD">
        <w:rPr>
          <w:rFonts w:ascii="Garamond" w:hAnsi="Garamond" w:cstheme="minorHAnsi"/>
          <w:sz w:val="24"/>
          <w:szCs w:val="24"/>
        </w:rPr>
        <w:t xml:space="preserve">’ </w:t>
      </w:r>
      <w:r w:rsidR="00310E87" w:rsidRPr="007E3CFD">
        <w:rPr>
          <w:rFonts w:ascii="Garamond" w:hAnsi="Garamond" w:cstheme="minorHAnsi"/>
          <w:sz w:val="24"/>
          <w:szCs w:val="24"/>
        </w:rPr>
        <w:t xml:space="preserve">risk for physical and mental health complications. </w:t>
      </w:r>
      <w:r w:rsidR="00F52867" w:rsidRPr="007E3CFD">
        <w:rPr>
          <w:rFonts w:ascii="Garamond" w:hAnsi="Garamond" w:cstheme="minorHAnsi"/>
          <w:sz w:val="24"/>
          <w:szCs w:val="24"/>
        </w:rPr>
        <w:t>Yet, we lack a</w:t>
      </w:r>
      <w:r w:rsidR="00310E87" w:rsidRPr="007E3CFD">
        <w:rPr>
          <w:rFonts w:ascii="Garamond" w:hAnsi="Garamond" w:cstheme="minorHAnsi"/>
          <w:sz w:val="24"/>
          <w:szCs w:val="24"/>
        </w:rPr>
        <w:t>n understanding of the population prevalence of bereaved parents worldwide.</w:t>
      </w:r>
      <w:r w:rsidR="00F52867" w:rsidRPr="007E3CFD">
        <w:rPr>
          <w:rFonts w:ascii="Garamond" w:hAnsi="Garamond" w:cstheme="minorHAnsi"/>
          <w:sz w:val="24"/>
          <w:szCs w:val="24"/>
        </w:rPr>
        <w:t xml:space="preserve"> Such estimates are important for understanding </w:t>
      </w:r>
      <w:r w:rsidR="00BC50CA" w:rsidRPr="007E3CFD">
        <w:rPr>
          <w:rFonts w:ascii="Garamond" w:hAnsi="Garamond" w:cstheme="minorHAnsi"/>
          <w:sz w:val="24"/>
          <w:szCs w:val="24"/>
        </w:rPr>
        <w:t>how annualized infant, under-five, and adolescent mortality rates accumulate in parents’ lives</w:t>
      </w:r>
      <w:r w:rsidR="00A5271F">
        <w:rPr>
          <w:rFonts w:ascii="Garamond" w:hAnsi="Garamond" w:cstheme="minorHAnsi"/>
          <w:sz w:val="24"/>
          <w:szCs w:val="24"/>
        </w:rPr>
        <w:t xml:space="preserve"> (Smith-Greenaway &amp; </w:t>
      </w:r>
      <w:proofErr w:type="spellStart"/>
      <w:r w:rsidR="00A5271F">
        <w:rPr>
          <w:rFonts w:ascii="Garamond" w:hAnsi="Garamond" w:cstheme="minorHAnsi"/>
          <w:sz w:val="24"/>
          <w:szCs w:val="24"/>
        </w:rPr>
        <w:t>Trinitapoli</w:t>
      </w:r>
      <w:proofErr w:type="spellEnd"/>
      <w:r w:rsidR="00A5271F">
        <w:rPr>
          <w:rFonts w:ascii="Garamond" w:hAnsi="Garamond" w:cstheme="minorHAnsi"/>
          <w:sz w:val="24"/>
          <w:szCs w:val="24"/>
        </w:rPr>
        <w:t xml:space="preserve"> 2020)</w:t>
      </w:r>
      <w:r w:rsidR="009051CC" w:rsidRPr="007E3CFD">
        <w:rPr>
          <w:rFonts w:ascii="Garamond" w:hAnsi="Garamond" w:cstheme="minorHAnsi"/>
          <w:sz w:val="24"/>
          <w:szCs w:val="24"/>
        </w:rPr>
        <w:t xml:space="preserve">, potentially affecting their own health and the kinds of health resources that they require. </w:t>
      </w:r>
    </w:p>
    <w:p w14:paraId="5CF68169" w14:textId="158EAA87" w:rsidR="005B3769" w:rsidRPr="007E3CFD" w:rsidRDefault="00E71F15" w:rsidP="00715507">
      <w:pPr>
        <w:autoSpaceDE w:val="0"/>
        <w:autoSpaceDN w:val="0"/>
        <w:adjustRightInd w:val="0"/>
        <w:spacing w:after="0" w:line="240" w:lineRule="auto"/>
        <w:ind w:firstLine="720"/>
        <w:rPr>
          <w:rFonts w:ascii="Garamond" w:hAnsi="Garamond" w:cstheme="minorHAnsi"/>
          <w:sz w:val="24"/>
          <w:szCs w:val="24"/>
        </w:rPr>
      </w:pPr>
      <w:r>
        <w:rPr>
          <w:rFonts w:ascii="Garamond" w:hAnsi="Garamond" w:cstheme="minorHAnsi"/>
          <w:sz w:val="24"/>
          <w:szCs w:val="24"/>
        </w:rPr>
        <w:t xml:space="preserve">Quantifying </w:t>
      </w:r>
      <w:r w:rsidRPr="007E3CFD">
        <w:rPr>
          <w:rFonts w:ascii="Garamond" w:hAnsi="Garamond" w:cstheme="minorHAnsi"/>
          <w:sz w:val="24"/>
          <w:szCs w:val="24"/>
        </w:rPr>
        <w:t xml:space="preserve">the cumulative prevalence of </w:t>
      </w:r>
      <w:r>
        <w:rPr>
          <w:rFonts w:ascii="Garamond" w:hAnsi="Garamond" w:cstheme="minorHAnsi"/>
          <w:sz w:val="24"/>
          <w:szCs w:val="24"/>
        </w:rPr>
        <w:t>bereaved</w:t>
      </w:r>
      <w:r w:rsidRPr="007E3CFD">
        <w:rPr>
          <w:rFonts w:ascii="Garamond" w:hAnsi="Garamond" w:cstheme="minorHAnsi"/>
          <w:sz w:val="24"/>
          <w:szCs w:val="24"/>
        </w:rPr>
        <w:t xml:space="preserve"> parents could inform assessments of the need for targeted interventions to address the </w:t>
      </w:r>
      <w:r>
        <w:rPr>
          <w:rFonts w:ascii="Garamond" w:hAnsi="Garamond" w:cstheme="minorHAnsi"/>
          <w:sz w:val="24"/>
          <w:szCs w:val="24"/>
        </w:rPr>
        <w:t>mental and physical health</w:t>
      </w:r>
      <w:r w:rsidRPr="007E3CFD">
        <w:rPr>
          <w:rFonts w:ascii="Garamond" w:hAnsi="Garamond" w:cstheme="minorHAnsi"/>
          <w:sz w:val="24"/>
          <w:szCs w:val="24"/>
        </w:rPr>
        <w:t xml:space="preserve"> challenges they face. </w:t>
      </w:r>
      <w:r w:rsidR="00450725" w:rsidRPr="007E3CFD">
        <w:rPr>
          <w:rFonts w:ascii="Garamond" w:hAnsi="Garamond" w:cstheme="minorHAnsi"/>
          <w:sz w:val="24"/>
          <w:szCs w:val="24"/>
        </w:rPr>
        <w:t>B</w:t>
      </w:r>
      <w:r w:rsidR="005A306A" w:rsidRPr="007E3CFD">
        <w:rPr>
          <w:rFonts w:ascii="Garamond" w:hAnsi="Garamond" w:cstheme="minorHAnsi"/>
          <w:sz w:val="24"/>
          <w:szCs w:val="24"/>
        </w:rPr>
        <w:t xml:space="preserve">ereaved parents experience </w:t>
      </w:r>
      <w:r w:rsidR="00000AB8">
        <w:rPr>
          <w:rFonts w:ascii="Garamond" w:hAnsi="Garamond" w:cstheme="minorHAnsi"/>
          <w:sz w:val="24"/>
          <w:szCs w:val="24"/>
        </w:rPr>
        <w:t xml:space="preserve">elevated risk of </w:t>
      </w:r>
      <w:r w:rsidR="005B3769" w:rsidRPr="007E3CFD">
        <w:rPr>
          <w:rFonts w:ascii="Garamond" w:hAnsi="Garamond" w:cstheme="minorHAnsi"/>
          <w:sz w:val="24"/>
          <w:szCs w:val="24"/>
        </w:rPr>
        <w:t>suicidal ideation, loneliness, insomnia</w:t>
      </w:r>
      <w:r w:rsidR="00450725" w:rsidRPr="007E3CFD">
        <w:rPr>
          <w:rFonts w:ascii="Garamond" w:hAnsi="Garamond" w:cstheme="minorHAnsi"/>
          <w:sz w:val="24"/>
          <w:szCs w:val="24"/>
        </w:rPr>
        <w:t>,</w:t>
      </w:r>
      <w:r w:rsidR="005B3769" w:rsidRPr="007E3CFD">
        <w:rPr>
          <w:rFonts w:ascii="Garamond" w:hAnsi="Garamond" w:cstheme="minorHAnsi"/>
          <w:sz w:val="24"/>
          <w:szCs w:val="24"/>
        </w:rPr>
        <w:t xml:space="preserve"> depression, anxiety, distress, somatic symptoms, and social dysfunction</w:t>
      </w:r>
      <w:r w:rsidR="00A4545A" w:rsidRPr="007E3CFD">
        <w:rPr>
          <w:rFonts w:ascii="Garamond" w:hAnsi="Garamond" w:cstheme="minorHAnsi"/>
          <w:sz w:val="24"/>
          <w:szCs w:val="24"/>
        </w:rPr>
        <w:t xml:space="preserve"> (Lee et al 2014, Mills et al 2014, Rogers et al 2008, Song et al 2010,</w:t>
      </w:r>
      <w:r w:rsidR="000C4BA5" w:rsidRPr="007E3CFD">
        <w:rPr>
          <w:rFonts w:ascii="Garamond" w:hAnsi="Garamond" w:cstheme="minorHAnsi"/>
          <w:sz w:val="24"/>
          <w:szCs w:val="24"/>
        </w:rPr>
        <w:t xml:space="preserve"> </w:t>
      </w:r>
      <w:proofErr w:type="spellStart"/>
      <w:r w:rsidR="00A4545A" w:rsidRPr="007E3CFD">
        <w:rPr>
          <w:rFonts w:ascii="Garamond" w:hAnsi="Garamond" w:cstheme="minorHAnsi"/>
          <w:sz w:val="24"/>
          <w:szCs w:val="24"/>
        </w:rPr>
        <w:t>Wijngaards</w:t>
      </w:r>
      <w:proofErr w:type="spellEnd"/>
      <w:r w:rsidR="00A4545A" w:rsidRPr="007E3CFD">
        <w:rPr>
          <w:rFonts w:ascii="Garamond" w:hAnsi="Garamond" w:cstheme="minorHAnsi"/>
          <w:sz w:val="24"/>
          <w:szCs w:val="24"/>
        </w:rPr>
        <w:t>-de et al 2005)</w:t>
      </w:r>
      <w:r w:rsidR="005B3769" w:rsidRPr="007E3CFD">
        <w:rPr>
          <w:rFonts w:ascii="Garamond" w:hAnsi="Garamond" w:cstheme="minorHAnsi"/>
          <w:sz w:val="24"/>
          <w:szCs w:val="24"/>
        </w:rPr>
        <w:t>. When a child dies, many parents withdraw from social networks because they feel misunderstood</w:t>
      </w:r>
      <w:r>
        <w:rPr>
          <w:rFonts w:ascii="Garamond" w:hAnsi="Garamond" w:cstheme="minorHAnsi"/>
          <w:sz w:val="24"/>
          <w:szCs w:val="24"/>
        </w:rPr>
        <w:t xml:space="preserve"> or </w:t>
      </w:r>
      <w:r w:rsidR="005B3769" w:rsidRPr="007E3CFD">
        <w:rPr>
          <w:rFonts w:ascii="Garamond" w:hAnsi="Garamond" w:cstheme="minorHAnsi"/>
          <w:sz w:val="24"/>
          <w:szCs w:val="24"/>
        </w:rPr>
        <w:t>stigmatized (Hastings 2000, Riches &amp; Dawson 1996)</w:t>
      </w:r>
      <w:r w:rsidR="00450725" w:rsidRPr="007E3CFD">
        <w:rPr>
          <w:rFonts w:ascii="Garamond" w:hAnsi="Garamond" w:cstheme="minorHAnsi"/>
          <w:sz w:val="24"/>
          <w:szCs w:val="24"/>
        </w:rPr>
        <w:t xml:space="preserve">. Some parents </w:t>
      </w:r>
      <w:r w:rsidR="005B3769" w:rsidRPr="007E3CFD">
        <w:rPr>
          <w:rFonts w:ascii="Garamond" w:hAnsi="Garamond" w:cstheme="minorHAnsi"/>
          <w:sz w:val="24"/>
          <w:szCs w:val="24"/>
        </w:rPr>
        <w:t>believe that others trivialize their experiences and emotional responses (Meyer et al 2016) or feel psychologically drained by social situations (McBride &amp; Toller 2011, Toller 2005).</w:t>
      </w:r>
      <w:r w:rsidR="00310E87" w:rsidRPr="007E3CFD">
        <w:rPr>
          <w:rFonts w:ascii="Garamond" w:hAnsi="Garamond" w:cstheme="minorHAnsi"/>
          <w:sz w:val="24"/>
          <w:szCs w:val="24"/>
        </w:rPr>
        <w:t xml:space="preserve"> </w:t>
      </w:r>
      <w:r w:rsidR="005B3769" w:rsidRPr="007E3CFD">
        <w:rPr>
          <w:rFonts w:ascii="Garamond" w:hAnsi="Garamond" w:cstheme="minorHAnsi"/>
          <w:sz w:val="24"/>
          <w:szCs w:val="24"/>
        </w:rPr>
        <w:t xml:space="preserve">Bereaved parents </w:t>
      </w:r>
      <w:r w:rsidR="00204436" w:rsidRPr="007E3CFD">
        <w:rPr>
          <w:rFonts w:ascii="Garamond" w:hAnsi="Garamond" w:cstheme="minorHAnsi"/>
          <w:sz w:val="24"/>
          <w:szCs w:val="24"/>
        </w:rPr>
        <w:t>are also at higher risk of physical health problems than non-bereaved parents</w:t>
      </w:r>
      <w:r w:rsidR="00E535BA" w:rsidRPr="007E3CFD">
        <w:rPr>
          <w:rFonts w:ascii="Garamond" w:hAnsi="Garamond" w:cstheme="minorHAnsi"/>
          <w:sz w:val="24"/>
          <w:szCs w:val="24"/>
        </w:rPr>
        <w:t xml:space="preserve"> </w:t>
      </w:r>
      <w:r w:rsidR="005B3769" w:rsidRPr="007E3CFD">
        <w:rPr>
          <w:rFonts w:ascii="Garamond" w:hAnsi="Garamond" w:cstheme="minorHAnsi"/>
          <w:sz w:val="24"/>
          <w:szCs w:val="24"/>
        </w:rPr>
        <w:t>(Murphy et al 1998</w:t>
      </w:r>
      <w:r w:rsidR="00A4545A" w:rsidRPr="007E3CFD">
        <w:rPr>
          <w:rFonts w:ascii="Garamond" w:hAnsi="Garamond" w:cstheme="minorHAnsi"/>
          <w:sz w:val="24"/>
          <w:szCs w:val="24"/>
        </w:rPr>
        <w:t xml:space="preserve">, </w:t>
      </w:r>
      <w:proofErr w:type="spellStart"/>
      <w:r w:rsidR="00A4545A" w:rsidRPr="007E3CFD">
        <w:rPr>
          <w:rFonts w:ascii="Garamond" w:hAnsi="Garamond" w:cstheme="minorHAnsi"/>
          <w:sz w:val="24"/>
          <w:szCs w:val="24"/>
        </w:rPr>
        <w:t>Rostila</w:t>
      </w:r>
      <w:proofErr w:type="spellEnd"/>
      <w:r w:rsidR="00A4545A" w:rsidRPr="007E3CFD">
        <w:rPr>
          <w:rFonts w:ascii="Garamond" w:hAnsi="Garamond" w:cstheme="minorHAnsi"/>
          <w:sz w:val="24"/>
          <w:szCs w:val="24"/>
        </w:rPr>
        <w:t xml:space="preserve"> et al 2012, Li et al 2003, Hendrickson 2009, Espinosa &amp; Evans 2013</w:t>
      </w:r>
      <w:r w:rsidR="00204436" w:rsidRPr="007E3CFD">
        <w:rPr>
          <w:rFonts w:ascii="Garamond" w:hAnsi="Garamond" w:cstheme="minorHAnsi"/>
          <w:sz w:val="24"/>
          <w:szCs w:val="24"/>
        </w:rPr>
        <w:t>)</w:t>
      </w:r>
      <w:r w:rsidR="005B3769" w:rsidRPr="007E3CFD">
        <w:rPr>
          <w:rFonts w:ascii="Garamond" w:hAnsi="Garamond" w:cstheme="minorHAnsi"/>
          <w:sz w:val="24"/>
          <w:szCs w:val="24"/>
        </w:rPr>
        <w:t xml:space="preserve">. </w:t>
      </w:r>
      <w:r>
        <w:rPr>
          <w:rFonts w:ascii="Garamond" w:hAnsi="Garamond" w:cstheme="minorHAnsi"/>
          <w:sz w:val="24"/>
          <w:szCs w:val="24"/>
        </w:rPr>
        <w:t>Following a child’s death, parents</w:t>
      </w:r>
      <w:r w:rsidR="005B3769" w:rsidRPr="007E3CFD">
        <w:rPr>
          <w:rFonts w:ascii="Garamond" w:hAnsi="Garamond" w:cstheme="minorHAnsi"/>
          <w:sz w:val="24"/>
          <w:szCs w:val="24"/>
        </w:rPr>
        <w:t xml:space="preserve"> have a range of adverse physical symptoms </w:t>
      </w:r>
      <w:r w:rsidR="0064062C" w:rsidRPr="007E3CFD">
        <w:rPr>
          <w:rFonts w:ascii="Garamond" w:hAnsi="Garamond" w:cstheme="minorHAnsi"/>
          <w:sz w:val="24"/>
          <w:szCs w:val="24"/>
        </w:rPr>
        <w:t xml:space="preserve">including </w:t>
      </w:r>
      <w:r w:rsidR="005B3769" w:rsidRPr="007E3CFD">
        <w:rPr>
          <w:rFonts w:ascii="Garamond" w:hAnsi="Garamond" w:cstheme="minorHAnsi"/>
          <w:sz w:val="24"/>
          <w:szCs w:val="24"/>
        </w:rPr>
        <w:t>higher rates of disability and illness</w:t>
      </w:r>
      <w:r w:rsidR="0064062C" w:rsidRPr="007E3CFD">
        <w:rPr>
          <w:rFonts w:ascii="Garamond" w:hAnsi="Garamond" w:cstheme="minorHAnsi"/>
          <w:sz w:val="24"/>
          <w:szCs w:val="24"/>
        </w:rPr>
        <w:t>, resulting in their</w:t>
      </w:r>
      <w:r w:rsidR="005B3769" w:rsidRPr="007E3CFD">
        <w:rPr>
          <w:rFonts w:ascii="Garamond" w:hAnsi="Garamond" w:cstheme="minorHAnsi"/>
          <w:sz w:val="24"/>
          <w:szCs w:val="24"/>
        </w:rPr>
        <w:t xml:space="preserve"> greater use of medical services. </w:t>
      </w:r>
      <w:r w:rsidR="00A5271F">
        <w:rPr>
          <w:rFonts w:ascii="Garamond" w:hAnsi="Garamond" w:cstheme="minorHAnsi"/>
          <w:sz w:val="24"/>
          <w:szCs w:val="24"/>
        </w:rPr>
        <w:t xml:space="preserve">Moreover, </w:t>
      </w:r>
      <w:r w:rsidR="005B3769" w:rsidRPr="007E3CFD">
        <w:rPr>
          <w:rFonts w:ascii="Garamond" w:hAnsi="Garamond" w:cstheme="minorHAnsi"/>
          <w:sz w:val="24"/>
          <w:szCs w:val="24"/>
        </w:rPr>
        <w:t xml:space="preserve">compared to non-bereaved individuals, bereaved mothers experience excess mortality </w:t>
      </w:r>
      <w:r w:rsidR="0064062C" w:rsidRPr="007E3CFD">
        <w:rPr>
          <w:rFonts w:ascii="Garamond" w:hAnsi="Garamond" w:cstheme="minorHAnsi"/>
          <w:sz w:val="24"/>
          <w:szCs w:val="24"/>
        </w:rPr>
        <w:t xml:space="preserve">due to both natural and unnatural causes </w:t>
      </w:r>
      <w:r w:rsidR="005B3769" w:rsidRPr="007E3CFD">
        <w:rPr>
          <w:rFonts w:ascii="Garamond" w:hAnsi="Garamond" w:cstheme="minorHAnsi"/>
          <w:sz w:val="24"/>
          <w:szCs w:val="24"/>
        </w:rPr>
        <w:t>for upwards of 18 years following the</w:t>
      </w:r>
      <w:r w:rsidR="0064062C" w:rsidRPr="007E3CFD">
        <w:rPr>
          <w:rFonts w:ascii="Garamond" w:hAnsi="Garamond" w:cstheme="minorHAnsi"/>
          <w:sz w:val="24"/>
          <w:szCs w:val="24"/>
        </w:rPr>
        <w:t>ir child’s</w:t>
      </w:r>
      <w:r w:rsidR="005B3769" w:rsidRPr="007E3CFD">
        <w:rPr>
          <w:rFonts w:ascii="Garamond" w:hAnsi="Garamond" w:cstheme="minorHAnsi"/>
          <w:sz w:val="24"/>
          <w:szCs w:val="24"/>
        </w:rPr>
        <w:t xml:space="preserve"> death (Li et al 1995, 2003). </w:t>
      </w:r>
    </w:p>
    <w:p w14:paraId="69EC9FE3" w14:textId="1681FAB6" w:rsidR="003A397A" w:rsidRPr="007E3CFD" w:rsidRDefault="002037DD" w:rsidP="00A5271F">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B</w:t>
      </w:r>
      <w:r w:rsidR="005B3769" w:rsidRPr="007E3CFD">
        <w:rPr>
          <w:rFonts w:ascii="Garamond" w:hAnsi="Garamond" w:cstheme="minorHAnsi"/>
          <w:sz w:val="24"/>
          <w:szCs w:val="24"/>
        </w:rPr>
        <w:t xml:space="preserve">eyond the health implications of losing a child, </w:t>
      </w:r>
      <w:r w:rsidR="00C15964" w:rsidRPr="007E3CFD">
        <w:rPr>
          <w:rFonts w:ascii="Garamond" w:hAnsi="Garamond" w:cstheme="minorHAnsi"/>
          <w:sz w:val="24"/>
          <w:szCs w:val="24"/>
        </w:rPr>
        <w:t>bereavement</w:t>
      </w:r>
      <w:r w:rsidR="00A5271F" w:rsidRPr="007E3CFD">
        <w:rPr>
          <w:rFonts w:ascii="Garamond" w:hAnsi="Garamond" w:cstheme="minorHAnsi"/>
          <w:sz w:val="24"/>
          <w:szCs w:val="24"/>
        </w:rPr>
        <w:t xml:space="preserve"> </w:t>
      </w:r>
      <w:r w:rsidR="00A5271F">
        <w:rPr>
          <w:rFonts w:ascii="Garamond" w:hAnsi="Garamond" w:cstheme="minorHAnsi"/>
          <w:sz w:val="24"/>
          <w:szCs w:val="24"/>
        </w:rPr>
        <w:t xml:space="preserve">further </w:t>
      </w:r>
      <w:r w:rsidR="00A5271F" w:rsidRPr="007E3CFD">
        <w:rPr>
          <w:rFonts w:ascii="Garamond" w:hAnsi="Garamond" w:cstheme="minorHAnsi"/>
          <w:sz w:val="24"/>
          <w:szCs w:val="24"/>
        </w:rPr>
        <w:t xml:space="preserve">corresponds with the safety, health, and stability of </w:t>
      </w:r>
      <w:r w:rsidR="00A5271F">
        <w:rPr>
          <w:rFonts w:ascii="Garamond" w:hAnsi="Garamond" w:cstheme="minorHAnsi"/>
          <w:sz w:val="24"/>
          <w:szCs w:val="24"/>
        </w:rPr>
        <w:t>women’s</w:t>
      </w:r>
      <w:r w:rsidR="00A5271F" w:rsidRPr="007E3CFD">
        <w:rPr>
          <w:rFonts w:ascii="Garamond" w:hAnsi="Garamond" w:cstheme="minorHAnsi"/>
          <w:sz w:val="24"/>
          <w:szCs w:val="24"/>
        </w:rPr>
        <w:t xml:space="preserve"> marriages</w:t>
      </w:r>
      <w:r w:rsidR="00A5271F">
        <w:rPr>
          <w:rFonts w:ascii="Garamond" w:hAnsi="Garamond" w:cstheme="minorHAnsi"/>
          <w:sz w:val="24"/>
          <w:szCs w:val="24"/>
        </w:rPr>
        <w:t xml:space="preserve">. </w:t>
      </w:r>
      <w:r w:rsidR="005B3769" w:rsidRPr="007E3CFD">
        <w:rPr>
          <w:rFonts w:ascii="Garamond" w:hAnsi="Garamond" w:cstheme="minorHAnsi"/>
          <w:sz w:val="24"/>
          <w:szCs w:val="24"/>
        </w:rPr>
        <w:t>In North America and Europe, bereaved parents have a higher risk of divorce and separation (</w:t>
      </w:r>
      <w:proofErr w:type="spellStart"/>
      <w:r w:rsidR="005B3769" w:rsidRPr="007E3CFD">
        <w:rPr>
          <w:rFonts w:ascii="Garamond" w:hAnsi="Garamond" w:cstheme="minorHAnsi"/>
          <w:sz w:val="24"/>
          <w:szCs w:val="24"/>
        </w:rPr>
        <w:t>Lyngstad</w:t>
      </w:r>
      <w:proofErr w:type="spellEnd"/>
      <w:r w:rsidR="005B3769" w:rsidRPr="007E3CFD">
        <w:rPr>
          <w:rFonts w:ascii="Garamond" w:hAnsi="Garamond" w:cstheme="minorHAnsi"/>
          <w:sz w:val="24"/>
          <w:szCs w:val="24"/>
        </w:rPr>
        <w:t xml:space="preserve"> 2013, Rogers et al 2008) and lower marital satisfaction than </w:t>
      </w:r>
      <w:proofErr w:type="spellStart"/>
      <w:r w:rsidR="005B3769" w:rsidRPr="007E3CFD">
        <w:rPr>
          <w:rFonts w:ascii="Garamond" w:hAnsi="Garamond" w:cstheme="minorHAnsi"/>
          <w:sz w:val="24"/>
          <w:szCs w:val="24"/>
        </w:rPr>
        <w:t>nonbereaved</w:t>
      </w:r>
      <w:proofErr w:type="spellEnd"/>
      <w:r w:rsidR="005B3769" w:rsidRPr="007E3CFD">
        <w:rPr>
          <w:rFonts w:ascii="Garamond" w:hAnsi="Garamond" w:cstheme="minorHAnsi"/>
          <w:sz w:val="24"/>
          <w:szCs w:val="24"/>
        </w:rPr>
        <w:t xml:space="preserve"> parents (Arnold et al 2005, </w:t>
      </w:r>
      <w:proofErr w:type="spellStart"/>
      <w:r w:rsidR="005B3769" w:rsidRPr="007E3CFD">
        <w:rPr>
          <w:rFonts w:ascii="Garamond" w:hAnsi="Garamond" w:cstheme="minorHAnsi"/>
          <w:sz w:val="24"/>
          <w:szCs w:val="24"/>
        </w:rPr>
        <w:t>Dyregrov</w:t>
      </w:r>
      <w:proofErr w:type="spellEnd"/>
      <w:r w:rsidR="005B3769" w:rsidRPr="007E3CFD">
        <w:rPr>
          <w:rFonts w:ascii="Garamond" w:hAnsi="Garamond" w:cstheme="minorHAnsi"/>
          <w:sz w:val="24"/>
          <w:szCs w:val="24"/>
        </w:rPr>
        <w:t xml:space="preserve"> &amp; </w:t>
      </w:r>
      <w:proofErr w:type="spellStart"/>
      <w:r w:rsidR="005B3769" w:rsidRPr="007E3CFD">
        <w:rPr>
          <w:rFonts w:ascii="Garamond" w:hAnsi="Garamond" w:cstheme="minorHAnsi"/>
          <w:sz w:val="24"/>
          <w:szCs w:val="24"/>
        </w:rPr>
        <w:t>Gjestad</w:t>
      </w:r>
      <w:proofErr w:type="spellEnd"/>
      <w:r w:rsidR="005B3769" w:rsidRPr="007E3CFD">
        <w:rPr>
          <w:rFonts w:ascii="Garamond" w:hAnsi="Garamond" w:cstheme="minorHAnsi"/>
          <w:sz w:val="24"/>
          <w:szCs w:val="24"/>
        </w:rPr>
        <w:t xml:space="preserve"> 2011, Murphy et al 2003, Oliver 1999). In Central and West Africa, bereaved mothers are at elevated risk of the victim of intimate partner violence (Weitzman &amp; Smith-Greenaway 2020). </w:t>
      </w:r>
    </w:p>
    <w:p w14:paraId="5158C138" w14:textId="556F78BE" w:rsidR="00B042E3" w:rsidRPr="007E3CFD" w:rsidRDefault="002037DD">
      <w:pPr>
        <w:spacing w:after="0" w:line="240" w:lineRule="auto"/>
        <w:rPr>
          <w:rFonts w:ascii="Garamond" w:hAnsi="Garamond" w:cstheme="minorHAnsi"/>
          <w:b/>
          <w:bCs/>
          <w:sz w:val="24"/>
          <w:szCs w:val="24"/>
        </w:rPr>
      </w:pPr>
      <w:r w:rsidRPr="007E3CFD">
        <w:rPr>
          <w:rFonts w:ascii="Garamond" w:hAnsi="Garamond" w:cstheme="minorHAnsi"/>
          <w:sz w:val="24"/>
          <w:szCs w:val="24"/>
        </w:rPr>
        <w:tab/>
        <w:t>T</w:t>
      </w:r>
      <w:r w:rsidR="005B48C9" w:rsidRPr="007E3CFD">
        <w:rPr>
          <w:rFonts w:ascii="Garamond" w:hAnsi="Garamond" w:cstheme="minorHAnsi"/>
          <w:sz w:val="24"/>
          <w:szCs w:val="24"/>
        </w:rPr>
        <w:t>hus, i</w:t>
      </w:r>
      <w:r w:rsidR="00886234" w:rsidRPr="007E3CFD">
        <w:rPr>
          <w:rFonts w:ascii="Garamond" w:hAnsi="Garamond" w:cstheme="minorHAnsi"/>
          <w:sz w:val="24"/>
          <w:szCs w:val="24"/>
        </w:rPr>
        <w:t xml:space="preserve">n this paper, we </w:t>
      </w:r>
      <w:r w:rsidR="00573D92" w:rsidRPr="007E3CFD">
        <w:rPr>
          <w:rFonts w:ascii="Garamond" w:hAnsi="Garamond" w:cstheme="minorHAnsi"/>
          <w:sz w:val="24"/>
          <w:szCs w:val="24"/>
        </w:rPr>
        <w:t xml:space="preserve">offer the first, </w:t>
      </w:r>
      <w:r w:rsidR="009F05D9" w:rsidRPr="007E3CFD">
        <w:rPr>
          <w:rFonts w:ascii="Garamond" w:hAnsi="Garamond" w:cstheme="minorHAnsi"/>
          <w:sz w:val="24"/>
          <w:szCs w:val="24"/>
        </w:rPr>
        <w:t>global analysis</w:t>
      </w:r>
      <w:r w:rsidR="00573D92" w:rsidRPr="007E3CFD">
        <w:rPr>
          <w:rFonts w:ascii="Garamond" w:hAnsi="Garamond" w:cstheme="minorHAnsi"/>
          <w:sz w:val="24"/>
          <w:szCs w:val="24"/>
        </w:rPr>
        <w:t xml:space="preserve"> of </w:t>
      </w:r>
      <w:r w:rsidR="00204436" w:rsidRPr="007E3CFD">
        <w:rPr>
          <w:rFonts w:ascii="Garamond" w:hAnsi="Garamond" w:cstheme="minorHAnsi"/>
          <w:sz w:val="24"/>
          <w:szCs w:val="24"/>
        </w:rPr>
        <w:t>the prevalence of bereaved parents</w:t>
      </w:r>
      <w:r w:rsidR="009F05D9" w:rsidRPr="007E3CFD">
        <w:rPr>
          <w:rFonts w:ascii="Garamond" w:hAnsi="Garamond" w:cstheme="minorHAnsi"/>
          <w:sz w:val="24"/>
          <w:szCs w:val="24"/>
        </w:rPr>
        <w:t xml:space="preserve">, </w:t>
      </w:r>
      <w:r w:rsidR="00D46479" w:rsidRPr="007E3CFD">
        <w:rPr>
          <w:rFonts w:ascii="Garamond" w:hAnsi="Garamond" w:cstheme="minorHAnsi"/>
          <w:sz w:val="24"/>
          <w:szCs w:val="24"/>
        </w:rPr>
        <w:t>specifically, mothers</w:t>
      </w:r>
      <w:r w:rsidR="00204436" w:rsidRPr="007E3CFD">
        <w:rPr>
          <w:rFonts w:ascii="Garamond" w:hAnsi="Garamond" w:cstheme="minorHAnsi"/>
          <w:sz w:val="24"/>
          <w:szCs w:val="24"/>
        </w:rPr>
        <w:t xml:space="preserve">. </w:t>
      </w:r>
      <w:r w:rsidR="00A5271F">
        <w:rPr>
          <w:rFonts w:ascii="Garamond" w:hAnsi="Garamond" w:cstheme="minorHAnsi"/>
          <w:sz w:val="24"/>
          <w:szCs w:val="24"/>
        </w:rPr>
        <w:t xml:space="preserve">By leveraging data from 168 countries, the study offers a worldwide perspective of the bereavement burden, and its unequal distribution. </w:t>
      </w:r>
    </w:p>
    <w:p w14:paraId="5860540D" w14:textId="307801CB" w:rsidR="007E3CFD" w:rsidRDefault="00573D92" w:rsidP="00715507">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Methods </w:t>
      </w:r>
    </w:p>
    <w:p w14:paraId="27A3DB9D" w14:textId="3EA9E3F7" w:rsidR="007E3CFD" w:rsidRDefault="00A5271F" w:rsidP="00715507">
      <w:pPr>
        <w:spacing w:after="0" w:line="240" w:lineRule="auto"/>
        <w:rPr>
          <w:rFonts w:ascii="Garamond" w:hAnsi="Garamond" w:cstheme="minorHAnsi"/>
          <w:b/>
          <w:bCs/>
          <w:sz w:val="24"/>
          <w:szCs w:val="24"/>
        </w:rPr>
      </w:pPr>
      <w:r>
        <w:rPr>
          <w:rFonts w:ascii="Garamond" w:hAnsi="Garamond" w:cstheme="minorHAnsi"/>
          <w:sz w:val="24"/>
          <w:szCs w:val="24"/>
        </w:rPr>
        <w:t>To quantify the burden of bereavement worldwide, w</w:t>
      </w:r>
      <w:r w:rsidR="009F05D9" w:rsidRPr="007E3CFD">
        <w:rPr>
          <w:rFonts w:ascii="Garamond" w:hAnsi="Garamond" w:cstheme="minorHAnsi"/>
          <w:sz w:val="24"/>
          <w:szCs w:val="24"/>
        </w:rPr>
        <w:t xml:space="preserve">e </w:t>
      </w:r>
      <w:r>
        <w:rPr>
          <w:rFonts w:ascii="Garamond" w:hAnsi="Garamond" w:cstheme="minorHAnsi"/>
          <w:sz w:val="24"/>
          <w:szCs w:val="24"/>
        </w:rPr>
        <w:t xml:space="preserve">generate three indicators that capture the cumulative prevalence of mothers who have lost at least one infant, under-five year old, or any age child. </w:t>
      </w:r>
      <w:r w:rsidR="008224C0">
        <w:rPr>
          <w:rFonts w:ascii="Garamond" w:hAnsi="Garamond" w:cstheme="minorHAnsi"/>
          <w:sz w:val="24"/>
          <w:szCs w:val="24"/>
        </w:rPr>
        <w:t xml:space="preserve">Following suit of Smith-Greenaway &amp; </w:t>
      </w:r>
      <w:proofErr w:type="spellStart"/>
      <w:r w:rsidR="008224C0">
        <w:rPr>
          <w:rFonts w:ascii="Garamond" w:hAnsi="Garamond" w:cstheme="minorHAnsi"/>
          <w:sz w:val="24"/>
          <w:szCs w:val="24"/>
        </w:rPr>
        <w:t>Trinitapoli</w:t>
      </w:r>
      <w:proofErr w:type="spellEnd"/>
      <w:r w:rsidR="008224C0">
        <w:rPr>
          <w:rFonts w:ascii="Garamond" w:hAnsi="Garamond" w:cstheme="minorHAnsi"/>
          <w:sz w:val="24"/>
          <w:szCs w:val="24"/>
        </w:rPr>
        <w:t xml:space="preserve"> (2020), we label these indicators as follows: the </w:t>
      </w:r>
      <w:r w:rsidR="009F05D9" w:rsidRPr="007E3CFD">
        <w:rPr>
          <w:rFonts w:ascii="Garamond" w:hAnsi="Garamond" w:cstheme="minorHAnsi"/>
          <w:sz w:val="24"/>
          <w:szCs w:val="24"/>
        </w:rPr>
        <w:t xml:space="preserve"> maternal cumulative prevalence of infant mortality (</w:t>
      </w:r>
      <w:proofErr w:type="spellStart"/>
      <w:r w:rsidR="009F05D9" w:rsidRPr="007E3CFD">
        <w:rPr>
          <w:rFonts w:ascii="Garamond" w:hAnsi="Garamond" w:cstheme="minorHAnsi"/>
          <w:sz w:val="24"/>
          <w:szCs w:val="24"/>
        </w:rPr>
        <w:t>mIM</w:t>
      </w:r>
      <w:proofErr w:type="spellEnd"/>
      <w:r w:rsidR="009F05D9" w:rsidRPr="007E3CFD">
        <w:rPr>
          <w:rFonts w:ascii="Garamond" w:hAnsi="Garamond" w:cstheme="minorHAnsi"/>
          <w:sz w:val="24"/>
          <w:szCs w:val="24"/>
        </w:rPr>
        <w:t>), under-five mortality (mU5M), and offspring mortality (</w:t>
      </w:r>
      <w:proofErr w:type="spellStart"/>
      <w:r w:rsidR="009F05D9" w:rsidRPr="007E3CFD">
        <w:rPr>
          <w:rFonts w:ascii="Garamond" w:hAnsi="Garamond" w:cstheme="minorHAnsi"/>
          <w:sz w:val="24"/>
          <w:szCs w:val="24"/>
        </w:rPr>
        <w:t>mOM</w:t>
      </w:r>
      <w:proofErr w:type="spellEnd"/>
      <w:r w:rsidR="009F05D9" w:rsidRPr="007E3CFD">
        <w:rPr>
          <w:rFonts w:ascii="Garamond" w:hAnsi="Garamond" w:cstheme="minorHAnsi"/>
          <w:sz w:val="24"/>
          <w:szCs w:val="24"/>
        </w:rPr>
        <w:t>)</w:t>
      </w:r>
      <w:r w:rsidR="008224C0">
        <w:rPr>
          <w:rFonts w:ascii="Garamond" w:hAnsi="Garamond" w:cstheme="minorHAnsi"/>
          <w:sz w:val="24"/>
          <w:szCs w:val="24"/>
        </w:rPr>
        <w:t xml:space="preserve">. We calculate these three measures </w:t>
      </w:r>
      <w:r w:rsidR="009F05D9" w:rsidRPr="007E3CFD">
        <w:rPr>
          <w:rFonts w:ascii="Garamond" w:hAnsi="Garamond" w:cstheme="minorHAnsi"/>
          <w:sz w:val="24"/>
          <w:szCs w:val="24"/>
        </w:rPr>
        <w:t xml:space="preserve">for </w:t>
      </w:r>
      <w:r w:rsidR="008224C0">
        <w:rPr>
          <w:rFonts w:ascii="Garamond" w:hAnsi="Garamond" w:cstheme="minorHAnsi"/>
          <w:sz w:val="24"/>
          <w:szCs w:val="24"/>
        </w:rPr>
        <w:t xml:space="preserve">two key groups of mothers in 168 countries: </w:t>
      </w:r>
      <w:r w:rsidR="009F05D9" w:rsidRPr="007E3CFD">
        <w:rPr>
          <w:rFonts w:ascii="Garamond" w:hAnsi="Garamond" w:cstheme="minorHAnsi"/>
          <w:sz w:val="24"/>
          <w:szCs w:val="24"/>
        </w:rPr>
        <w:t xml:space="preserve">mothers who are in the peak of their reproductive years (ages 20-44), as well as those who have recently completed, or are soon to complete, childbearing (ages 45-49). </w:t>
      </w:r>
    </w:p>
    <w:p w14:paraId="2B0BCBD9" w14:textId="486EAFF0" w:rsidR="007E3CFD" w:rsidRDefault="00D77923" w:rsidP="00A5271F">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Data </w:t>
      </w:r>
      <w:r w:rsidR="00B61FC7" w:rsidRPr="007E3CFD">
        <w:rPr>
          <w:rFonts w:ascii="Garamond" w:hAnsi="Garamond" w:cstheme="minorHAnsi"/>
          <w:b/>
          <w:bCs/>
          <w:sz w:val="24"/>
          <w:szCs w:val="24"/>
        </w:rPr>
        <w:t>Sources</w:t>
      </w:r>
    </w:p>
    <w:p w14:paraId="3544792A" w14:textId="6598D98E" w:rsidR="003A397A" w:rsidRPr="007E3CFD" w:rsidRDefault="00910540" w:rsidP="00594BC9">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 xml:space="preserve">We </w:t>
      </w:r>
      <w:r w:rsidR="008224C0">
        <w:rPr>
          <w:rFonts w:ascii="Garamond" w:hAnsi="Garamond" w:cstheme="minorHAnsi"/>
          <w:sz w:val="24"/>
          <w:szCs w:val="24"/>
        </w:rPr>
        <w:t xml:space="preserve">introduce a new, indirect estimation technique </w:t>
      </w:r>
      <w:r w:rsidRPr="007E3CFD">
        <w:rPr>
          <w:rFonts w:ascii="Garamond" w:hAnsi="Garamond" w:cstheme="minorHAnsi"/>
          <w:sz w:val="24"/>
          <w:szCs w:val="24"/>
        </w:rPr>
        <w:t>to calculat</w:t>
      </w:r>
      <w:r w:rsidR="005B48C9" w:rsidRPr="007E3CFD">
        <w:rPr>
          <w:rFonts w:ascii="Garamond" w:hAnsi="Garamond" w:cstheme="minorHAnsi"/>
          <w:sz w:val="24"/>
          <w:szCs w:val="24"/>
        </w:rPr>
        <w:t>e</w:t>
      </w:r>
      <w:r w:rsidRPr="007E3CFD">
        <w:rPr>
          <w:rFonts w:ascii="Garamond" w:hAnsi="Garamond" w:cstheme="minorHAnsi"/>
          <w:sz w:val="24"/>
          <w:szCs w:val="24"/>
        </w:rPr>
        <w:t xml:space="preserve"> the</w:t>
      </w:r>
      <w:r w:rsidR="008224C0">
        <w:rPr>
          <w:rFonts w:ascii="Garamond" w:hAnsi="Garamond" w:cstheme="minorHAnsi"/>
          <w:sz w:val="24"/>
          <w:szCs w:val="24"/>
        </w:rPr>
        <w:t xml:space="preserve"> </w:t>
      </w:r>
      <w:proofErr w:type="spellStart"/>
      <w:r w:rsidR="008224C0">
        <w:rPr>
          <w:rFonts w:ascii="Garamond" w:hAnsi="Garamond" w:cstheme="minorHAnsi"/>
          <w:sz w:val="24"/>
          <w:szCs w:val="24"/>
        </w:rPr>
        <w:t>mIM</w:t>
      </w:r>
      <w:proofErr w:type="spellEnd"/>
      <w:r w:rsidR="008224C0">
        <w:rPr>
          <w:rFonts w:ascii="Garamond" w:hAnsi="Garamond" w:cstheme="minorHAnsi"/>
          <w:sz w:val="24"/>
          <w:szCs w:val="24"/>
        </w:rPr>
        <w:t xml:space="preserve">, mU5M, and </w:t>
      </w:r>
      <w:proofErr w:type="spellStart"/>
      <w:r w:rsidR="008224C0">
        <w:rPr>
          <w:rFonts w:ascii="Garamond" w:hAnsi="Garamond" w:cstheme="minorHAnsi"/>
          <w:sz w:val="24"/>
          <w:szCs w:val="24"/>
        </w:rPr>
        <w:t>mOM</w:t>
      </w:r>
      <w:proofErr w:type="spellEnd"/>
      <w:r w:rsidR="008224C0">
        <w:rPr>
          <w:rFonts w:ascii="Garamond" w:hAnsi="Garamond" w:cstheme="minorHAnsi"/>
          <w:sz w:val="24"/>
          <w:szCs w:val="24"/>
        </w:rPr>
        <w:t xml:space="preserve">, and make use of nationally representative surveys to </w:t>
      </w:r>
      <w:r w:rsidR="00B336AC">
        <w:rPr>
          <w:rFonts w:ascii="Garamond" w:hAnsi="Garamond" w:cstheme="minorHAnsi"/>
          <w:sz w:val="24"/>
          <w:szCs w:val="24"/>
        </w:rPr>
        <w:t>examine the accuracy</w:t>
      </w:r>
      <w:r w:rsidR="008224C0">
        <w:rPr>
          <w:rFonts w:ascii="Garamond" w:hAnsi="Garamond" w:cstheme="minorHAnsi"/>
          <w:sz w:val="24"/>
          <w:szCs w:val="24"/>
        </w:rPr>
        <w:t xml:space="preserve"> this approach. Specifically, we make use of </w:t>
      </w:r>
      <w:r w:rsidR="0045097D" w:rsidRPr="007E3CFD">
        <w:rPr>
          <w:rFonts w:ascii="Garamond" w:hAnsi="Garamond" w:cstheme="minorHAnsi"/>
          <w:sz w:val="24"/>
          <w:szCs w:val="24"/>
        </w:rPr>
        <w:t xml:space="preserve">Demographic and Health Surveys </w:t>
      </w:r>
      <w:r w:rsidR="00487A62" w:rsidRPr="007E3CFD">
        <w:rPr>
          <w:rFonts w:ascii="Garamond" w:hAnsi="Garamond" w:cstheme="minorHAnsi"/>
          <w:sz w:val="24"/>
          <w:szCs w:val="24"/>
        </w:rPr>
        <w:t>(DHS)</w:t>
      </w:r>
      <w:r w:rsidR="00191FD1" w:rsidRPr="007E3CFD">
        <w:rPr>
          <w:rStyle w:val="FootnoteReference"/>
          <w:rFonts w:ascii="Garamond" w:hAnsi="Garamond" w:cstheme="minorHAnsi"/>
          <w:sz w:val="24"/>
          <w:szCs w:val="24"/>
        </w:rPr>
        <w:footnoteReference w:id="1"/>
      </w:r>
      <w:r w:rsidRPr="007E3CFD">
        <w:rPr>
          <w:rFonts w:ascii="Garamond" w:hAnsi="Garamond" w:cstheme="minorHAnsi"/>
          <w:sz w:val="24"/>
          <w:szCs w:val="24"/>
        </w:rPr>
        <w:t xml:space="preserve"> and Multiple Indicator Cluster Surveys</w:t>
      </w:r>
      <w:r w:rsidR="00487A62" w:rsidRPr="007E3CFD">
        <w:rPr>
          <w:rFonts w:ascii="Garamond" w:hAnsi="Garamond" w:cstheme="minorHAnsi"/>
          <w:sz w:val="24"/>
          <w:szCs w:val="24"/>
        </w:rPr>
        <w:t xml:space="preserve"> </w:t>
      </w:r>
      <w:r w:rsidR="00487A62" w:rsidRPr="007E3CFD">
        <w:rPr>
          <w:rFonts w:ascii="Garamond" w:hAnsi="Garamond" w:cstheme="minorHAnsi"/>
          <w:sz w:val="24"/>
          <w:szCs w:val="24"/>
        </w:rPr>
        <w:lastRenderedPageBreak/>
        <w:t>(MICS)</w:t>
      </w:r>
      <w:r w:rsidR="008224C0">
        <w:rPr>
          <w:rFonts w:ascii="Garamond" w:hAnsi="Garamond" w:cstheme="minorHAnsi"/>
          <w:sz w:val="24"/>
          <w:szCs w:val="24"/>
        </w:rPr>
        <w:t>, which are available in 88 low- and middle-income countries</w:t>
      </w:r>
      <w:r w:rsidR="00191FD1" w:rsidRPr="007E3CFD">
        <w:rPr>
          <w:rStyle w:val="FootnoteReference"/>
          <w:rFonts w:ascii="Garamond" w:hAnsi="Garamond" w:cstheme="minorHAnsi"/>
          <w:sz w:val="24"/>
          <w:szCs w:val="24"/>
        </w:rPr>
        <w:footnoteReference w:id="2"/>
      </w:r>
      <w:r w:rsidRPr="007E3CFD">
        <w:rPr>
          <w:rFonts w:ascii="Garamond" w:hAnsi="Garamond" w:cstheme="minorHAnsi"/>
          <w:sz w:val="24"/>
          <w:szCs w:val="24"/>
        </w:rPr>
        <w:t>.</w:t>
      </w:r>
      <w:r w:rsidR="00B54862" w:rsidRPr="007E3CFD">
        <w:rPr>
          <w:rFonts w:ascii="Garamond" w:hAnsi="Garamond" w:cstheme="minorHAnsi"/>
          <w:sz w:val="24"/>
          <w:szCs w:val="24"/>
        </w:rPr>
        <w:t xml:space="preserve"> </w:t>
      </w:r>
      <w:r w:rsidRPr="007E3CFD">
        <w:rPr>
          <w:rFonts w:ascii="Garamond" w:hAnsi="Garamond" w:cstheme="minorHAnsi"/>
          <w:sz w:val="24"/>
          <w:szCs w:val="24"/>
        </w:rPr>
        <w:t xml:space="preserve"> </w:t>
      </w:r>
      <w:r w:rsidR="008224C0">
        <w:rPr>
          <w:rFonts w:ascii="Garamond" w:hAnsi="Garamond" w:cstheme="minorHAnsi"/>
          <w:sz w:val="24"/>
          <w:szCs w:val="24"/>
        </w:rPr>
        <w:t xml:space="preserve">To </w:t>
      </w:r>
      <w:r w:rsidR="00B336AC">
        <w:rPr>
          <w:rFonts w:ascii="Garamond" w:hAnsi="Garamond" w:cstheme="minorHAnsi"/>
          <w:sz w:val="24"/>
          <w:szCs w:val="24"/>
        </w:rPr>
        <w:t xml:space="preserve">examine the accuracy of </w:t>
      </w:r>
      <w:r w:rsidR="008224C0">
        <w:rPr>
          <w:rFonts w:ascii="Garamond" w:hAnsi="Garamond" w:cstheme="minorHAnsi"/>
          <w:sz w:val="24"/>
          <w:szCs w:val="24"/>
        </w:rPr>
        <w:t>our indirect estimation strategy,</w:t>
      </w:r>
      <w:r w:rsidR="005B48C9" w:rsidRPr="007E3CFD">
        <w:rPr>
          <w:rFonts w:ascii="Garamond" w:hAnsi="Garamond" w:cstheme="minorHAnsi"/>
          <w:sz w:val="24"/>
          <w:szCs w:val="24"/>
        </w:rPr>
        <w:t xml:space="preserve"> we make use of the most recent survey in each country collected at any point since 2010. </w:t>
      </w:r>
      <w:r w:rsidR="008224C0">
        <w:rPr>
          <w:rFonts w:ascii="Garamond" w:hAnsi="Garamond" w:cstheme="minorHAnsi"/>
          <w:sz w:val="24"/>
          <w:szCs w:val="24"/>
        </w:rPr>
        <w:t>In the United States, w</w:t>
      </w:r>
      <w:r w:rsidR="00487A62" w:rsidRPr="007E3CFD">
        <w:rPr>
          <w:rFonts w:ascii="Garamond" w:hAnsi="Garamond" w:cstheme="minorHAnsi"/>
          <w:sz w:val="24"/>
          <w:szCs w:val="24"/>
        </w:rPr>
        <w:t>e also use of the National Survey of Family Growth (NSFG)</w:t>
      </w:r>
      <w:r w:rsidR="00487A62" w:rsidRPr="007E3CFD">
        <w:rPr>
          <w:rStyle w:val="FootnoteReference"/>
          <w:rFonts w:ascii="Garamond" w:hAnsi="Garamond" w:cstheme="minorHAnsi"/>
          <w:sz w:val="24"/>
          <w:szCs w:val="24"/>
        </w:rPr>
        <w:footnoteReference w:id="3"/>
      </w:r>
      <w:r w:rsidR="008224C0">
        <w:rPr>
          <w:rFonts w:ascii="Garamond" w:hAnsi="Garamond" w:cstheme="minorHAnsi"/>
          <w:sz w:val="24"/>
          <w:szCs w:val="24"/>
        </w:rPr>
        <w:t xml:space="preserve">. </w:t>
      </w:r>
    </w:p>
    <w:p w14:paraId="36DB5984" w14:textId="056B9632" w:rsidR="003A397A" w:rsidRPr="007E3CFD" w:rsidRDefault="00715507" w:rsidP="00715507">
      <w:pPr>
        <w:autoSpaceDE w:val="0"/>
        <w:autoSpaceDN w:val="0"/>
        <w:adjustRightInd w:val="0"/>
        <w:spacing w:after="0" w:line="240" w:lineRule="auto"/>
        <w:ind w:firstLine="720"/>
        <w:rPr>
          <w:rFonts w:ascii="Garamond" w:hAnsi="Garamond" w:cstheme="minorHAnsi"/>
          <w:sz w:val="24"/>
          <w:szCs w:val="24"/>
        </w:rPr>
      </w:pPr>
      <w:r w:rsidRPr="007E3CFD">
        <w:rPr>
          <w:rFonts w:ascii="Garamond" w:hAnsi="Garamond" w:cstheme="minorHAnsi"/>
          <w:sz w:val="24"/>
          <w:szCs w:val="24"/>
        </w:rPr>
        <w:t xml:space="preserve">To calculate the </w:t>
      </w:r>
      <w:proofErr w:type="spellStart"/>
      <w:r w:rsidRPr="007E3CFD">
        <w:rPr>
          <w:rFonts w:ascii="Garamond" w:hAnsi="Garamond" w:cstheme="minorHAnsi"/>
          <w:sz w:val="24"/>
          <w:szCs w:val="24"/>
        </w:rPr>
        <w:t>mIM</w:t>
      </w:r>
      <w:proofErr w:type="spellEnd"/>
      <w:r w:rsidRPr="007E3CFD">
        <w:rPr>
          <w:rFonts w:ascii="Garamond" w:hAnsi="Garamond" w:cstheme="minorHAnsi"/>
          <w:sz w:val="24"/>
          <w:szCs w:val="24"/>
        </w:rPr>
        <w:t xml:space="preserve">, mU5M, and </w:t>
      </w:r>
      <w:proofErr w:type="spellStart"/>
      <w:r w:rsidRPr="007E3CFD">
        <w:rPr>
          <w:rFonts w:ascii="Garamond" w:hAnsi="Garamond" w:cstheme="minorHAnsi"/>
          <w:sz w:val="24"/>
          <w:szCs w:val="24"/>
        </w:rPr>
        <w:t>mOM</w:t>
      </w:r>
      <w:proofErr w:type="spellEnd"/>
      <w:r w:rsidRPr="007E3CFD">
        <w:rPr>
          <w:rFonts w:ascii="Garamond" w:hAnsi="Garamond" w:cstheme="minorHAnsi"/>
          <w:sz w:val="24"/>
          <w:szCs w:val="24"/>
        </w:rPr>
        <w:t xml:space="preserve">, we first </w:t>
      </w:r>
      <w:r w:rsidR="008224C0">
        <w:rPr>
          <w:rFonts w:ascii="Garamond" w:hAnsi="Garamond" w:cstheme="minorHAnsi"/>
          <w:sz w:val="24"/>
          <w:szCs w:val="24"/>
        </w:rPr>
        <w:t xml:space="preserve">restrict samples to women who have had at least one birth, given these are the women at risk of child loss. </w:t>
      </w:r>
      <w:r w:rsidR="002037DD" w:rsidRPr="007E3CFD">
        <w:rPr>
          <w:rFonts w:ascii="Garamond" w:hAnsi="Garamond" w:cstheme="minorHAnsi"/>
          <w:sz w:val="24"/>
          <w:szCs w:val="24"/>
        </w:rPr>
        <w:t>U</w:t>
      </w:r>
      <w:r w:rsidR="00556A5A" w:rsidRPr="007E3CFD">
        <w:rPr>
          <w:rFonts w:ascii="Garamond" w:hAnsi="Garamond" w:cstheme="minorHAnsi"/>
          <w:sz w:val="24"/>
          <w:szCs w:val="24"/>
        </w:rPr>
        <w:t>sing information from women’s reproductive histories, including whether each of their children are alive and, i</w:t>
      </w:r>
      <w:r w:rsidR="00AA077C" w:rsidRPr="007E3CFD">
        <w:rPr>
          <w:rFonts w:ascii="Garamond" w:hAnsi="Garamond" w:cstheme="minorHAnsi"/>
          <w:sz w:val="24"/>
          <w:szCs w:val="24"/>
        </w:rPr>
        <w:t>f</w:t>
      </w:r>
      <w:r w:rsidR="00556A5A" w:rsidRPr="007E3CFD">
        <w:rPr>
          <w:rFonts w:ascii="Garamond" w:hAnsi="Garamond" w:cstheme="minorHAnsi"/>
          <w:sz w:val="24"/>
          <w:szCs w:val="24"/>
        </w:rPr>
        <w:t xml:space="preserve"> not, the age at which the deceased child died, we calculate the </w:t>
      </w:r>
      <w:proofErr w:type="spellStart"/>
      <w:r w:rsidR="00556A5A" w:rsidRPr="007E3CFD">
        <w:rPr>
          <w:rFonts w:ascii="Garamond" w:hAnsi="Garamond" w:cstheme="minorHAnsi"/>
          <w:sz w:val="24"/>
          <w:szCs w:val="24"/>
        </w:rPr>
        <w:t>mIM</w:t>
      </w:r>
      <w:proofErr w:type="spellEnd"/>
      <w:r w:rsidR="00556A5A" w:rsidRPr="007E3CFD">
        <w:rPr>
          <w:rFonts w:ascii="Garamond" w:hAnsi="Garamond" w:cstheme="minorHAnsi"/>
          <w:sz w:val="24"/>
          <w:szCs w:val="24"/>
        </w:rPr>
        <w:t xml:space="preserve">, mU5M, and </w:t>
      </w:r>
      <w:proofErr w:type="spellStart"/>
      <w:r w:rsidR="00556A5A" w:rsidRPr="007E3CFD">
        <w:rPr>
          <w:rFonts w:ascii="Garamond" w:hAnsi="Garamond" w:cstheme="minorHAnsi"/>
          <w:sz w:val="24"/>
          <w:szCs w:val="24"/>
        </w:rPr>
        <w:t>mOM</w:t>
      </w:r>
      <w:proofErr w:type="spellEnd"/>
      <w:r w:rsidR="00556A5A" w:rsidRPr="007E3CFD">
        <w:rPr>
          <w:rFonts w:ascii="Garamond" w:hAnsi="Garamond" w:cstheme="minorHAnsi"/>
          <w:sz w:val="24"/>
          <w:szCs w:val="24"/>
        </w:rPr>
        <w:t xml:space="preserve">. </w:t>
      </w:r>
      <w:r w:rsidR="00A20AA5">
        <w:rPr>
          <w:rFonts w:ascii="Garamond" w:hAnsi="Garamond" w:cstheme="minorHAnsi"/>
          <w:sz w:val="24"/>
          <w:szCs w:val="24"/>
        </w:rPr>
        <w:t xml:space="preserve">Specifically, for the </w:t>
      </w:r>
      <w:proofErr w:type="spellStart"/>
      <w:r w:rsidR="00A20AA5">
        <w:rPr>
          <w:rFonts w:ascii="Garamond" w:hAnsi="Garamond" w:cstheme="minorHAnsi"/>
          <w:sz w:val="24"/>
          <w:szCs w:val="24"/>
        </w:rPr>
        <w:t>mIM</w:t>
      </w:r>
      <w:proofErr w:type="spellEnd"/>
      <w:r w:rsidR="00A20AA5">
        <w:rPr>
          <w:rFonts w:ascii="Garamond" w:hAnsi="Garamond" w:cstheme="minorHAnsi"/>
          <w:sz w:val="24"/>
          <w:szCs w:val="24"/>
        </w:rPr>
        <w:t xml:space="preserve">, </w:t>
      </w:r>
      <w:r w:rsidR="00D77923" w:rsidRPr="007E3CFD">
        <w:rPr>
          <w:rFonts w:ascii="Garamond" w:hAnsi="Garamond" w:cstheme="minorHAnsi"/>
          <w:color w:val="000000"/>
          <w:sz w:val="24"/>
          <w:szCs w:val="24"/>
        </w:rPr>
        <w:t>we tabulate the prevalence of mothers who have experienced the death of at least one infant. We sum the number of mothers who had a child die before age 1 among those who ever had a live birth and express this per 1,000 mothers. Next, to estimate the mU5M</w:t>
      </w:r>
      <w:r w:rsidR="00556A5A" w:rsidRPr="007E3CFD">
        <w:rPr>
          <w:rStyle w:val="FootnoteReference"/>
          <w:rFonts w:ascii="Garamond" w:hAnsi="Garamond" w:cstheme="minorHAnsi"/>
          <w:color w:val="000000"/>
          <w:sz w:val="24"/>
          <w:szCs w:val="24"/>
        </w:rPr>
        <w:footnoteReference w:id="4"/>
      </w:r>
      <w:r w:rsidR="00D77923" w:rsidRPr="007E3CFD">
        <w:rPr>
          <w:rFonts w:ascii="Garamond" w:hAnsi="Garamond" w:cstheme="minorHAnsi"/>
          <w:color w:val="000000"/>
          <w:sz w:val="24"/>
          <w:szCs w:val="24"/>
        </w:rPr>
        <w:t xml:space="preserve">, we do the same for mothers who have ever had a child die before reaching age 5. Finally, </w:t>
      </w:r>
      <w:r w:rsidR="00594BC9">
        <w:rPr>
          <w:rFonts w:ascii="Garamond" w:hAnsi="Garamond" w:cstheme="minorHAnsi"/>
          <w:color w:val="000000"/>
          <w:sz w:val="24"/>
          <w:szCs w:val="24"/>
        </w:rPr>
        <w:t xml:space="preserve">to the </w:t>
      </w:r>
      <w:proofErr w:type="spellStart"/>
      <w:r w:rsidR="00594BC9">
        <w:rPr>
          <w:rFonts w:ascii="Garamond" w:hAnsi="Garamond" w:cstheme="minorHAnsi"/>
          <w:color w:val="000000"/>
          <w:sz w:val="24"/>
          <w:szCs w:val="24"/>
        </w:rPr>
        <w:t>mOM</w:t>
      </w:r>
      <w:proofErr w:type="spellEnd"/>
      <w:r w:rsidR="00594BC9">
        <w:rPr>
          <w:rFonts w:ascii="Garamond" w:hAnsi="Garamond" w:cstheme="minorHAnsi"/>
          <w:color w:val="000000"/>
          <w:sz w:val="24"/>
          <w:szCs w:val="24"/>
        </w:rPr>
        <w:t xml:space="preserve"> indexes</w:t>
      </w:r>
      <w:r w:rsidR="00D77923" w:rsidRPr="007E3CFD">
        <w:rPr>
          <w:rFonts w:ascii="Garamond" w:hAnsi="Garamond" w:cstheme="minorHAnsi"/>
          <w:color w:val="000000"/>
          <w:sz w:val="24"/>
          <w:szCs w:val="24"/>
        </w:rPr>
        <w:t xml:space="preserve"> the prevalence of mothers who have experienced a child death, regardless of the child’s age at the time of death. We calculate the </w:t>
      </w:r>
      <w:proofErr w:type="spellStart"/>
      <w:r w:rsidR="00D77923" w:rsidRPr="007E3CFD">
        <w:rPr>
          <w:rFonts w:ascii="Garamond" w:hAnsi="Garamond" w:cstheme="minorHAnsi"/>
          <w:color w:val="000000"/>
          <w:sz w:val="24"/>
          <w:szCs w:val="24"/>
        </w:rPr>
        <w:t>mOM</w:t>
      </w:r>
      <w:proofErr w:type="spellEnd"/>
      <w:r w:rsidR="00D77923" w:rsidRPr="007E3CFD">
        <w:rPr>
          <w:rFonts w:ascii="Garamond" w:hAnsi="Garamond" w:cstheme="minorHAnsi"/>
          <w:color w:val="000000"/>
          <w:sz w:val="24"/>
          <w:szCs w:val="24"/>
        </w:rPr>
        <w:t xml:space="preserve"> for 45- to 49-year-old mothers.</w:t>
      </w:r>
      <w:r w:rsidR="00D77923" w:rsidRPr="007E3CFD">
        <w:rPr>
          <w:rFonts w:ascii="Garamond" w:hAnsi="Garamond" w:cstheme="minorHAnsi"/>
          <w:sz w:val="24"/>
          <w:szCs w:val="24"/>
        </w:rPr>
        <w:t xml:space="preserve"> See </w:t>
      </w:r>
      <w:r w:rsidR="007E3C04" w:rsidRPr="007E3CFD">
        <w:rPr>
          <w:rFonts w:ascii="Garamond" w:hAnsi="Garamond" w:cstheme="minorHAnsi"/>
          <w:bCs/>
          <w:sz w:val="24"/>
          <w:szCs w:val="24"/>
        </w:rPr>
        <w:t xml:space="preserve">Supplementary Table </w:t>
      </w:r>
      <w:r w:rsidRPr="007E3CFD">
        <w:rPr>
          <w:rFonts w:ascii="Garamond" w:hAnsi="Garamond" w:cstheme="minorHAnsi"/>
          <w:bCs/>
          <w:sz w:val="24"/>
          <w:szCs w:val="24"/>
        </w:rPr>
        <w:t>2</w:t>
      </w:r>
      <w:r w:rsidRPr="007E3CFD">
        <w:rPr>
          <w:rFonts w:ascii="Garamond" w:hAnsi="Garamond" w:cstheme="minorHAnsi"/>
          <w:sz w:val="24"/>
          <w:szCs w:val="24"/>
        </w:rPr>
        <w:t xml:space="preserve"> </w:t>
      </w:r>
      <w:r w:rsidR="00D77923" w:rsidRPr="007E3CFD">
        <w:rPr>
          <w:rFonts w:ascii="Garamond" w:hAnsi="Garamond" w:cstheme="minorHAnsi"/>
          <w:sz w:val="24"/>
          <w:szCs w:val="24"/>
        </w:rPr>
        <w:t xml:space="preserve">for a list of countries, data sources, survey years, and analytic sample sizes. </w:t>
      </w:r>
    </w:p>
    <w:p w14:paraId="51C34F57" w14:textId="2B7BE16B" w:rsidR="00697299" w:rsidRPr="007E3CFD" w:rsidRDefault="00594BC9" w:rsidP="00581BE4">
      <w:pPr>
        <w:autoSpaceDE w:val="0"/>
        <w:autoSpaceDN w:val="0"/>
        <w:adjustRightInd w:val="0"/>
        <w:spacing w:after="0" w:line="240" w:lineRule="auto"/>
        <w:ind w:firstLine="720"/>
        <w:rPr>
          <w:rFonts w:ascii="Garamond" w:hAnsi="Garamond"/>
          <w:sz w:val="24"/>
          <w:szCs w:val="24"/>
        </w:rPr>
      </w:pPr>
      <w:r>
        <w:rPr>
          <w:rFonts w:ascii="Garamond" w:hAnsi="Garamond" w:cstheme="minorHAnsi"/>
          <w:sz w:val="24"/>
          <w:szCs w:val="24"/>
        </w:rPr>
        <w:t xml:space="preserve">Because </w:t>
      </w:r>
      <w:r w:rsidR="00581BE4" w:rsidRPr="007E3CFD">
        <w:rPr>
          <w:rFonts w:ascii="Garamond" w:hAnsi="Garamond" w:cstheme="minorHAnsi"/>
          <w:sz w:val="24"/>
          <w:szCs w:val="24"/>
        </w:rPr>
        <w:t xml:space="preserve">nationally representative </w:t>
      </w:r>
      <w:r>
        <w:rPr>
          <w:rFonts w:ascii="Garamond" w:hAnsi="Garamond" w:cstheme="minorHAnsi"/>
          <w:sz w:val="24"/>
          <w:szCs w:val="24"/>
        </w:rPr>
        <w:t xml:space="preserve">reproductive history data that are needed to directly calculate these indicators are not available worldwide, we offer </w:t>
      </w:r>
      <w:commentRangeStart w:id="2"/>
      <w:r>
        <w:rPr>
          <w:rFonts w:ascii="Garamond" w:hAnsi="Garamond" w:cstheme="minorHAnsi"/>
          <w:sz w:val="24"/>
          <w:szCs w:val="24"/>
        </w:rPr>
        <w:t>an indirect, kin-cohort approach</w:t>
      </w:r>
      <w:r w:rsidR="004C7667" w:rsidRPr="007E3CFD">
        <w:rPr>
          <w:rFonts w:ascii="Garamond" w:hAnsi="Garamond" w:cstheme="minorHAnsi"/>
          <w:sz w:val="24"/>
          <w:szCs w:val="24"/>
        </w:rPr>
        <w:t xml:space="preserve"> </w:t>
      </w:r>
      <w:commentRangeEnd w:id="2"/>
      <w:r w:rsidR="00B60BB6">
        <w:rPr>
          <w:rStyle w:val="CommentReference"/>
        </w:rPr>
        <w:commentReference w:id="2"/>
      </w:r>
      <w:r w:rsidR="004C7667" w:rsidRPr="007E3CFD">
        <w:rPr>
          <w:rFonts w:ascii="Garamond" w:hAnsi="Garamond" w:cstheme="minorHAnsi"/>
          <w:sz w:val="24"/>
          <w:szCs w:val="24"/>
        </w:rPr>
        <w:t xml:space="preserve">to </w:t>
      </w:r>
      <w:r w:rsidRPr="007E3CFD">
        <w:rPr>
          <w:rFonts w:ascii="Garamond" w:hAnsi="Garamond" w:cstheme="minorHAnsi"/>
          <w:sz w:val="24"/>
          <w:szCs w:val="24"/>
        </w:rPr>
        <w:t>calculat</w:t>
      </w:r>
      <w:r>
        <w:rPr>
          <w:rFonts w:ascii="Garamond" w:hAnsi="Garamond" w:cstheme="minorHAnsi"/>
          <w:sz w:val="24"/>
          <w:szCs w:val="24"/>
        </w:rPr>
        <w:t>e</w:t>
      </w:r>
      <w:r w:rsidRPr="007E3CFD">
        <w:rPr>
          <w:rFonts w:ascii="Garamond" w:hAnsi="Garamond" w:cstheme="minorHAnsi"/>
          <w:sz w:val="24"/>
          <w:szCs w:val="24"/>
        </w:rPr>
        <w:t xml:space="preserve"> </w:t>
      </w:r>
      <w:r w:rsidR="004C7667" w:rsidRPr="007E3CFD">
        <w:rPr>
          <w:rFonts w:ascii="Garamond" w:hAnsi="Garamond" w:cstheme="minorHAnsi"/>
          <w:sz w:val="24"/>
          <w:szCs w:val="24"/>
        </w:rPr>
        <w:t xml:space="preserve">the </w:t>
      </w:r>
      <w:proofErr w:type="spellStart"/>
      <w:r w:rsidR="004C7667" w:rsidRPr="007E3CFD">
        <w:rPr>
          <w:rFonts w:ascii="Garamond" w:hAnsi="Garamond" w:cstheme="minorHAnsi"/>
          <w:sz w:val="24"/>
          <w:szCs w:val="24"/>
        </w:rPr>
        <w:t>mIM</w:t>
      </w:r>
      <w:proofErr w:type="spellEnd"/>
      <w:r w:rsidR="004C7667" w:rsidRPr="007E3CFD">
        <w:rPr>
          <w:rFonts w:ascii="Garamond" w:hAnsi="Garamond" w:cstheme="minorHAnsi"/>
          <w:sz w:val="24"/>
          <w:szCs w:val="24"/>
        </w:rPr>
        <w:t xml:space="preserve">, mU5M, and </w:t>
      </w:r>
      <w:proofErr w:type="spellStart"/>
      <w:r w:rsidR="004C7667" w:rsidRPr="007E3CFD">
        <w:rPr>
          <w:rFonts w:ascii="Garamond" w:hAnsi="Garamond" w:cstheme="minorHAnsi"/>
          <w:sz w:val="24"/>
          <w:szCs w:val="24"/>
        </w:rPr>
        <w:t>mOM</w:t>
      </w:r>
      <w:proofErr w:type="spellEnd"/>
      <w:r w:rsidR="004C7667" w:rsidRPr="007E3CFD">
        <w:rPr>
          <w:rFonts w:ascii="Garamond" w:hAnsi="Garamond" w:cstheme="minorHAnsi"/>
          <w:sz w:val="24"/>
          <w:szCs w:val="24"/>
        </w:rPr>
        <w:t>.</w:t>
      </w:r>
      <w:r w:rsidR="00B042E3" w:rsidRPr="007E3CFD">
        <w:rPr>
          <w:rFonts w:ascii="Garamond" w:hAnsi="Garamond" w:cstheme="minorHAnsi"/>
          <w:sz w:val="24"/>
          <w:szCs w:val="24"/>
        </w:rPr>
        <w:t xml:space="preserve"> </w:t>
      </w:r>
      <w:r w:rsidR="00B042E3" w:rsidRPr="007E3CFD">
        <w:rPr>
          <w:rFonts w:ascii="Garamond" w:hAnsi="Garamond"/>
          <w:sz w:val="24"/>
          <w:szCs w:val="24"/>
        </w:rPr>
        <w:t xml:space="preserve">Specifically, we </w:t>
      </w:r>
      <w:r w:rsidR="00697299" w:rsidRPr="007E3CFD">
        <w:rPr>
          <w:rFonts w:ascii="Garamond" w:hAnsi="Garamond"/>
          <w:sz w:val="24"/>
          <w:szCs w:val="24"/>
        </w:rPr>
        <w:t>propose an extension to the Goodman-</w:t>
      </w:r>
      <w:proofErr w:type="spellStart"/>
      <w:r w:rsidR="00697299" w:rsidRPr="007E3CFD">
        <w:rPr>
          <w:rFonts w:ascii="Garamond" w:hAnsi="Garamond"/>
          <w:sz w:val="24"/>
          <w:szCs w:val="24"/>
        </w:rPr>
        <w:t>Keyfitz</w:t>
      </w:r>
      <w:proofErr w:type="spellEnd"/>
      <w:r w:rsidR="00697299" w:rsidRPr="007E3CFD">
        <w:rPr>
          <w:rFonts w:ascii="Garamond" w:hAnsi="Garamond"/>
          <w:sz w:val="24"/>
          <w:szCs w:val="24"/>
        </w:rPr>
        <w:t>-</w:t>
      </w:r>
      <w:proofErr w:type="spellStart"/>
      <w:r w:rsidR="00697299" w:rsidRPr="007E3CFD">
        <w:rPr>
          <w:rFonts w:ascii="Garamond" w:hAnsi="Garamond"/>
          <w:sz w:val="24"/>
          <w:szCs w:val="24"/>
        </w:rPr>
        <w:t>Pullum</w:t>
      </w:r>
      <w:proofErr w:type="spellEnd"/>
      <w:r w:rsidR="00697299" w:rsidRPr="007E3CFD">
        <w:rPr>
          <w:rFonts w:ascii="Garamond" w:hAnsi="Garamond"/>
          <w:sz w:val="24"/>
          <w:szCs w:val="24"/>
        </w:rPr>
        <w:t xml:space="preserve"> kinship equations (GKP equations) </w:t>
      </w:r>
      <w:r w:rsidR="00697299" w:rsidRPr="007E3CFD">
        <w:rPr>
          <w:rFonts w:ascii="Garamond" w:hAnsi="Garamond"/>
          <w:sz w:val="24"/>
          <w:szCs w:val="24"/>
        </w:rPr>
        <w:fldChar w:fldCharType="begin"/>
      </w:r>
      <w:r w:rsidR="00697299" w:rsidRPr="007E3CFD">
        <w:rPr>
          <w:rFonts w:ascii="Garamond" w:hAnsi="Garamond"/>
          <w:sz w:val="24"/>
          <w:szCs w:val="24"/>
        </w:rPr>
        <w:instrText xml:space="preserve"> ADDIN ZOTERO_ITEM CSL_CITATION {"citationID":"UN6FaqV9","properties":{"formattedCitation":"(Keyfitz 1985)","plainCitation":"(Keyfitz 1985)","noteIndex":0},"citationItems":[{"id":399,"uris":["http://zotero.org/groups/2241996/items/XN4XUQU2"],"uri":["http://zotero.org/groups/2241996/items/XN4XUQU2"],"itemData":{"id":399,"type":"book","title":"Applied mathematical demography","publisher":"Springer","publisher-place":"New York","source":"Open WorldCat","event-place":"New York","abstract":"What follows is a new edition of the second in a series of three books providing an account of the mathematical development of demography. The first, Introduction to the Mathematics of Population (Addison-Wesley, 1968), gave the mathematical background. The second, the original of the present volume, was concerned with demography itself. The third in the sequence, Mathematics Through Problems (with John Beekman; Springer Verlag, 1982), supplemented the first two with an ordered sequence of problems and answers. Readers interested in the mathematics may consult the earlier book, republished with revisions by Addison-Wesley in 1977 and still in print. There is no overlap in subject matter between Applied Mathematical Demography and the Introduction to the Mathematics of Population. Three new chapters have been added, dealing with matters that have come recently into the demographic limelight: multi-state calculations, family demogra phy, and heterogeneity. vii PREFACE This book is concerned with commonsense questions about, for instance, the effect of a lowered death rate on the proportion of old people or the effect of abortions on the birth rate. The answers that it reaches are not always commonsense, and we will meet instances in which intuition has to be adjusted to accord with what the mathematics shows to be the case.","URL":"http://public.eblib.com/choice/publicfullrecord.aspx?p=3084208","ISBN":"978-1-4757-1879-9","note":"OCLC: 610135904","language":"English","author":[{"family":"Keyfitz","given":"Nathan"}],"issued":{"date-parts":[["1985"]]},"accessed":{"date-parts":[["2019",4,5]]}}}],"schema":"https://github.com/citation-style-language/schema/raw/master/csl-citation.json"} </w:instrText>
      </w:r>
      <w:r w:rsidR="00697299" w:rsidRPr="007E3CFD">
        <w:rPr>
          <w:rFonts w:ascii="Garamond" w:hAnsi="Garamond"/>
          <w:sz w:val="24"/>
          <w:szCs w:val="24"/>
        </w:rPr>
        <w:fldChar w:fldCharType="separate"/>
      </w:r>
      <w:r w:rsidR="00697299" w:rsidRPr="007E3CFD">
        <w:rPr>
          <w:rFonts w:ascii="Garamond" w:hAnsi="Garamond"/>
          <w:sz w:val="24"/>
          <w:szCs w:val="24"/>
        </w:rPr>
        <w:t>(Keyfitz 1985)</w:t>
      </w:r>
      <w:r w:rsidR="00697299" w:rsidRPr="007E3CFD">
        <w:rPr>
          <w:rFonts w:ascii="Garamond" w:hAnsi="Garamond"/>
          <w:sz w:val="24"/>
          <w:szCs w:val="24"/>
        </w:rPr>
        <w:fldChar w:fldCharType="end"/>
      </w:r>
      <w:r w:rsidR="00697299" w:rsidRPr="007E3CFD">
        <w:rPr>
          <w:rFonts w:ascii="Garamond" w:hAnsi="Garamond"/>
          <w:sz w:val="24"/>
          <w:szCs w:val="24"/>
        </w:rPr>
        <w:t>, to estimate the cumulative number of offspring deaths experienced by a woman</w:t>
      </w:r>
      <w:ins w:id="3" w:author="MPIDR_D\alburezgutierrez" w:date="2020-03-26T14:51:00Z">
        <w:r w:rsidR="00AE32C4">
          <w:rPr>
            <w:rFonts w:ascii="Garamond" w:hAnsi="Garamond"/>
            <w:sz w:val="24"/>
            <w:szCs w:val="24"/>
          </w:rPr>
          <w:t xml:space="preserve"> born in cohort </w:t>
        </w:r>
        <w:r w:rsidR="00AE32C4" w:rsidRPr="00AE32C4">
          <w:rPr>
            <w:rFonts w:ascii="Garamond" w:hAnsi="Garamond"/>
            <w:i/>
            <w:sz w:val="24"/>
            <w:szCs w:val="24"/>
          </w:rPr>
          <w:t>c</w:t>
        </w:r>
      </w:ins>
      <w:r w:rsidR="00697299" w:rsidRPr="007E3CFD">
        <w:rPr>
          <w:rFonts w:ascii="Garamond" w:hAnsi="Garamond"/>
          <w:sz w:val="24"/>
          <w:szCs w:val="24"/>
        </w:rPr>
        <w:t xml:space="preserve"> surviving to age </w:t>
      </w:r>
      <w:r w:rsidR="00697299" w:rsidRPr="007E3CFD">
        <w:rPr>
          <w:rFonts w:ascii="Garamond" w:hAnsi="Garamond"/>
          <w:i/>
          <w:sz w:val="24"/>
          <w:szCs w:val="24"/>
        </w:rPr>
        <w:t>a</w:t>
      </w:r>
      <w:r w:rsidR="00B336AC">
        <w:rPr>
          <w:rFonts w:ascii="Garamond" w:hAnsi="Garamond"/>
          <w:sz w:val="24"/>
          <w:szCs w:val="24"/>
        </w:rPr>
        <w:t xml:space="preserve"> as follows</w:t>
      </w:r>
      <w:r w:rsidR="00697299" w:rsidRPr="007E3CFD">
        <w:rPr>
          <w:rFonts w:ascii="Garamond" w:hAnsi="Garamond"/>
          <w:sz w:val="24"/>
          <w:szCs w:val="24"/>
        </w:rPr>
        <w:t>:</w:t>
      </w:r>
    </w:p>
    <w:p w14:paraId="4CC7909A" w14:textId="782EBF1B" w:rsidR="00697299" w:rsidRPr="007E3CFD" w:rsidRDefault="0045161B" w:rsidP="00A60CE6">
      <w:pPr>
        <w:spacing w:after="0" w:line="240" w:lineRule="auto"/>
        <w:jc w:val="center"/>
        <w:rPr>
          <w:rFonts w:ascii="Garamond" w:eastAsiaTheme="minorEastAsia"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r>
              <w:rPr>
                <w:rFonts w:ascii="Cambria Math" w:eastAsia="Cambria Math" w:hAnsi="Cambria Math" w:cs="Cambria Math"/>
                <w:sz w:val="24"/>
                <w:szCs w:val="24"/>
              </w:rPr>
              <m:t>(a,c</m:t>
            </m:r>
            <m:r>
              <w:del w:id="4" w:author="MPIDR_D\alburezgutierrez" w:date="2020-03-26T14:49:00Z">
                <w:rPr>
                  <w:rFonts w:ascii="Cambria Math" w:eastAsia="Cambria Math" w:hAnsi="Cambria Math" w:cs="Cambria Math"/>
                  <w:sz w:val="24"/>
                  <w:szCs w:val="24"/>
                </w:rPr>
                <m:t>,p</m:t>
              </w:del>
            </m:r>
            <m:r>
              <w:rPr>
                <w:rFonts w:ascii="Cambria Math" w:eastAsia="Cambria Math" w:hAnsi="Cambria Math" w:cs="Cambria Math"/>
                <w:sz w:val="24"/>
                <w:szCs w:val="24"/>
              </w:rPr>
              <m:t>)</m:t>
            </m:r>
          </m:sub>
          <m:sup>
            <m:r>
              <w:rPr>
                <w:rFonts w:ascii="Cambria Math" w:eastAsia="Cambria Math" w:hAnsi="Cambria Math" w:cs="Cambria Math"/>
                <w:sz w:val="24"/>
                <w:szCs w:val="24"/>
              </w:rPr>
              <m:t>k</m:t>
            </m:r>
          </m:sup>
        </m:sSubSup>
        <m:r>
          <w:rPr>
            <w:rFonts w:ascii="Cambria Math" w:eastAsia="Cambria Math" w:hAnsi="Cambria Math" w:cs="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x=α</m:t>
            </m:r>
          </m:sub>
          <m:sup>
            <m:r>
              <w:rPr>
                <w:rFonts w:ascii="Cambria Math" w:eastAsia="Cambria Math" w:hAnsi="Cambria Math" w:cs="Cambria Math"/>
                <w:sz w:val="24"/>
                <w:szCs w:val="24"/>
              </w:rPr>
              <m:t>a</m:t>
            </m:r>
          </m:sup>
          <m:e>
            <m:sSub>
              <m:sSubPr>
                <m:ctrlPr>
                  <w:rPr>
                    <w:rFonts w:ascii="Cambria Math" w:hAnsi="Cambria Math"/>
                    <w:i/>
                    <w:sz w:val="24"/>
                    <w:szCs w:val="24"/>
                  </w:rPr>
                </m:ctrlPr>
              </m:sSub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F</m:t>
                    </m:r>
                  </m:e>
                </m:sPre>
              </m:e>
              <m:sub>
                <m:r>
                  <w:rPr>
                    <w:rFonts w:ascii="Cambria Math" w:hAnsi="Cambria Math"/>
                    <w:sz w:val="24"/>
                    <w:szCs w:val="24"/>
                  </w:rPr>
                  <m:t>(x,c</m:t>
                </m:r>
                <m:r>
                  <w:del w:id="5" w:author="MPIDR_D\alburezgutierrez" w:date="2020-03-26T14:49:00Z">
                    <w:rPr>
                      <w:rFonts w:ascii="Cambria Math" w:hAnsi="Cambria Math"/>
                      <w:sz w:val="24"/>
                      <w:szCs w:val="24"/>
                    </w:rPr>
                    <m:t>,p</m:t>
                  </w:del>
                </m:r>
                <m:r>
                  <w:rPr>
                    <w:rFonts w:ascii="Cambria Math" w:hAnsi="Cambria Math"/>
                    <w:sz w:val="24"/>
                    <w:szCs w:val="24"/>
                  </w:rPr>
                  <m:t>)</m:t>
                </m:r>
              </m:sub>
            </m:sSub>
          </m:e>
        </m:nary>
        <m:r>
          <w:rPr>
            <w:rFonts w:ascii="Cambria Math" w:hAnsi="Cambria Math"/>
            <w:sz w:val="24"/>
            <w:szCs w:val="24"/>
          </w:rPr>
          <m:t>-</m:t>
        </m:r>
        <m:nary>
          <m:naryPr>
            <m:chr m:val="∑"/>
            <m:grow m:val="1"/>
            <m:ctrlPr>
              <w:rPr>
                <w:rFonts w:ascii="Cambria Math" w:hAnsi="Cambria Math"/>
                <w:sz w:val="24"/>
                <w:szCs w:val="24"/>
              </w:rPr>
            </m:ctrlPr>
          </m:naryPr>
          <m:sub>
            <m:r>
              <w:rPr>
                <w:rFonts w:ascii="Cambria Math" w:eastAsia="Cambria Math" w:hAnsi="Cambria Math" w:cs="Cambria Math"/>
                <w:sz w:val="24"/>
                <w:szCs w:val="24"/>
              </w:rPr>
              <m:t>x=α</m:t>
            </m:r>
          </m:sub>
          <m:sup>
            <m:r>
              <w:rPr>
                <w:rFonts w:ascii="Cambria Math" w:eastAsia="Cambria Math" w:hAnsi="Cambria Math" w:cs="Cambria Math"/>
                <w:sz w:val="24"/>
                <w:szCs w:val="24"/>
              </w:rPr>
              <m:t>a</m:t>
            </m:r>
          </m:sup>
          <m:e>
            <m:sSub>
              <m:sSubPr>
                <m:ctrlPr>
                  <w:rPr>
                    <w:rFonts w:ascii="Cambria Math" w:hAnsi="Cambria Math"/>
                    <w:i/>
                    <w:sz w:val="24"/>
                    <w:szCs w:val="24"/>
                  </w:rPr>
                </m:ctrlPr>
              </m:sSub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F</m:t>
                    </m:r>
                  </m:e>
                </m:sPre>
              </m:e>
              <m:sub>
                <m:r>
                  <w:rPr>
                    <w:rFonts w:ascii="Cambria Math" w:hAnsi="Cambria Math"/>
                    <w:sz w:val="24"/>
                    <w:szCs w:val="24"/>
                  </w:rPr>
                  <m:t>(x,c</m:t>
                </m:r>
                <m:r>
                  <w:del w:id="6" w:author="MPIDR_D\alburezgutierrez" w:date="2020-03-26T14:50:00Z">
                    <w:rPr>
                      <w:rFonts w:ascii="Cambria Math" w:hAnsi="Cambria Math"/>
                      <w:sz w:val="24"/>
                      <w:szCs w:val="24"/>
                    </w:rPr>
                    <m:t>,p</m:t>
                  </w:del>
                </m:r>
                <m:r>
                  <w:rPr>
                    <w:rFonts w:ascii="Cambria Math" w:hAnsi="Cambria Math"/>
                    <w:sz w:val="24"/>
                    <w:szCs w:val="24"/>
                  </w:rPr>
                  <m:t>)</m:t>
                </m:r>
              </m:sub>
            </m:sSub>
          </m:e>
        </m:nary>
        <m:sPre>
          <m:sPrePr>
            <m:ctrlPr>
              <w:rPr>
                <w:rFonts w:ascii="Cambria Math" w:hAnsi="Cambria Math"/>
                <w:i/>
                <w:sz w:val="24"/>
                <w:szCs w:val="24"/>
              </w:rPr>
            </m:ctrlPr>
          </m:sPrePr>
          <m:sub>
            <m:r>
              <w:rPr>
                <w:rFonts w:ascii="Cambria Math" w:hAnsi="Cambria Math"/>
                <w:sz w:val="24"/>
                <w:szCs w:val="24"/>
              </w:rPr>
              <m:t>1</m:t>
            </m:r>
          </m:sub>
          <m:sup/>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a-x,k</m:t>
                        </m:r>
                      </m:e>
                    </m:d>
                  </m:e>
                </m:func>
                <m:r>
                  <w:rPr>
                    <w:rFonts w:ascii="Cambria Math" w:hAnsi="Cambria Math"/>
                    <w:sz w:val="24"/>
                    <w:szCs w:val="24"/>
                  </w:rPr>
                  <m:t>,c+x</m:t>
                </m:r>
                <m:r>
                  <w:del w:id="7" w:author="MPIDR_D\alburezgutierrez" w:date="2020-03-26T14:50:00Z">
                    <w:rPr>
                      <w:rFonts w:ascii="Cambria Math" w:hAnsi="Cambria Math"/>
                      <w:sz w:val="24"/>
                      <w:szCs w:val="24"/>
                    </w:rPr>
                    <m:t>,p</m:t>
                  </w:del>
                </m:r>
                <m:r>
                  <w:rPr>
                    <w:rFonts w:ascii="Cambria Math" w:hAnsi="Cambria Math"/>
                    <w:sz w:val="24"/>
                    <w:szCs w:val="24"/>
                  </w:rPr>
                  <m:t>)</m:t>
                </m:r>
              </m:sub>
            </m:sSub>
          </m:e>
        </m:sPre>
      </m:oMath>
      <w:r w:rsidR="00697299" w:rsidRPr="007E3CFD">
        <w:rPr>
          <w:rFonts w:ascii="Garamond" w:eastAsiaTheme="minorEastAsia" w:hAnsi="Garamond"/>
          <w:sz w:val="24"/>
          <w:szCs w:val="24"/>
        </w:rPr>
        <w:t xml:space="preserve">       (1)</w:t>
      </w:r>
    </w:p>
    <w:p w14:paraId="1F032F2D" w14:textId="4846DFE8" w:rsidR="00697299" w:rsidRPr="007E3CFD" w:rsidRDefault="00697299" w:rsidP="00A60CE6">
      <w:pPr>
        <w:spacing w:after="0" w:line="240" w:lineRule="auto"/>
        <w:rPr>
          <w:rFonts w:ascii="Garamond" w:hAnsi="Garamond"/>
          <w:sz w:val="24"/>
          <w:szCs w:val="24"/>
        </w:rPr>
      </w:pPr>
      <w:r w:rsidRPr="007E3CFD">
        <w:rPr>
          <w:rFonts w:ascii="Garamond" w:hAnsi="Garamond"/>
          <w:sz w:val="24"/>
          <w:szCs w:val="24"/>
        </w:rPr>
        <w:t xml:space="preserve">where  </w:t>
      </w:r>
      <m:oMath>
        <m:r>
          <w:rPr>
            <w:rFonts w:ascii="Cambria Math" w:hAnsi="Cambria Math"/>
            <w:sz w:val="24"/>
            <w:szCs w:val="24"/>
          </w:rPr>
          <m:t>k=1</m:t>
        </m:r>
      </m:oMath>
      <w:r w:rsidRPr="007E3CFD">
        <w:rPr>
          <w:rFonts w:ascii="Garamond" w:hAnsi="Garamond"/>
          <w:sz w:val="24"/>
          <w:szCs w:val="24"/>
        </w:rPr>
        <w:t xml:space="preserve"> for infant deaths, </w:t>
      </w:r>
      <m:oMath>
        <m:r>
          <w:rPr>
            <w:rFonts w:ascii="Cambria Math" w:hAnsi="Cambria Math"/>
            <w:sz w:val="24"/>
            <w:szCs w:val="24"/>
          </w:rPr>
          <m:t>k=5</m:t>
        </m:r>
      </m:oMath>
      <w:r w:rsidRPr="007E3CFD">
        <w:rPr>
          <w:rFonts w:ascii="Garamond" w:hAnsi="Garamond"/>
          <w:sz w:val="24"/>
          <w:szCs w:val="24"/>
        </w:rPr>
        <w:t xml:space="preserve"> for child deaths and </w:t>
      </w:r>
      <m:oMath>
        <m:r>
          <w:rPr>
            <w:rFonts w:ascii="Cambria Math" w:hAnsi="Cambria Math"/>
            <w:sz w:val="24"/>
            <w:szCs w:val="24"/>
          </w:rPr>
          <m:t>k=1</m:t>
        </m:r>
      </m:oMath>
      <w:r w:rsidRPr="007E3CFD">
        <w:rPr>
          <w:rFonts w:ascii="Garamond" w:eastAsiaTheme="minorEastAsia" w:hAnsi="Garamond"/>
          <w:sz w:val="24"/>
          <w:szCs w:val="24"/>
        </w:rPr>
        <w:t>00</w:t>
      </w:r>
      <w:r w:rsidRPr="007E3CFD">
        <w:rPr>
          <w:rFonts w:ascii="Garamond" w:hAnsi="Garamond"/>
          <w:sz w:val="24"/>
          <w:szCs w:val="24"/>
        </w:rPr>
        <w:t xml:space="preserve"> for all-age offspring deaths</w:t>
      </w:r>
      <w:r w:rsidRPr="007E3CFD">
        <w:rPr>
          <w:rFonts w:ascii="Garamond" w:eastAsiaTheme="minorEastAsia" w:hAnsi="Garamond"/>
          <w:sz w:val="24"/>
          <w:szCs w:val="24"/>
        </w:rPr>
        <w:t xml:space="preserve">. We restrict the female reproductive age </w:t>
      </w:r>
      <m:oMath>
        <m:r>
          <w:rPr>
            <w:rFonts w:ascii="Cambria Math" w:eastAsiaTheme="minorEastAsia" w:hAnsi="Cambria Math"/>
            <w:sz w:val="24"/>
            <w:szCs w:val="24"/>
          </w:rPr>
          <m:t>[α,β]</m:t>
        </m:r>
      </m:oMath>
      <w:r w:rsidRPr="007E3CFD">
        <w:rPr>
          <w:rFonts w:ascii="Garamond" w:eastAsiaTheme="minorEastAsia" w:hAnsi="Garamond"/>
          <w:sz w:val="24"/>
          <w:szCs w:val="24"/>
        </w:rPr>
        <w:t xml:space="preserve"> to </w:t>
      </w:r>
      <m:oMath>
        <m:d>
          <m:dPr>
            <m:ctrlPr>
              <w:rPr>
                <w:rFonts w:ascii="Cambria Math" w:eastAsiaTheme="minorEastAsia" w:hAnsi="Cambria Math"/>
                <w:i/>
                <w:sz w:val="24"/>
                <w:szCs w:val="24"/>
              </w:rPr>
            </m:ctrlPr>
          </m:dPr>
          <m:e>
            <m:r>
              <w:rPr>
                <w:rFonts w:ascii="Cambria Math" w:eastAsiaTheme="minorEastAsia" w:hAnsi="Cambria Math"/>
                <w:sz w:val="24"/>
                <w:szCs w:val="24"/>
              </w:rPr>
              <m:t>α,β,n</m:t>
            </m:r>
          </m:e>
        </m:d>
        <m:r>
          <w:rPr>
            <w:rFonts w:ascii="Cambria Math" w:eastAsiaTheme="minorEastAsia" w:hAnsi="Cambria Math"/>
            <w:sz w:val="24"/>
            <w:szCs w:val="24"/>
          </w:rPr>
          <m:t>=(15,50,1)</m:t>
        </m:r>
      </m:oMath>
      <w:r w:rsidRPr="007E3CFD">
        <w:rPr>
          <w:rFonts w:ascii="Garamond" w:hAnsi="Garamond"/>
          <w:sz w:val="24"/>
          <w:szCs w:val="24"/>
        </w:rPr>
        <w:t xml:space="preserve">, so that </w:t>
      </w:r>
      <m:oMath>
        <m:r>
          <w:rPr>
            <w:rFonts w:ascii="Cambria Math" w:eastAsiaTheme="minorEastAsia" w:hAnsi="Cambria Math"/>
            <w:sz w:val="24"/>
            <w:szCs w:val="24"/>
          </w:rPr>
          <m:t>a≤ β+k</m:t>
        </m:r>
      </m:oMath>
      <w:r w:rsidRPr="007E3CFD">
        <w:rPr>
          <w:rFonts w:ascii="Garamond" w:eastAsiaTheme="minorEastAsia" w:hAnsi="Garamond"/>
          <w:sz w:val="24"/>
          <w:szCs w:val="24"/>
        </w:rPr>
        <w:t xml:space="preserve"> for all cases.</w:t>
      </w:r>
    </w:p>
    <w:p w14:paraId="1A51CC03" w14:textId="77777777" w:rsidR="00697299" w:rsidRPr="007E3CFD" w:rsidRDefault="00697299" w:rsidP="00A60CE6">
      <w:pPr>
        <w:spacing w:after="0" w:line="240" w:lineRule="auto"/>
        <w:ind w:firstLine="720"/>
        <w:rPr>
          <w:rFonts w:ascii="Garamond" w:hAnsi="Garamond"/>
          <w:sz w:val="24"/>
          <w:szCs w:val="24"/>
        </w:rPr>
      </w:pPr>
      <w:r w:rsidRPr="007E3CFD">
        <w:rPr>
          <w:rFonts w:ascii="Garamond" w:hAnsi="Garamond"/>
          <w:sz w:val="24"/>
          <w:szCs w:val="24"/>
        </w:rPr>
        <w:t>In order to determine the prevalence of bereaved women in a population, we start by considering the age-specific probability that an average woman will experience the death of a child:</w:t>
      </w:r>
    </w:p>
    <w:p w14:paraId="4F0C60FC" w14:textId="1852CD98" w:rsidR="00697299" w:rsidRPr="007E3CFD" w:rsidRDefault="0045161B" w:rsidP="00A60CE6">
      <w:pPr>
        <w:spacing w:after="0" w:line="240" w:lineRule="auto"/>
        <w:jc w:val="center"/>
        <w:rPr>
          <w:rFonts w:ascii="Garamond" w:eastAsiaTheme="minorEastAsia" w:hAnsi="Garamond"/>
          <w:sz w:val="24"/>
          <w:szCs w:val="24"/>
        </w:rPr>
      </w:pPr>
      <m:oMath>
        <m:sSubSup>
          <m:sSubSupPr>
            <m:ctrlPr>
              <w:rPr>
                <w:rFonts w:ascii="Cambria Math" w:eastAsia="Cambria Math" w:hAnsi="Cambria Math" w:cs="Cambria Math"/>
                <w:i/>
                <w:sz w:val="24"/>
                <w:szCs w:val="24"/>
              </w:rPr>
            </m:ctrlPr>
          </m:sSubSupPr>
          <m:e>
            <m:sPre>
              <m:sPrePr>
                <m:ctrlPr>
                  <w:rPr>
                    <w:rFonts w:ascii="Cambria Math" w:eastAsia="Cambria Math" w:hAnsi="Cambria Math" w:cs="Cambria Math"/>
                    <w:i/>
                    <w:sz w:val="24"/>
                    <w:szCs w:val="24"/>
                  </w:rPr>
                </m:ctrlPr>
              </m:sPrePr>
              <m:sub>
                <m:r>
                  <w:rPr>
                    <w:rFonts w:ascii="Cambria Math" w:eastAsia="Cambria Math" w:hAnsi="Cambria Math" w:cs="Cambria Math"/>
                    <w:sz w:val="24"/>
                    <w:szCs w:val="24"/>
                  </w:rPr>
                  <m:t>1</m:t>
                </m:r>
              </m:sub>
              <m:sup/>
              <m:e>
                <m:r>
                  <w:rPr>
                    <w:rFonts w:ascii="Cambria Math" w:eastAsia="Cambria Math" w:hAnsi="Cambria Math" w:cs="Cambria Math"/>
                    <w:sz w:val="24"/>
                    <w:szCs w:val="24"/>
                  </w:rPr>
                  <m:t>q</m:t>
                </m:r>
              </m:e>
            </m:sPre>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m:t>
                </m:r>
                <m:r>
                  <w:del w:id="8" w:author="MPIDR_D\alburezgutierrez" w:date="2020-03-26T14:50:00Z">
                    <w:rPr>
                      <w:rFonts w:ascii="Cambria Math" w:eastAsia="Cambria Math" w:hAnsi="Cambria Math" w:cs="Cambria Math"/>
                      <w:sz w:val="24"/>
                      <w:szCs w:val="24"/>
                    </w:rPr>
                    <m:t>,p</m:t>
                  </w:del>
                </m:r>
              </m:e>
            </m:d>
          </m:sub>
          <m:sup>
            <m:r>
              <w:rPr>
                <w:rFonts w:ascii="Cambria Math" w:eastAsia="Cambria Math" w:hAnsi="Cambria Math" w:cs="Cambria Math"/>
                <w:sz w:val="24"/>
                <w:szCs w:val="24"/>
              </w:rPr>
              <m:t>k</m:t>
            </m:r>
          </m:sup>
        </m:sSubSup>
        <m:r>
          <w:rPr>
            <w:rFonts w:ascii="Cambria Math" w:eastAsia="Cambria Math" w:hAnsi="Cambria Math" w:cs="Cambria Math"/>
            <w:sz w:val="24"/>
            <w:szCs w:val="24"/>
          </w:rPr>
          <m:t>=1-</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-h(a,c</m:t>
            </m:r>
            <m:r>
              <w:del w:id="9" w:author="MPIDR_D\alburezgutierrez" w:date="2020-03-26T14:50:00Z">
                <w:rPr>
                  <w:rFonts w:ascii="Cambria Math" w:eastAsia="Cambria Math" w:hAnsi="Cambria Math" w:cs="Cambria Math"/>
                  <w:sz w:val="24"/>
                  <w:szCs w:val="24"/>
                </w:rPr>
                <m:t>,p</m:t>
              </w:del>
            </m:r>
            <m:r>
              <w:rPr>
                <w:rFonts w:ascii="Cambria Math" w:eastAsia="Cambria Math" w:hAnsi="Cambria Math" w:cs="Cambria Math"/>
                <w:sz w:val="24"/>
                <w:szCs w:val="24"/>
              </w:rPr>
              <m:t>)</m:t>
            </m:r>
          </m:sup>
        </m:sSup>
      </m:oMath>
      <w:r w:rsidR="00697299" w:rsidRPr="007E3CFD">
        <w:rPr>
          <w:rFonts w:ascii="Garamond" w:eastAsiaTheme="minorEastAsia" w:hAnsi="Garamond"/>
          <w:sz w:val="24"/>
          <w:szCs w:val="24"/>
        </w:rPr>
        <w:t xml:space="preserve">                                                                             (2)</w:t>
      </w:r>
    </w:p>
    <w:p w14:paraId="28F191D8" w14:textId="16970605" w:rsidR="00697299" w:rsidRPr="007E3CFD" w:rsidRDefault="00697299" w:rsidP="00A60CE6">
      <w:pPr>
        <w:spacing w:after="0" w:line="240" w:lineRule="auto"/>
        <w:rPr>
          <w:rFonts w:ascii="Garamond" w:eastAsiaTheme="minorEastAsia" w:hAnsi="Garamond"/>
          <w:sz w:val="24"/>
          <w:szCs w:val="24"/>
        </w:rPr>
      </w:pPr>
      <w:r w:rsidRPr="007E3CFD">
        <w:rPr>
          <w:rFonts w:ascii="Garamond" w:hAnsi="Garamond"/>
          <w:sz w:val="24"/>
          <w:szCs w:val="24"/>
        </w:rPr>
        <w:t xml:space="preserve">where </w:t>
      </w:r>
      <m:oMath>
        <m:r>
          <w:rPr>
            <w:rFonts w:ascii="Cambria Math" w:hAnsi="Cambria Math"/>
            <w:sz w:val="24"/>
            <w:szCs w:val="24"/>
          </w:rPr>
          <m:t>h(a,c</m:t>
        </m:r>
        <m:r>
          <w:del w:id="10" w:author="MPIDR_D\alburezgutierrez" w:date="2020-03-26T14:50:00Z">
            <w:rPr>
              <w:rFonts w:ascii="Cambria Math" w:hAnsi="Cambria Math"/>
              <w:sz w:val="24"/>
              <w:szCs w:val="24"/>
            </w:rPr>
            <m:t>,p</m:t>
          </w:del>
        </m:r>
        <m:r>
          <w:rPr>
            <w:rFonts w:ascii="Cambria Math" w:hAnsi="Cambria Math"/>
            <w:sz w:val="24"/>
            <w:szCs w:val="24"/>
          </w:rPr>
          <m:t>)=</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a+1,c</m:t>
                </m:r>
                <m:r>
                  <w:del w:id="11" w:author="MPIDR_D\alburezgutierrez" w:date="2020-03-26T14:50:00Z">
                    <w:rPr>
                      <w:rFonts w:ascii="Cambria Math" w:eastAsia="Cambria Math" w:hAnsi="Cambria Math" w:cs="Cambria Math"/>
                      <w:sz w:val="24"/>
                      <w:szCs w:val="24"/>
                    </w:rPr>
                    <m:t>,p</m:t>
                  </w:del>
                </m:r>
              </m:e>
            </m:d>
          </m:sub>
          <m:sup>
            <m:r>
              <w:rPr>
                <w:rFonts w:ascii="Cambria Math" w:eastAsia="Cambria Math" w:hAnsi="Cambria Math" w:cs="Cambria Math"/>
                <w:sz w:val="24"/>
                <w:szCs w:val="24"/>
              </w:rPr>
              <m:t>k</m:t>
            </m:r>
          </m:sup>
        </m:sSubSup>
        <m:r>
          <w:rPr>
            <w:rFonts w:ascii="Cambria Math" w:eastAsia="Cambria Math" w:hAnsi="Cambria Math" w:cs="Cambria Math"/>
            <w:sz w:val="24"/>
            <w:szCs w:val="24"/>
          </w:rPr>
          <m:t xml:space="preserve">- </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OD</m:t>
            </m:r>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m:t>
                </m:r>
                <m:r>
                  <w:del w:id="12" w:author="MPIDR_D\alburezgutierrez" w:date="2020-03-26T14:50:00Z">
                    <w:rPr>
                      <w:rFonts w:ascii="Cambria Math" w:eastAsia="Cambria Math" w:hAnsi="Cambria Math" w:cs="Cambria Math"/>
                      <w:sz w:val="24"/>
                      <w:szCs w:val="24"/>
                    </w:rPr>
                    <m:t>,p</m:t>
                  </w:del>
                </m:r>
              </m:e>
            </m:d>
          </m:sub>
          <m:sup>
            <m:r>
              <w:rPr>
                <w:rFonts w:ascii="Cambria Math" w:eastAsia="Cambria Math" w:hAnsi="Cambria Math" w:cs="Cambria Math"/>
                <w:sz w:val="24"/>
                <w:szCs w:val="24"/>
              </w:rPr>
              <m:t>k</m:t>
            </m:r>
          </m:sup>
        </m:sSubSup>
      </m:oMath>
      <w:r w:rsidRPr="007E3CFD">
        <w:rPr>
          <w:rFonts w:ascii="Garamond" w:eastAsiaTheme="minorEastAsia" w:hAnsi="Garamond"/>
          <w:sz w:val="24"/>
          <w:szCs w:val="24"/>
        </w:rPr>
        <w:t xml:space="preserve"> is the hazard rate of experiencing the death of a child younger than </w:t>
      </w:r>
      <w:r w:rsidRPr="007E3CFD">
        <w:rPr>
          <w:rFonts w:ascii="Garamond" w:eastAsiaTheme="minorEastAsia" w:hAnsi="Garamond"/>
          <w:i/>
          <w:sz w:val="24"/>
          <w:szCs w:val="24"/>
        </w:rPr>
        <w:t>k</w:t>
      </w:r>
      <w:r w:rsidRPr="007E3CFD">
        <w:rPr>
          <w:rFonts w:ascii="Garamond" w:eastAsiaTheme="minorEastAsia" w:hAnsi="Garamond"/>
          <w:sz w:val="24"/>
          <w:szCs w:val="24"/>
        </w:rPr>
        <w:t xml:space="preserve"> </w:t>
      </w:r>
      <w:r w:rsidRPr="007E3CFD">
        <w:rPr>
          <w:rFonts w:ascii="Garamond" w:hAnsi="Garamond"/>
          <w:sz w:val="24"/>
          <w:szCs w:val="24"/>
        </w:rPr>
        <w:fldChar w:fldCharType="begin"/>
      </w:r>
      <w:r w:rsidRPr="007E3CFD">
        <w:rPr>
          <w:rFonts w:ascii="Garamond" w:hAnsi="Garamond"/>
          <w:sz w:val="24"/>
          <w:szCs w:val="24"/>
        </w:rPr>
        <w:instrText xml:space="preserve"> ADDIN ZOTERO_ITEM CSL_CITATION {"citationID":"cT4xChNH","properties":{"formattedCitation":"(Wachter 2014)","plainCitation":"(Wachter 2014)","noteIndex":0},"citationItems":[{"id":477,"uris":["http://zotero.org/groups/2241996/items/XHBET453"],"uri":["http://zotero.org/groups/2241996/items/XHBET453"],"itemData":{"id":477,"type":"book","title":"Essential demographic methods","publisher":"Harvard Univ. Press","publisher-place":"Cambridge, Mass.","number-of-pages":"288","source":"Gemeinsamer Bibliotheksverbund ISBN","event-place":"Cambridge, Mass.","ISBN":"978-0-674-04557-6","note":"OCLC: 931410976","language":"eng","author":[{"family":"Wachter","given":"Kenneth W."}],"issued":{"date-parts":[["2014"]]}}}],"schema":"https://github.com/citation-style-language/schema/raw/master/csl-citation.json"} </w:instrText>
      </w:r>
      <w:r w:rsidRPr="007E3CFD">
        <w:rPr>
          <w:rFonts w:ascii="Garamond" w:hAnsi="Garamond"/>
          <w:sz w:val="24"/>
          <w:szCs w:val="24"/>
        </w:rPr>
        <w:fldChar w:fldCharType="separate"/>
      </w:r>
      <w:r w:rsidRPr="007E3CFD">
        <w:rPr>
          <w:rFonts w:ascii="Garamond" w:hAnsi="Garamond"/>
          <w:sz w:val="24"/>
          <w:szCs w:val="24"/>
        </w:rPr>
        <w:t>(Wachter 2014)</w:t>
      </w:r>
      <w:r w:rsidRPr="007E3CFD">
        <w:rPr>
          <w:rFonts w:ascii="Garamond" w:hAnsi="Garamond"/>
          <w:sz w:val="24"/>
          <w:szCs w:val="24"/>
        </w:rPr>
        <w:fldChar w:fldCharType="end"/>
      </w:r>
      <w:r w:rsidRPr="007E3CFD">
        <w:rPr>
          <w:rFonts w:ascii="Garamond" w:hAnsi="Garamond"/>
          <w:sz w:val="24"/>
          <w:szCs w:val="24"/>
        </w:rPr>
        <w:t xml:space="preserve">. We create a life table </w:t>
      </w:r>
      <w:r w:rsidRPr="007E3CFD">
        <w:rPr>
          <w:rFonts w:ascii="Garamond" w:hAnsi="Garamond"/>
          <w:sz w:val="24"/>
          <w:szCs w:val="24"/>
        </w:rPr>
        <w:fldChar w:fldCharType="begin"/>
      </w:r>
      <w:r w:rsidRPr="007E3CFD">
        <w:rPr>
          <w:rFonts w:ascii="Garamond" w:hAnsi="Garamond"/>
          <w:sz w:val="24"/>
          <w:szCs w:val="24"/>
        </w:rPr>
        <w:instrText xml:space="preserve"> ADDIN ZOTERO_ITEM CSL_CITATION {"citationID":"LFQVXY2z","properties":{"formattedCitation":"(Preston, Heuveline, and Guillot 2001)","plainCitation":"(Preston, Heuveline, and Guillot 2001)","noteIndex":0},"citationItems":[{"id":601,"uris":["http://zotero.org/groups/2241996/items/A88IZKYU"],"uri":["http://zotero.org/groups/2241996/items/A88IZKYU"],"itemData":{"id":601,"type":"book","title":"Demography: measuring and modeling population processes","publisher":"Blackwell Publishers","publisher-place":"Malden, MA","number-of-pages":"291","source":"Library of Congress ISBN","event-place":"Malden, MA","ISBN":"978-1-55786-214-3","call-number":"HB849.4 .P73 2001","shortTitle":"Demography","author":[{"family":"Preston","given":"Samuel H."},{"family":"Heuveline","given":"Patrick"},{"family":"Guillot","given":"Michel"}],"issued":{"date-parts":[["2001"]]}}}],"schema":"https://github.com/citation-style-language/schema/raw/master/csl-citation.json"} </w:instrText>
      </w:r>
      <w:r w:rsidRPr="007E3CFD">
        <w:rPr>
          <w:rFonts w:ascii="Garamond" w:hAnsi="Garamond"/>
          <w:sz w:val="24"/>
          <w:szCs w:val="24"/>
        </w:rPr>
        <w:fldChar w:fldCharType="separate"/>
      </w:r>
      <w:r w:rsidRPr="007E3CFD">
        <w:rPr>
          <w:rFonts w:ascii="Garamond" w:hAnsi="Garamond"/>
          <w:sz w:val="24"/>
          <w:szCs w:val="24"/>
        </w:rPr>
        <w:t>(Preston, Heuveline, and Guillot 2001)</w:t>
      </w:r>
      <w:r w:rsidRPr="007E3CFD">
        <w:rPr>
          <w:rFonts w:ascii="Garamond" w:hAnsi="Garamond"/>
          <w:sz w:val="24"/>
          <w:szCs w:val="24"/>
        </w:rPr>
        <w:fldChar w:fldCharType="end"/>
      </w:r>
      <w:r w:rsidRPr="007E3CFD">
        <w:rPr>
          <w:rFonts w:ascii="Garamond" w:hAnsi="Garamond"/>
          <w:sz w:val="24"/>
          <w:szCs w:val="24"/>
        </w:rPr>
        <w:t xml:space="preserve"> with </w:t>
      </w:r>
      <w:r w:rsidRPr="007E3CFD">
        <w:rPr>
          <w:rFonts w:ascii="Garamond" w:eastAsiaTheme="minorEastAsia" w:hAnsi="Garamond"/>
          <w:sz w:val="24"/>
          <w:szCs w:val="24"/>
        </w:rPr>
        <w:t xml:space="preserve">a unit radix </w:t>
      </w:r>
      <m:oMath>
        <m:sSubSup>
          <m:sSubSupPr>
            <m:ctrlPr>
              <w:rPr>
                <w:rFonts w:ascii="Cambria Math" w:hAnsi="Cambria Math"/>
                <w:i/>
                <w:sz w:val="24"/>
                <w:szCs w:val="24"/>
              </w:rPr>
            </m:ctrlPr>
          </m:sSubSupPr>
          <m:e>
            <m:sPre>
              <m:sPrePr>
                <m:ctrlPr>
                  <w:rPr>
                    <w:rFonts w:ascii="Cambria Math" w:hAnsi="Cambria Math"/>
                    <w:i/>
                    <w:sz w:val="24"/>
                    <w:szCs w:val="24"/>
                  </w:rPr>
                </m:ctrlPr>
              </m:sPrePr>
              <m:sub/>
              <m:sup/>
              <m:e>
                <m:r>
                  <w:rPr>
                    <w:rFonts w:ascii="Cambria Math" w:hAnsi="Cambria Math"/>
                    <w:sz w:val="24"/>
                    <w:szCs w:val="24"/>
                  </w:rPr>
                  <m:t>l</m:t>
                </m:r>
              </m:e>
            </m:sPre>
          </m:e>
          <m:sub>
            <m:r>
              <w:rPr>
                <w:rFonts w:ascii="Cambria Math" w:hAnsi="Cambria Math"/>
                <w:sz w:val="24"/>
                <w:szCs w:val="24"/>
              </w:rPr>
              <m:t>0</m:t>
            </m:r>
          </m:sub>
          <m:sup>
            <m:r>
              <w:rPr>
                <w:rFonts w:ascii="Cambria Math" w:hAnsi="Cambria Math"/>
                <w:sz w:val="24"/>
                <w:szCs w:val="24"/>
              </w:rPr>
              <m:t>k</m:t>
            </m:r>
          </m:sup>
        </m:sSubSup>
        <m:r>
          <w:rPr>
            <w:rFonts w:ascii="Cambria Math" w:hAnsi="Cambria Math"/>
            <w:sz w:val="24"/>
            <w:szCs w:val="24"/>
          </w:rPr>
          <m:t>=1</m:t>
        </m:r>
      </m:oMath>
      <w:r w:rsidRPr="007E3CFD">
        <w:rPr>
          <w:rFonts w:ascii="Garamond" w:eastAsiaTheme="minorEastAsia" w:hAnsi="Garamond"/>
          <w:sz w:val="24"/>
          <w:szCs w:val="24"/>
        </w:rPr>
        <w:t xml:space="preserve"> </w:t>
      </w:r>
      <w:r w:rsidRPr="007E3CFD">
        <w:rPr>
          <w:rFonts w:ascii="Garamond" w:hAnsi="Garamond"/>
          <w:sz w:val="24"/>
          <w:szCs w:val="24"/>
        </w:rPr>
        <w:t xml:space="preserve">where </w:t>
      </w:r>
      <m:oMath>
        <m:sSubSup>
          <m:sSubSupPr>
            <m:ctrlPr>
              <w:rPr>
                <w:rFonts w:ascii="Cambria Math" w:eastAsia="Cambria Math" w:hAnsi="Cambria Math" w:cs="Cambria Math"/>
                <w:i/>
                <w:sz w:val="24"/>
                <w:szCs w:val="24"/>
              </w:rPr>
            </m:ctrlPr>
          </m:sSubSupPr>
          <m:e>
            <m:sPre>
              <m:sPrePr>
                <m:ctrlPr>
                  <w:rPr>
                    <w:rFonts w:ascii="Cambria Math" w:eastAsia="Cambria Math" w:hAnsi="Cambria Math" w:cs="Cambria Math"/>
                    <w:i/>
                    <w:sz w:val="24"/>
                    <w:szCs w:val="24"/>
                  </w:rPr>
                </m:ctrlPr>
              </m:sPrePr>
              <m:sub>
                <m:r>
                  <w:rPr>
                    <w:rFonts w:ascii="Cambria Math" w:eastAsia="Cambria Math" w:hAnsi="Cambria Math" w:cs="Cambria Math"/>
                    <w:sz w:val="24"/>
                    <w:szCs w:val="24"/>
                  </w:rPr>
                  <m:t>1</m:t>
                </m:r>
              </m:sub>
              <m:sup/>
              <m:e>
                <m:r>
                  <w:rPr>
                    <w:rFonts w:ascii="Cambria Math" w:eastAsia="Cambria Math" w:hAnsi="Cambria Math" w:cs="Cambria Math"/>
                    <w:sz w:val="24"/>
                    <w:szCs w:val="24"/>
                  </w:rPr>
                  <m:t>q</m:t>
                </m:r>
              </m:e>
            </m:sPre>
          </m:e>
          <m:sub>
            <m:d>
              <m:dPr>
                <m:ctrlPr>
                  <w:rPr>
                    <w:rFonts w:ascii="Cambria Math" w:eastAsia="Cambria Math" w:hAnsi="Cambria Math" w:cs="Cambria Math"/>
                    <w:i/>
                    <w:sz w:val="24"/>
                    <w:szCs w:val="24"/>
                  </w:rPr>
                </m:ctrlPr>
              </m:dPr>
              <m:e>
                <m:r>
                  <w:rPr>
                    <w:rFonts w:ascii="Cambria Math" w:eastAsia="Cambria Math" w:hAnsi="Cambria Math" w:cs="Cambria Math"/>
                    <w:sz w:val="24"/>
                    <w:szCs w:val="24"/>
                  </w:rPr>
                  <m:t>a,c</m:t>
                </m:r>
                <m:r>
                  <w:del w:id="13" w:author="MPIDR_D\alburezgutierrez" w:date="2020-03-26T14:50:00Z">
                    <w:rPr>
                      <w:rFonts w:ascii="Cambria Math" w:eastAsia="Cambria Math" w:hAnsi="Cambria Math" w:cs="Cambria Math"/>
                      <w:sz w:val="24"/>
                      <w:szCs w:val="24"/>
                    </w:rPr>
                    <m:t>,p</m:t>
                  </w:del>
                </m:r>
              </m:e>
            </m:d>
          </m:sub>
          <m:sup>
            <m:r>
              <w:rPr>
                <w:rFonts w:ascii="Cambria Math" w:eastAsia="Cambria Math" w:hAnsi="Cambria Math" w:cs="Cambria Math"/>
                <w:sz w:val="24"/>
                <w:szCs w:val="24"/>
              </w:rPr>
              <m:t>k</m:t>
            </m:r>
          </m:sup>
        </m:sSubSup>
      </m:oMath>
      <w:r w:rsidRPr="007E3CFD">
        <w:rPr>
          <w:rFonts w:ascii="Garamond" w:eastAsiaTheme="minorEastAsia" w:hAnsi="Garamond"/>
          <w:sz w:val="24"/>
          <w:szCs w:val="24"/>
        </w:rPr>
        <w:t xml:space="preserve">  is the probability of losing a child. We define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FOD</m:t>
            </m:r>
          </m:e>
          <m:sub>
            <m:r>
              <w:rPr>
                <w:rFonts w:ascii="Cambria Math" w:eastAsia="Cambria Math" w:hAnsi="Cambria Math" w:cs="Cambria Math"/>
                <w:sz w:val="24"/>
                <w:szCs w:val="24"/>
              </w:rPr>
              <m:t>(a,c</m:t>
            </m:r>
            <m:r>
              <w:del w:id="14" w:author="MPIDR_D\alburezgutierrez" w:date="2020-03-26T14:50:00Z">
                <w:rPr>
                  <w:rFonts w:ascii="Cambria Math" w:eastAsia="Cambria Math" w:hAnsi="Cambria Math" w:cs="Cambria Math"/>
                  <w:sz w:val="24"/>
                  <w:szCs w:val="24"/>
                </w:rPr>
                <m:t>,p</m:t>
              </w:del>
            </m:r>
            <m:r>
              <w:rPr>
                <w:rFonts w:ascii="Cambria Math" w:eastAsia="Cambria Math" w:hAnsi="Cambria Math" w:cs="Cambria Math"/>
                <w:sz w:val="24"/>
                <w:szCs w:val="24"/>
              </w:rPr>
              <m:t>)</m:t>
            </m:r>
          </m:sub>
          <m:sup>
            <m:r>
              <w:rPr>
                <w:rFonts w:ascii="Cambria Math" w:eastAsia="Cambria Math" w:hAnsi="Cambria Math" w:cs="Cambria Math"/>
                <w:sz w:val="24"/>
                <w:szCs w:val="24"/>
              </w:rPr>
              <m:t>k</m:t>
            </m:r>
          </m:sup>
        </m:sSubSup>
        <m:r>
          <w:rPr>
            <w:rFonts w:ascii="Cambria Math" w:eastAsiaTheme="minorEastAsia" w:hAnsi="Cambria Math"/>
            <w:sz w:val="24"/>
            <w:szCs w:val="24"/>
          </w:rPr>
          <m:t>=1-</m:t>
        </m:r>
        <m:sSubSup>
          <m:sSubSupPr>
            <m:ctrlPr>
              <w:rPr>
                <w:rFonts w:ascii="Cambria Math" w:hAnsi="Cambria Math"/>
                <w:i/>
                <w:sz w:val="24"/>
                <w:szCs w:val="24"/>
              </w:rPr>
            </m:ctrlPr>
          </m:sSubSupPr>
          <m:e>
            <m:sPre>
              <m:sPrePr>
                <m:ctrlPr>
                  <w:rPr>
                    <w:rFonts w:ascii="Cambria Math" w:hAnsi="Cambria Math"/>
                    <w:i/>
                    <w:sz w:val="24"/>
                    <w:szCs w:val="24"/>
                  </w:rPr>
                </m:ctrlPr>
              </m:sPrePr>
              <m:sub>
                <m:r>
                  <w:rPr>
                    <w:rFonts w:ascii="Cambria Math" w:hAnsi="Cambria Math"/>
                    <w:sz w:val="24"/>
                    <w:szCs w:val="24"/>
                  </w:rPr>
                  <m:t>1</m:t>
                </m:r>
              </m:sub>
              <m:sup/>
              <m:e>
                <m:r>
                  <w:rPr>
                    <w:rFonts w:ascii="Cambria Math" w:hAnsi="Cambria Math"/>
                    <w:sz w:val="24"/>
                    <w:szCs w:val="24"/>
                  </w:rPr>
                  <m:t>l</m:t>
                </m:r>
              </m:e>
            </m:sPre>
          </m:e>
          <m:sub>
            <m:r>
              <w:rPr>
                <w:rFonts w:ascii="Cambria Math" w:hAnsi="Cambria Math"/>
                <w:sz w:val="24"/>
                <w:szCs w:val="24"/>
              </w:rPr>
              <m:t>(a,c</m:t>
            </m:r>
            <m:r>
              <w:del w:id="15" w:author="MPIDR_D\alburezgutierrez" w:date="2020-03-26T14:50:00Z">
                <w:rPr>
                  <w:rFonts w:ascii="Cambria Math" w:hAnsi="Cambria Math"/>
                  <w:sz w:val="24"/>
                  <w:szCs w:val="24"/>
                </w:rPr>
                <m:t>,p</m:t>
              </w:del>
            </m:r>
            <m:r>
              <w:rPr>
                <w:rFonts w:ascii="Cambria Math" w:hAnsi="Cambria Math"/>
                <w:sz w:val="24"/>
                <w:szCs w:val="24"/>
              </w:rPr>
              <m:t>)</m:t>
            </m:r>
          </m:sub>
          <m:sup>
            <m:r>
              <w:rPr>
                <w:rFonts w:ascii="Cambria Math" w:hAnsi="Cambria Math"/>
                <w:sz w:val="24"/>
                <w:szCs w:val="24"/>
              </w:rPr>
              <m:t>k</m:t>
            </m:r>
          </m:sup>
        </m:sSubSup>
      </m:oMath>
      <w:r w:rsidRPr="007E3CFD">
        <w:rPr>
          <w:rFonts w:ascii="Garamond" w:eastAsiaTheme="minorEastAsia" w:hAnsi="Garamond"/>
          <w:sz w:val="24"/>
          <w:szCs w:val="24"/>
        </w:rPr>
        <w:t xml:space="preserve"> as the fraction of women aged </w:t>
      </w:r>
      <w:r w:rsidRPr="007E3CFD">
        <w:rPr>
          <w:rFonts w:ascii="Garamond" w:eastAsiaTheme="minorEastAsia" w:hAnsi="Garamond"/>
          <w:i/>
          <w:sz w:val="24"/>
          <w:szCs w:val="24"/>
        </w:rPr>
        <w:t>a</w:t>
      </w:r>
      <w:r w:rsidRPr="007E3CFD">
        <w:rPr>
          <w:rFonts w:ascii="Garamond" w:eastAsiaTheme="minorEastAsia" w:hAnsi="Garamond"/>
          <w:sz w:val="24"/>
          <w:szCs w:val="24"/>
        </w:rPr>
        <w:t xml:space="preserve"> in cohort </w:t>
      </w:r>
      <w:r w:rsidRPr="007E3CFD">
        <w:rPr>
          <w:rFonts w:ascii="Garamond" w:eastAsiaTheme="minorEastAsia" w:hAnsi="Garamond"/>
          <w:i/>
          <w:sz w:val="24"/>
          <w:szCs w:val="24"/>
        </w:rPr>
        <w:t>c</w:t>
      </w:r>
      <w:r w:rsidRPr="007E3CFD">
        <w:rPr>
          <w:rFonts w:ascii="Garamond" w:eastAsiaTheme="minorEastAsia" w:hAnsi="Garamond"/>
          <w:sz w:val="24"/>
          <w:szCs w:val="24"/>
        </w:rPr>
        <w:t xml:space="preserve"> who ever experienced the death of a child younger than </w:t>
      </w:r>
      <w:r w:rsidRPr="007E3CFD">
        <w:rPr>
          <w:rFonts w:ascii="Garamond" w:eastAsiaTheme="minorEastAsia" w:hAnsi="Garamond"/>
          <w:i/>
          <w:sz w:val="24"/>
          <w:szCs w:val="24"/>
        </w:rPr>
        <w:t>k</w:t>
      </w:r>
      <w:r w:rsidRPr="007E3CFD">
        <w:rPr>
          <w:rFonts w:ascii="Garamond" w:eastAsiaTheme="minorEastAsia" w:hAnsi="Garamond"/>
          <w:sz w:val="24"/>
          <w:szCs w:val="24"/>
        </w:rPr>
        <w:t xml:space="preserve">. Next, we account for the mortality of women with the help of </w:t>
      </w:r>
      <m:oMath>
        <m:sSubSup>
          <m:sSubSupPr>
            <m:ctrlPr>
              <w:rPr>
                <w:rFonts w:ascii="Cambria Math" w:eastAsiaTheme="minorEastAsia" w:hAnsi="Cambria Math"/>
                <w:i/>
                <w:sz w:val="24"/>
                <w:szCs w:val="24"/>
              </w:rPr>
            </m:ctrlPr>
          </m:sSubSupPr>
          <m:e>
            <m:r>
              <m:rPr>
                <m:sty m:val="p"/>
              </m:rPr>
              <w:rPr>
                <w:rFonts w:ascii="Cambria Math" w:eastAsiaTheme="minorEastAsia" w:hAnsi="Cambria Math"/>
                <w:sz w:val="24"/>
                <w:szCs w:val="24"/>
              </w:rPr>
              <m:t>FWS</m:t>
            </m:r>
          </m:e>
          <m:sub>
            <m:r>
              <w:rPr>
                <w:rFonts w:ascii="Cambria Math" w:eastAsiaTheme="minorEastAsia" w:hAnsi="Cambria Math"/>
                <w:sz w:val="24"/>
                <w:szCs w:val="24"/>
              </w:rPr>
              <m:t>(a,c</m:t>
            </m:r>
            <m:r>
              <w:del w:id="16" w:author="MPIDR_D\alburezgutierrez" w:date="2020-03-26T14:50:00Z">
                <w:rPr>
                  <w:rFonts w:ascii="Cambria Math" w:eastAsiaTheme="minorEastAsia" w:hAnsi="Cambria Math"/>
                  <w:sz w:val="24"/>
                  <w:szCs w:val="24"/>
                </w:rPr>
                <m:t>,p</m:t>
              </w:del>
            </m:r>
            <m:r>
              <w:rPr>
                <w:rFonts w:ascii="Cambria Math" w:eastAsiaTheme="minorEastAsia" w:hAnsi="Cambria Math"/>
                <w:sz w:val="24"/>
                <w:szCs w:val="24"/>
              </w:rPr>
              <m:t>)</m:t>
            </m:r>
          </m:sub>
          <m:sup/>
        </m:sSubSup>
        <m:r>
          <w:rPr>
            <w:rFonts w:ascii="Cambria Math" w:eastAsiaTheme="minorEastAsia" w:hAnsi="Cambria Math"/>
            <w:sz w:val="24"/>
            <w:szCs w:val="24"/>
          </w:rPr>
          <m:t>,</m:t>
        </m:r>
      </m:oMath>
      <w:r w:rsidRPr="007E3CFD">
        <w:rPr>
          <w:rFonts w:ascii="Garamond" w:eastAsiaTheme="minorEastAsia" w:hAnsi="Garamond"/>
          <w:sz w:val="24"/>
          <w:szCs w:val="24"/>
        </w:rPr>
        <w:t xml:space="preserve"> the fraction of women that survived up to age </w:t>
      </w:r>
      <w:proofErr w:type="spellStart"/>
      <w:r w:rsidRPr="007E3CFD">
        <w:rPr>
          <w:rFonts w:ascii="Garamond" w:eastAsiaTheme="minorEastAsia" w:hAnsi="Garamond"/>
          <w:i/>
          <w:sz w:val="24"/>
          <w:szCs w:val="24"/>
        </w:rPr>
        <w:t>a</w:t>
      </w:r>
      <w:proofErr w:type="spellEnd"/>
      <w:r w:rsidRPr="007E3CFD">
        <w:rPr>
          <w:rFonts w:ascii="Garamond" w:eastAsiaTheme="minorEastAsia" w:hAnsi="Garamond"/>
          <w:sz w:val="24"/>
          <w:szCs w:val="24"/>
        </w:rPr>
        <w:t xml:space="preserve"> after the start of reproductive age </w:t>
      </w:r>
      <m:oMath>
        <m:r>
          <w:rPr>
            <w:rFonts w:ascii="Cambria Math" w:eastAsiaTheme="minorEastAsia" w:hAnsi="Cambria Math"/>
            <w:sz w:val="24"/>
            <w:szCs w:val="24"/>
          </w:rPr>
          <m:t>α</m:t>
        </m:r>
      </m:oMath>
      <w:r w:rsidRPr="007E3CFD">
        <w:rPr>
          <w:rFonts w:ascii="Garamond" w:eastAsiaTheme="minorEastAsia" w:hAnsi="Garamond"/>
          <w:sz w:val="24"/>
          <w:szCs w:val="24"/>
        </w:rPr>
        <w:t xml:space="preserve"> in each birth cohort (where </w:t>
      </w:r>
      <m:oMath>
        <m:r>
          <w:rPr>
            <w:rFonts w:ascii="Cambria Math" w:eastAsiaTheme="minorEastAsia" w:hAnsi="Cambria Math"/>
            <w:sz w:val="24"/>
            <w:szCs w:val="24"/>
          </w:rPr>
          <m:t>α&lt;a</m:t>
        </m:r>
      </m:oMath>
      <w:r w:rsidRPr="007E3CFD">
        <w:rPr>
          <w:rFonts w:ascii="Garamond" w:eastAsiaTheme="minorEastAsia" w:hAnsi="Garamond"/>
          <w:sz w:val="24"/>
          <w:szCs w:val="24"/>
        </w:rPr>
        <w:t xml:space="preserve">). We approximate this using country-specific period life tables from the UN WPP. </w:t>
      </w:r>
      <w:r w:rsidRPr="007E3CFD">
        <w:rPr>
          <w:rFonts w:ascii="Garamond" w:eastAsiaTheme="minorEastAsia" w:hAnsi="Garamond"/>
          <w:sz w:val="24"/>
          <w:szCs w:val="24"/>
        </w:rPr>
        <w:lastRenderedPageBreak/>
        <w:t>T</w:t>
      </w:r>
      <w:r w:rsidRPr="007E3CFD">
        <w:rPr>
          <w:rFonts w:ascii="Garamond" w:hAnsi="Garamond"/>
          <w:sz w:val="24"/>
          <w:szCs w:val="24"/>
        </w:rPr>
        <w:t xml:space="preserve">he proportion of women (per 1,000 mothers) who have ever lost one or more children younger than </w:t>
      </w:r>
      <w:r w:rsidRPr="007E3CFD">
        <w:rPr>
          <w:rFonts w:ascii="Garamond" w:hAnsi="Garamond"/>
          <w:i/>
          <w:sz w:val="24"/>
          <w:szCs w:val="24"/>
        </w:rPr>
        <w:t>k</w:t>
      </w:r>
      <w:r w:rsidRPr="007E3CFD">
        <w:rPr>
          <w:rFonts w:ascii="Garamond" w:hAnsi="Garamond"/>
          <w:sz w:val="24"/>
          <w:szCs w:val="24"/>
        </w:rPr>
        <w:t xml:space="preserve"> is:</w:t>
      </w:r>
    </w:p>
    <w:p w14:paraId="5674CD54" w14:textId="0E197D5C" w:rsidR="00697299" w:rsidRPr="007E3CFD" w:rsidRDefault="0045161B" w:rsidP="00A60CE6">
      <w:pPr>
        <w:spacing w:after="0" w:line="240" w:lineRule="auto"/>
        <w:jc w:val="center"/>
        <w:rPr>
          <w:rFonts w:ascii="Garamond"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wOM</m:t>
            </m:r>
          </m:e>
          <m:sub>
            <m:r>
              <w:rPr>
                <w:rFonts w:ascii="Cambria Math" w:eastAsia="Cambria Math" w:hAnsi="Cambria Math" w:cs="Cambria Math"/>
                <w:sz w:val="24"/>
                <w:szCs w:val="24"/>
              </w:rPr>
              <m:t>(a,c</m:t>
            </m:r>
            <m:r>
              <w:del w:id="17" w:author="MPIDR_D\alburezgutierrez" w:date="2020-03-26T14:50:00Z">
                <w:rPr>
                  <w:rFonts w:ascii="Cambria Math" w:eastAsia="Cambria Math" w:hAnsi="Cambria Math" w:cs="Cambria Math"/>
                  <w:sz w:val="24"/>
                  <w:szCs w:val="24"/>
                </w:rPr>
                <m:t>,p</m:t>
              </w:del>
            </m:r>
            <m:r>
              <w:rPr>
                <w:rFonts w:ascii="Cambria Math" w:eastAsia="Cambria Math" w:hAnsi="Cambria Math" w:cs="Cambria Math"/>
                <w:sz w:val="24"/>
                <w:szCs w:val="24"/>
              </w:rPr>
              <m:t>)</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FOD</m:t>
            </m:r>
          </m:e>
          <m:sub>
            <m:r>
              <w:rPr>
                <w:rFonts w:ascii="Cambria Math" w:eastAsia="Cambria Math" w:hAnsi="Cambria Math" w:cs="Cambria Math"/>
                <w:sz w:val="24"/>
                <w:szCs w:val="24"/>
              </w:rPr>
              <m:t>(a,c</m:t>
            </m:r>
            <m:r>
              <w:del w:id="18" w:author="MPIDR_D\alburezgutierrez" w:date="2020-03-26T14:51:00Z">
                <w:rPr>
                  <w:rFonts w:ascii="Cambria Math" w:eastAsia="Cambria Math" w:hAnsi="Cambria Math" w:cs="Cambria Math"/>
                  <w:sz w:val="24"/>
                  <w:szCs w:val="24"/>
                </w:rPr>
                <m:t>,p</m:t>
              </w:del>
            </m:r>
            <m:r>
              <w:rPr>
                <w:rFonts w:ascii="Cambria Math" w:eastAsia="Cambria Math" w:hAnsi="Cambria Math" w:cs="Cambria Math"/>
                <w:sz w:val="24"/>
                <w:szCs w:val="24"/>
              </w:rPr>
              <m:t>)</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FWS</m:t>
            </m:r>
          </m:e>
          <m:sub>
            <m:r>
              <w:rPr>
                <w:rFonts w:ascii="Cambria Math" w:eastAsiaTheme="minorEastAsia" w:hAnsi="Cambria Math"/>
                <w:sz w:val="24"/>
                <w:szCs w:val="24"/>
              </w:rPr>
              <m:t>(a,c</m:t>
            </m:r>
            <m:r>
              <w:del w:id="19" w:author="MPIDR_D\alburezgutierrez" w:date="2020-03-26T14:51:00Z">
                <w:rPr>
                  <w:rFonts w:ascii="Cambria Math" w:eastAsiaTheme="minorEastAsia" w:hAnsi="Cambria Math"/>
                  <w:sz w:val="24"/>
                  <w:szCs w:val="24"/>
                </w:rPr>
                <m:t>,p</m:t>
              </w:del>
            </m:r>
            <m:r>
              <w:rPr>
                <w:rFonts w:ascii="Cambria Math" w:eastAsiaTheme="minorEastAsia" w:hAnsi="Cambria Math"/>
                <w:sz w:val="24"/>
                <w:szCs w:val="24"/>
              </w:rPr>
              <m:t>)</m:t>
            </m:r>
          </m:sub>
          <m:sup/>
        </m:sSubSup>
        <m:r>
          <w:rPr>
            <w:rFonts w:ascii="Cambria Math" w:hAnsi="Cambria Math"/>
            <w:sz w:val="24"/>
            <w:szCs w:val="24"/>
          </w:rPr>
          <m:t>*1000</m:t>
        </m:r>
      </m:oMath>
      <w:r w:rsidR="00697299" w:rsidRPr="007E3CFD">
        <w:rPr>
          <w:rFonts w:ascii="Garamond" w:eastAsiaTheme="minorEastAsia" w:hAnsi="Garamond"/>
          <w:sz w:val="24"/>
          <w:szCs w:val="24"/>
        </w:rPr>
        <w:t>.                                    (3)</w:t>
      </w:r>
    </w:p>
    <w:p w14:paraId="59F602C1" w14:textId="4FA942FE" w:rsidR="00697299" w:rsidRPr="007E3CFD" w:rsidRDefault="00B336AC" w:rsidP="00A60CE6">
      <w:pPr>
        <w:spacing w:after="0" w:line="240" w:lineRule="auto"/>
        <w:ind w:firstLine="720"/>
        <w:rPr>
          <w:rFonts w:ascii="Garamond" w:eastAsiaTheme="minorEastAsia" w:hAnsi="Garamond"/>
          <w:sz w:val="24"/>
          <w:szCs w:val="24"/>
        </w:rPr>
      </w:pPr>
      <w:r w:rsidRPr="007E3CFD">
        <w:rPr>
          <w:rFonts w:ascii="Garamond" w:eastAsiaTheme="minorEastAsia" w:hAnsi="Garamond"/>
          <w:sz w:val="24"/>
          <w:szCs w:val="24"/>
        </w:rPr>
        <w:t>T</w:t>
      </w:r>
      <w:r>
        <w:rPr>
          <w:rFonts w:ascii="Garamond" w:eastAsiaTheme="minorEastAsia" w:hAnsi="Garamond"/>
          <w:sz w:val="24"/>
          <w:szCs w:val="24"/>
        </w:rPr>
        <w:t>o</w:t>
      </w:r>
      <w:r w:rsidRPr="007E3CFD">
        <w:rPr>
          <w:rFonts w:ascii="Garamond" w:eastAsiaTheme="minorEastAsia" w:hAnsi="Garamond"/>
          <w:sz w:val="24"/>
          <w:szCs w:val="24"/>
        </w:rPr>
        <w:t xml:space="preserve"> </w:t>
      </w:r>
      <w:r w:rsidR="00697299" w:rsidRPr="007E3CFD">
        <w:rPr>
          <w:rFonts w:ascii="Garamond" w:eastAsiaTheme="minorEastAsia" w:hAnsi="Garamond"/>
          <w:sz w:val="24"/>
          <w:szCs w:val="24"/>
        </w:rPr>
        <w:t>estimate an equivalent measure for mothers</w:t>
      </w:r>
      <w:r w:rsidR="00824348" w:rsidRPr="007E3CFD">
        <w:rPr>
          <w:rFonts w:ascii="Garamond" w:eastAsiaTheme="minorEastAsia" w:hAnsi="Garamond"/>
          <w:sz w:val="24"/>
          <w:szCs w:val="24"/>
        </w:rPr>
        <w:t>,</w:t>
      </w:r>
      <w:r w:rsidR="00697299" w:rsidRPr="007E3CFD">
        <w:rPr>
          <w:rFonts w:ascii="Garamond" w:eastAsiaTheme="minorEastAsia" w:hAnsi="Garamond"/>
          <w:sz w:val="24"/>
          <w:szCs w:val="24"/>
        </w:rPr>
        <w:t xml:space="preserve"> </w:t>
      </w:r>
      <w:r w:rsidR="00824348" w:rsidRPr="007E3CFD">
        <w:rPr>
          <w:rFonts w:ascii="Garamond" w:eastAsiaTheme="minorEastAsia" w:hAnsi="Garamond"/>
          <w:sz w:val="24"/>
          <w:szCs w:val="24"/>
        </w:rPr>
        <w:t>we</w:t>
      </w:r>
      <w:r w:rsidR="00697299" w:rsidRPr="007E3CFD">
        <w:rPr>
          <w:rFonts w:ascii="Garamond" w:eastAsiaTheme="minorEastAsia" w:hAnsi="Garamond"/>
          <w:sz w:val="24"/>
          <w:szCs w:val="24"/>
        </w:rPr>
        <w:t xml:space="preserve"> rescal</w:t>
      </w:r>
      <w:r w:rsidR="00824348" w:rsidRPr="007E3CFD">
        <w:rPr>
          <w:rFonts w:ascii="Garamond" w:eastAsiaTheme="minorEastAsia" w:hAnsi="Garamond"/>
          <w:sz w:val="24"/>
          <w:szCs w:val="24"/>
        </w:rPr>
        <w:t>e</w:t>
      </w:r>
      <w:r w:rsidR="00697299" w:rsidRPr="007E3CFD">
        <w:rPr>
          <w:rFonts w:ascii="Garamond" w:eastAsiaTheme="minorEastAsia" w:hAnsi="Garamond"/>
          <w:sz w:val="24"/>
          <w:szCs w:val="24"/>
        </w:rPr>
        <w:t xml:space="preserve"> </w:t>
      </w:r>
      <w:r w:rsidR="00697299" w:rsidRPr="007E3CFD">
        <w:rPr>
          <w:rFonts w:ascii="Garamond" w:hAnsi="Garamond"/>
          <w:sz w:val="24"/>
          <w:szCs w:val="24"/>
        </w:rPr>
        <w:t xml:space="preserve">our estimates using a similar life table approach. We consider fertility as a “hazard rate” to approximate the number of women that “survive” </w:t>
      </w:r>
      <w:r>
        <w:rPr>
          <w:rFonts w:ascii="Garamond" w:hAnsi="Garamond"/>
          <w:sz w:val="24"/>
          <w:szCs w:val="24"/>
        </w:rPr>
        <w:t xml:space="preserve">without </w:t>
      </w:r>
      <w:r w:rsidR="00697299" w:rsidRPr="007E3CFD">
        <w:rPr>
          <w:rFonts w:ascii="Garamond" w:hAnsi="Garamond"/>
          <w:sz w:val="24"/>
          <w:szCs w:val="24"/>
        </w:rPr>
        <w:t xml:space="preserve">having children (i.e. remain childless) after experiencing a set of age-specific fertility rates. The fraction of women who have ever been mothers </w:t>
      </w:r>
      <m:oMath>
        <m:sSub>
          <m:sSubPr>
            <m:ctrlPr>
              <w:rPr>
                <w:rFonts w:ascii="Cambria Math" w:hAnsi="Cambria Math"/>
                <w:i/>
                <w:sz w:val="24"/>
                <w:szCs w:val="24"/>
              </w:rPr>
            </m:ctrlPr>
          </m:sSubPr>
          <m:e>
            <m:r>
              <w:rPr>
                <w:rFonts w:ascii="Cambria Math" w:hAnsi="Cambria Math"/>
                <w:sz w:val="24"/>
                <w:szCs w:val="24"/>
              </w:rPr>
              <m:t>FM</m:t>
            </m:r>
          </m:e>
          <m:sub>
            <m:r>
              <w:rPr>
                <w:rFonts w:ascii="Cambria Math" w:hAnsi="Cambria Math"/>
                <w:sz w:val="24"/>
                <w:szCs w:val="24"/>
              </w:rPr>
              <m:t>(a,c</m:t>
            </m:r>
            <m:r>
              <w:del w:id="20" w:author="MPIDR_D\alburezgutierrez" w:date="2020-03-26T14:51:00Z">
                <w:rPr>
                  <w:rFonts w:ascii="Cambria Math" w:hAnsi="Cambria Math"/>
                  <w:sz w:val="24"/>
                  <w:szCs w:val="24"/>
                </w:rPr>
                <m:t>,p</m:t>
              </w:del>
            </m:r>
            <m:r>
              <w:rPr>
                <w:rFonts w:ascii="Cambria Math" w:hAnsi="Cambria Math"/>
                <w:sz w:val="24"/>
                <w:szCs w:val="24"/>
              </w:rPr>
              <m:t>)</m:t>
            </m:r>
          </m:sub>
        </m:sSub>
      </m:oMath>
      <w:r w:rsidR="00697299" w:rsidRPr="007E3CFD">
        <w:rPr>
          <w:rFonts w:ascii="Garamond" w:hAnsi="Garamond"/>
          <w:sz w:val="24"/>
          <w:szCs w:val="24"/>
        </w:rPr>
        <w:t xml:space="preserve"> is approximated as 1 minus the fraction of childless women. We can now define, for a given cohort, the proportion of mothers (per 1,000 mothers) who have ever lost one or more children younger than </w:t>
      </w:r>
      <w:r w:rsidR="00697299" w:rsidRPr="007E3CFD">
        <w:rPr>
          <w:rFonts w:ascii="Garamond" w:hAnsi="Garamond"/>
          <w:i/>
          <w:sz w:val="24"/>
          <w:szCs w:val="24"/>
        </w:rPr>
        <w:t>k</w:t>
      </w:r>
      <w:r w:rsidR="00697299" w:rsidRPr="007E3CFD">
        <w:rPr>
          <w:rFonts w:ascii="Garamond" w:hAnsi="Garamond"/>
          <w:sz w:val="24"/>
          <w:szCs w:val="24"/>
        </w:rPr>
        <w:t>:</w:t>
      </w:r>
    </w:p>
    <w:p w14:paraId="4DD48DE3" w14:textId="54C07E24" w:rsidR="00697299" w:rsidRPr="007E3CFD" w:rsidRDefault="0045161B" w:rsidP="00A60CE6">
      <w:pPr>
        <w:spacing w:after="0" w:line="240" w:lineRule="auto"/>
        <w:jc w:val="center"/>
        <w:rPr>
          <w:rFonts w:ascii="Garamond" w:hAnsi="Garamond"/>
          <w:sz w:val="24"/>
          <w:szCs w:val="24"/>
        </w:rPr>
      </w:pP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mOM</m:t>
            </m:r>
          </m:e>
          <m:sub>
            <m:r>
              <w:rPr>
                <w:rFonts w:ascii="Cambria Math" w:eastAsia="Cambria Math" w:hAnsi="Cambria Math" w:cs="Cambria Math"/>
                <w:sz w:val="24"/>
                <w:szCs w:val="24"/>
              </w:rPr>
              <m:t>(a,c</m:t>
            </m:r>
            <m:r>
              <w:del w:id="21" w:author="MPIDR_D\alburezgutierrez" w:date="2020-03-26T14:51:00Z">
                <w:rPr>
                  <w:rFonts w:ascii="Cambria Math" w:eastAsia="Cambria Math" w:hAnsi="Cambria Math" w:cs="Cambria Math"/>
                  <w:sz w:val="24"/>
                  <w:szCs w:val="24"/>
                </w:rPr>
                <m:t>,p</m:t>
              </w:del>
            </m:r>
            <m:r>
              <w:rPr>
                <w:rFonts w:ascii="Cambria Math" w:eastAsia="Cambria Math" w:hAnsi="Cambria Math" w:cs="Cambria Math"/>
                <w:sz w:val="24"/>
                <w:szCs w:val="24"/>
              </w:rPr>
              <m:t>)</m:t>
            </m:r>
          </m:sub>
          <m:sup>
            <m:r>
              <w:rPr>
                <w:rFonts w:ascii="Cambria Math" w:eastAsia="Cambria Math" w:hAnsi="Cambria Math" w:cs="Cambria Math"/>
                <w:sz w:val="24"/>
                <w:szCs w:val="24"/>
              </w:rPr>
              <m:t>k</m:t>
            </m:r>
          </m:sup>
        </m:sSubSup>
        <m:r>
          <w:rPr>
            <w:rFonts w:ascii="Cambria Math" w:hAnsi="Cambria Math"/>
            <w:sz w:val="24"/>
            <w:szCs w:val="24"/>
          </w:rPr>
          <m:t>=</m:t>
        </m:r>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wOM</m:t>
            </m:r>
          </m:e>
          <m:sub>
            <m:r>
              <w:rPr>
                <w:rFonts w:ascii="Cambria Math" w:eastAsia="Cambria Math" w:hAnsi="Cambria Math" w:cs="Cambria Math"/>
                <w:sz w:val="24"/>
                <w:szCs w:val="24"/>
              </w:rPr>
              <m:t>(a,c</m:t>
            </m:r>
            <m:r>
              <w:del w:id="22" w:author="MPIDR_D\alburezgutierrez" w:date="2020-03-26T14:51:00Z">
                <w:rPr>
                  <w:rFonts w:ascii="Cambria Math" w:eastAsia="Cambria Math" w:hAnsi="Cambria Math" w:cs="Cambria Math"/>
                  <w:sz w:val="24"/>
                  <w:szCs w:val="24"/>
                </w:rPr>
                <m:t>,p</m:t>
              </w:del>
            </m:r>
            <m:r>
              <w:rPr>
                <w:rFonts w:ascii="Cambria Math" w:eastAsia="Cambria Math" w:hAnsi="Cambria Math" w:cs="Cambria Math"/>
                <w:sz w:val="24"/>
                <w:szCs w:val="24"/>
              </w:rPr>
              <m:t>)</m:t>
            </m:r>
          </m:sub>
          <m:sup>
            <m:r>
              <w:rPr>
                <w:rFonts w:ascii="Cambria Math" w:eastAsia="Cambria Math" w:hAnsi="Cambria Math" w:cs="Cambria Math"/>
                <w:sz w:val="24"/>
                <w:szCs w:val="24"/>
              </w:rPr>
              <m:t>k</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m:t>
            </m:r>
          </m:e>
          <m:sub>
            <m:d>
              <m:dPr>
                <m:ctrlPr>
                  <w:rPr>
                    <w:rFonts w:ascii="Cambria Math" w:hAnsi="Cambria Math"/>
                    <w:i/>
                    <w:sz w:val="24"/>
                    <w:szCs w:val="24"/>
                  </w:rPr>
                </m:ctrlPr>
              </m:dPr>
              <m:e>
                <m:r>
                  <w:rPr>
                    <w:rFonts w:ascii="Cambria Math" w:hAnsi="Cambria Math"/>
                    <w:sz w:val="24"/>
                    <w:szCs w:val="24"/>
                  </w:rPr>
                  <m:t>a,c,</m:t>
                </m:r>
                <m:r>
                  <w:del w:id="23" w:author="MPIDR_D\alburezgutierrez" w:date="2020-03-26T14:51:00Z">
                    <w:rPr>
                      <w:rFonts w:ascii="Cambria Math" w:hAnsi="Cambria Math"/>
                      <w:sz w:val="24"/>
                      <w:szCs w:val="24"/>
                    </w:rPr>
                    <m:t>p</m:t>
                  </w:del>
                </m:r>
              </m:e>
            </m:d>
          </m:sub>
        </m:sSub>
      </m:oMath>
      <w:r w:rsidR="00697299" w:rsidRPr="007E3CFD">
        <w:rPr>
          <w:rFonts w:ascii="Garamond" w:eastAsiaTheme="minorEastAsia" w:hAnsi="Garamond"/>
          <w:sz w:val="24"/>
          <w:szCs w:val="24"/>
        </w:rPr>
        <w:t>.                                                 (4)</w:t>
      </w:r>
    </w:p>
    <w:p w14:paraId="4591A40E" w14:textId="10CAC9C8" w:rsidR="007E3CFD" w:rsidRDefault="00697299" w:rsidP="00F6138D">
      <w:pPr>
        <w:spacing w:after="0" w:line="240" w:lineRule="auto"/>
        <w:ind w:firstLine="720"/>
        <w:rPr>
          <w:rFonts w:ascii="Garamond" w:hAnsi="Garamond" w:cstheme="minorHAnsi"/>
          <w:b/>
          <w:bCs/>
          <w:sz w:val="24"/>
          <w:szCs w:val="24"/>
        </w:rPr>
      </w:pPr>
      <w:r w:rsidRPr="007E3CFD">
        <w:rPr>
          <w:rFonts w:ascii="Garamond" w:hAnsi="Garamond"/>
          <w:sz w:val="24"/>
          <w:szCs w:val="24"/>
        </w:rPr>
        <w:t xml:space="preserve">We generate period estimates of the prevalence of bereaved mothers, comparable to the empirical </w:t>
      </w:r>
      <w:r w:rsidR="00B336AC">
        <w:rPr>
          <w:rFonts w:ascii="Garamond" w:hAnsi="Garamond"/>
          <w:sz w:val="24"/>
          <w:szCs w:val="24"/>
        </w:rPr>
        <w:t xml:space="preserve">survey </w:t>
      </w:r>
      <w:r w:rsidRPr="007E3CFD">
        <w:rPr>
          <w:rFonts w:ascii="Garamond" w:hAnsi="Garamond"/>
          <w:sz w:val="24"/>
          <w:szCs w:val="24"/>
        </w:rPr>
        <w:t>estimates, using different combinations of cohort and age.</w:t>
      </w:r>
      <w:r w:rsidR="00867191" w:rsidRPr="007E3CFD">
        <w:rPr>
          <w:rFonts w:ascii="Garamond" w:hAnsi="Garamond"/>
          <w:sz w:val="24"/>
          <w:szCs w:val="24"/>
        </w:rPr>
        <w:t xml:space="preserve"> </w:t>
      </w:r>
    </w:p>
    <w:p w14:paraId="7F784CD6" w14:textId="4EABC729" w:rsidR="007E3CFD" w:rsidRDefault="00573D92" w:rsidP="00867191">
      <w:pPr>
        <w:spacing w:after="0" w:line="240" w:lineRule="auto"/>
        <w:rPr>
          <w:rFonts w:ascii="Garamond" w:hAnsi="Garamond" w:cstheme="minorHAnsi"/>
          <w:sz w:val="24"/>
          <w:szCs w:val="24"/>
        </w:rPr>
      </w:pPr>
      <w:r w:rsidRPr="007E3CFD">
        <w:rPr>
          <w:rFonts w:ascii="Garamond" w:hAnsi="Garamond" w:cstheme="minorHAnsi"/>
          <w:b/>
          <w:bCs/>
          <w:sz w:val="24"/>
          <w:szCs w:val="24"/>
        </w:rPr>
        <w:t xml:space="preserve">Results </w:t>
      </w:r>
    </w:p>
    <w:p w14:paraId="26CFA0E8" w14:textId="753F6D00" w:rsidR="0002599D" w:rsidRPr="007E3CFD" w:rsidRDefault="00B429E5" w:rsidP="00867191">
      <w:pPr>
        <w:spacing w:after="0" w:line="240" w:lineRule="auto"/>
        <w:rPr>
          <w:rFonts w:ascii="Garamond" w:hAnsi="Garamond" w:cstheme="minorHAnsi"/>
          <w:sz w:val="24"/>
          <w:szCs w:val="24"/>
        </w:rPr>
      </w:pPr>
      <w:commentRangeStart w:id="24"/>
      <w:r w:rsidRPr="007E3CFD">
        <w:rPr>
          <w:rFonts w:ascii="Garamond" w:hAnsi="Garamond" w:cstheme="minorHAnsi"/>
          <w:sz w:val="24"/>
          <w:szCs w:val="24"/>
        </w:rPr>
        <w:t>Figure 1</w:t>
      </w:r>
      <w:commentRangeEnd w:id="24"/>
      <w:r w:rsidR="00C875BC">
        <w:rPr>
          <w:rStyle w:val="CommentReference"/>
        </w:rPr>
        <w:commentReference w:id="24"/>
      </w:r>
      <w:r w:rsidRPr="007E3CFD">
        <w:rPr>
          <w:rFonts w:ascii="Garamond" w:hAnsi="Garamond" w:cstheme="minorHAnsi"/>
          <w:sz w:val="24"/>
          <w:szCs w:val="24"/>
        </w:rPr>
        <w:t xml:space="preserve"> </w:t>
      </w:r>
      <w:r w:rsidR="00A67263">
        <w:rPr>
          <w:rFonts w:ascii="Garamond" w:hAnsi="Garamond" w:cstheme="minorHAnsi"/>
          <w:sz w:val="24"/>
          <w:szCs w:val="24"/>
        </w:rPr>
        <w:t xml:space="preserve">depicts the </w:t>
      </w:r>
      <w:proofErr w:type="spellStart"/>
      <w:r w:rsidR="00A67263">
        <w:rPr>
          <w:rFonts w:ascii="Garamond" w:hAnsi="Garamond" w:cstheme="minorHAnsi"/>
          <w:sz w:val="24"/>
          <w:szCs w:val="24"/>
        </w:rPr>
        <w:t>mIM</w:t>
      </w:r>
      <w:proofErr w:type="spellEnd"/>
      <w:r w:rsidR="00A67263">
        <w:rPr>
          <w:rFonts w:ascii="Garamond" w:hAnsi="Garamond" w:cstheme="minorHAnsi"/>
          <w:sz w:val="24"/>
          <w:szCs w:val="24"/>
        </w:rPr>
        <w:t xml:space="preserve"> to demonstrate the prevalence of mothers who have experienced an infant loss. </w:t>
      </w:r>
      <w:r w:rsidR="0002599D" w:rsidRPr="007E3CFD">
        <w:rPr>
          <w:rFonts w:ascii="Garamond" w:hAnsi="Garamond" w:cstheme="minorHAnsi"/>
          <w:sz w:val="24"/>
          <w:szCs w:val="24"/>
        </w:rPr>
        <w:t>Panel A</w:t>
      </w:r>
      <w:r w:rsidR="00E71065" w:rsidRPr="007E3CFD">
        <w:rPr>
          <w:rFonts w:ascii="Garamond" w:hAnsi="Garamond" w:cstheme="minorHAnsi"/>
          <w:sz w:val="24"/>
          <w:szCs w:val="24"/>
        </w:rPr>
        <w:t xml:space="preserve"> depicts the </w:t>
      </w:r>
      <w:proofErr w:type="spellStart"/>
      <w:r w:rsidR="00E71065" w:rsidRPr="007E3CFD">
        <w:rPr>
          <w:rFonts w:ascii="Garamond" w:hAnsi="Garamond" w:cstheme="minorHAnsi"/>
          <w:sz w:val="24"/>
          <w:szCs w:val="24"/>
        </w:rPr>
        <w:t>mIM</w:t>
      </w:r>
      <w:proofErr w:type="spellEnd"/>
      <w:r w:rsidR="00E71065" w:rsidRPr="007E3CFD">
        <w:rPr>
          <w:rFonts w:ascii="Garamond" w:hAnsi="Garamond" w:cstheme="minorHAnsi"/>
          <w:sz w:val="24"/>
          <w:szCs w:val="24"/>
        </w:rPr>
        <w:t xml:space="preserve"> values for </w:t>
      </w:r>
      <w:r w:rsidR="00F16FB3" w:rsidRPr="007E3CFD">
        <w:rPr>
          <w:rFonts w:ascii="Garamond" w:hAnsi="Garamond" w:cstheme="minorHAnsi"/>
          <w:sz w:val="24"/>
          <w:szCs w:val="24"/>
        </w:rPr>
        <w:t xml:space="preserve">younger mothers ages 20-44 </w:t>
      </w:r>
      <w:r w:rsidR="00E71065" w:rsidRPr="007E3CFD">
        <w:rPr>
          <w:rFonts w:ascii="Garamond" w:hAnsi="Garamond" w:cstheme="minorHAnsi"/>
          <w:sz w:val="24"/>
          <w:szCs w:val="24"/>
        </w:rPr>
        <w:t xml:space="preserve">(in 2016), whereas panel B presents </w:t>
      </w:r>
      <w:proofErr w:type="spellStart"/>
      <w:r w:rsidR="00E71065" w:rsidRPr="007E3CFD">
        <w:rPr>
          <w:rFonts w:ascii="Garamond" w:hAnsi="Garamond" w:cstheme="minorHAnsi"/>
          <w:sz w:val="24"/>
          <w:szCs w:val="24"/>
        </w:rPr>
        <w:t>mIM</w:t>
      </w:r>
      <w:proofErr w:type="spellEnd"/>
      <w:r w:rsidR="00E71065" w:rsidRPr="007E3CFD">
        <w:rPr>
          <w:rFonts w:ascii="Garamond" w:hAnsi="Garamond" w:cstheme="minorHAnsi"/>
          <w:sz w:val="24"/>
          <w:szCs w:val="24"/>
        </w:rPr>
        <w:t xml:space="preserve"> values for </w:t>
      </w:r>
      <w:r w:rsidR="00F16FB3" w:rsidRPr="007E3CFD">
        <w:rPr>
          <w:rFonts w:ascii="Garamond" w:hAnsi="Garamond" w:cstheme="minorHAnsi"/>
          <w:sz w:val="24"/>
          <w:szCs w:val="24"/>
        </w:rPr>
        <w:t>older mothers ages 45-49 years old.</w:t>
      </w:r>
      <w:r w:rsidRPr="007E3CFD">
        <w:rPr>
          <w:rFonts w:ascii="Garamond" w:hAnsi="Garamond" w:cstheme="minorHAnsi"/>
          <w:sz w:val="24"/>
          <w:szCs w:val="24"/>
        </w:rPr>
        <w:t xml:space="preserve"> </w:t>
      </w:r>
      <w:r w:rsidR="0094598E" w:rsidRPr="007E3CFD">
        <w:rPr>
          <w:rFonts w:ascii="Garamond" w:hAnsi="Garamond" w:cstheme="minorHAnsi"/>
          <w:sz w:val="24"/>
          <w:szCs w:val="24"/>
        </w:rPr>
        <w:t>In several countries throughout Europe and select countries in Asia, fewer than 1%</w:t>
      </w:r>
      <w:r w:rsidR="00A67263">
        <w:rPr>
          <w:rFonts w:ascii="Garamond" w:hAnsi="Garamond" w:cstheme="minorHAnsi"/>
          <w:sz w:val="24"/>
          <w:szCs w:val="24"/>
        </w:rPr>
        <w:t xml:space="preserve"> (i.e., 10 per 1,000) of mothers 20-44 and 2% of mothers 45-49 (i.e., 20 per 1,000 mothers ages 45-49) </w:t>
      </w:r>
      <w:r w:rsidR="00DC0D12" w:rsidRPr="007E3CFD">
        <w:rPr>
          <w:rFonts w:ascii="Garamond" w:hAnsi="Garamond" w:cstheme="minorHAnsi"/>
          <w:sz w:val="24"/>
          <w:szCs w:val="24"/>
        </w:rPr>
        <w:t>have ever lost an infan</w:t>
      </w:r>
      <w:r w:rsidR="00A67263">
        <w:rPr>
          <w:rFonts w:ascii="Garamond" w:hAnsi="Garamond" w:cstheme="minorHAnsi"/>
          <w:sz w:val="24"/>
          <w:szCs w:val="24"/>
        </w:rPr>
        <w:t>t</w:t>
      </w:r>
      <w:r w:rsidR="00DC0D12" w:rsidRPr="007E3CFD">
        <w:rPr>
          <w:rFonts w:ascii="Garamond" w:hAnsi="Garamond" w:cstheme="minorHAnsi"/>
          <w:sz w:val="24"/>
          <w:szCs w:val="24"/>
        </w:rPr>
        <w:t xml:space="preserve">. </w:t>
      </w:r>
      <w:r w:rsidR="00D84AE6" w:rsidRPr="007E3CFD">
        <w:rPr>
          <w:rFonts w:ascii="Garamond" w:hAnsi="Garamond" w:cstheme="minorHAnsi"/>
          <w:sz w:val="24"/>
          <w:szCs w:val="24"/>
        </w:rPr>
        <w:t>Yet, in more than half of the</w:t>
      </w:r>
      <w:r w:rsidR="00A67263">
        <w:rPr>
          <w:rFonts w:ascii="Garamond" w:hAnsi="Garamond" w:cstheme="minorHAnsi"/>
          <w:sz w:val="24"/>
          <w:szCs w:val="24"/>
        </w:rPr>
        <w:t xml:space="preserve"> 168</w:t>
      </w:r>
      <w:r w:rsidR="00D84AE6" w:rsidRPr="007E3CFD">
        <w:rPr>
          <w:rFonts w:ascii="Garamond" w:hAnsi="Garamond" w:cstheme="minorHAnsi"/>
          <w:sz w:val="24"/>
          <w:szCs w:val="24"/>
        </w:rPr>
        <w:t xml:space="preserve"> countries, over 4</w:t>
      </w:r>
      <w:r w:rsidR="000142D1" w:rsidRPr="007E3CFD">
        <w:rPr>
          <w:rFonts w:ascii="Garamond" w:hAnsi="Garamond" w:cstheme="minorHAnsi"/>
          <w:sz w:val="24"/>
          <w:szCs w:val="24"/>
        </w:rPr>
        <w:t>5</w:t>
      </w:r>
      <w:r w:rsidR="00D84AE6" w:rsidRPr="007E3CFD">
        <w:rPr>
          <w:rFonts w:ascii="Garamond" w:hAnsi="Garamond" w:cstheme="minorHAnsi"/>
          <w:sz w:val="24"/>
          <w:szCs w:val="24"/>
        </w:rPr>
        <w:t xml:space="preserve"> </w:t>
      </w:r>
      <w:r w:rsidR="00A67263">
        <w:rPr>
          <w:rFonts w:ascii="Garamond" w:hAnsi="Garamond" w:cstheme="minorHAnsi"/>
          <w:sz w:val="24"/>
          <w:szCs w:val="24"/>
        </w:rPr>
        <w:t xml:space="preserve">per 1,000 </w:t>
      </w:r>
      <w:r w:rsidR="00DC0D12" w:rsidRPr="007E3CFD">
        <w:rPr>
          <w:rFonts w:ascii="Garamond" w:hAnsi="Garamond" w:cstheme="minorHAnsi"/>
          <w:sz w:val="24"/>
          <w:szCs w:val="24"/>
        </w:rPr>
        <w:t xml:space="preserve">young </w:t>
      </w:r>
      <w:r w:rsidR="00D84AE6" w:rsidRPr="007E3CFD">
        <w:rPr>
          <w:rFonts w:ascii="Garamond" w:hAnsi="Garamond" w:cstheme="minorHAnsi"/>
          <w:sz w:val="24"/>
          <w:szCs w:val="24"/>
        </w:rPr>
        <w:t xml:space="preserve">mothers </w:t>
      </w:r>
      <w:r w:rsidR="00DC0D12" w:rsidRPr="007E3CFD">
        <w:rPr>
          <w:rFonts w:ascii="Garamond" w:hAnsi="Garamond" w:cstheme="minorHAnsi"/>
          <w:sz w:val="24"/>
          <w:szCs w:val="24"/>
        </w:rPr>
        <w:t xml:space="preserve">and 160 </w:t>
      </w:r>
      <w:r w:rsidR="00A67263">
        <w:rPr>
          <w:rFonts w:ascii="Garamond" w:hAnsi="Garamond" w:cstheme="minorHAnsi"/>
          <w:sz w:val="24"/>
          <w:szCs w:val="24"/>
        </w:rPr>
        <w:t xml:space="preserve">per 1,000 </w:t>
      </w:r>
      <w:r w:rsidR="00DC0D12" w:rsidRPr="007E3CFD">
        <w:rPr>
          <w:rFonts w:ascii="Garamond" w:hAnsi="Garamond" w:cstheme="minorHAnsi"/>
          <w:sz w:val="24"/>
          <w:szCs w:val="24"/>
        </w:rPr>
        <w:t xml:space="preserve">older mothers </w:t>
      </w:r>
      <w:r w:rsidR="000142D1" w:rsidRPr="007E3CFD">
        <w:rPr>
          <w:rFonts w:ascii="Garamond" w:hAnsi="Garamond" w:cstheme="minorHAnsi"/>
          <w:sz w:val="24"/>
          <w:szCs w:val="24"/>
        </w:rPr>
        <w:t xml:space="preserve">have </w:t>
      </w:r>
      <w:r w:rsidR="00A67263">
        <w:rPr>
          <w:rFonts w:ascii="Garamond" w:hAnsi="Garamond" w:cstheme="minorHAnsi"/>
          <w:sz w:val="24"/>
          <w:szCs w:val="24"/>
        </w:rPr>
        <w:t>experienced an infant die</w:t>
      </w:r>
      <w:r w:rsidR="000142D1" w:rsidRPr="007E3CFD">
        <w:rPr>
          <w:rFonts w:ascii="Garamond" w:hAnsi="Garamond" w:cstheme="minorHAnsi"/>
          <w:sz w:val="24"/>
          <w:szCs w:val="24"/>
        </w:rPr>
        <w:t xml:space="preserve">. </w:t>
      </w:r>
      <w:r w:rsidR="00A67263">
        <w:rPr>
          <w:rFonts w:ascii="Garamond" w:hAnsi="Garamond" w:cstheme="minorHAnsi"/>
          <w:sz w:val="24"/>
          <w:szCs w:val="24"/>
        </w:rPr>
        <w:t xml:space="preserve">In </w:t>
      </w:r>
      <w:r w:rsidR="001B3AD3">
        <w:rPr>
          <w:rFonts w:ascii="Garamond" w:hAnsi="Garamond" w:cstheme="minorHAnsi"/>
          <w:sz w:val="24"/>
          <w:szCs w:val="24"/>
        </w:rPr>
        <w:t>several countries throughout the Middle East and Northern and sub-Saharan Africa,</w:t>
      </w:r>
      <w:r w:rsidR="000142D1" w:rsidRPr="007E3CFD">
        <w:rPr>
          <w:rFonts w:ascii="Garamond" w:hAnsi="Garamond" w:cstheme="minorHAnsi"/>
          <w:sz w:val="24"/>
          <w:szCs w:val="24"/>
        </w:rPr>
        <w:t xml:space="preserve"> more than 150 </w:t>
      </w:r>
      <w:r w:rsidR="00A67263">
        <w:rPr>
          <w:rFonts w:ascii="Garamond" w:hAnsi="Garamond" w:cstheme="minorHAnsi"/>
          <w:sz w:val="24"/>
          <w:szCs w:val="24"/>
        </w:rPr>
        <w:t xml:space="preserve">per 1,000 </w:t>
      </w:r>
      <w:r w:rsidR="00F23A15" w:rsidRPr="007E3CFD">
        <w:rPr>
          <w:rFonts w:ascii="Garamond" w:hAnsi="Garamond" w:cstheme="minorHAnsi"/>
          <w:sz w:val="24"/>
          <w:szCs w:val="24"/>
        </w:rPr>
        <w:t>younger mothers and over 300</w:t>
      </w:r>
      <w:r w:rsidR="00A67263">
        <w:rPr>
          <w:rFonts w:ascii="Garamond" w:hAnsi="Garamond" w:cstheme="minorHAnsi"/>
          <w:sz w:val="24"/>
          <w:szCs w:val="24"/>
        </w:rPr>
        <w:t xml:space="preserve"> per 1,000</w:t>
      </w:r>
      <w:r w:rsidR="00F23A15" w:rsidRPr="007E3CFD">
        <w:rPr>
          <w:rFonts w:ascii="Garamond" w:hAnsi="Garamond" w:cstheme="minorHAnsi"/>
          <w:sz w:val="24"/>
          <w:szCs w:val="24"/>
        </w:rPr>
        <w:t xml:space="preserve"> older mothers </w:t>
      </w:r>
      <w:r w:rsidR="000142D1" w:rsidRPr="007E3CFD">
        <w:rPr>
          <w:rFonts w:ascii="Garamond" w:hAnsi="Garamond" w:cstheme="minorHAnsi"/>
          <w:sz w:val="24"/>
          <w:szCs w:val="24"/>
        </w:rPr>
        <w:t xml:space="preserve">have </w:t>
      </w:r>
      <w:r w:rsidR="00A67263">
        <w:rPr>
          <w:rFonts w:ascii="Garamond" w:hAnsi="Garamond" w:cstheme="minorHAnsi"/>
          <w:sz w:val="24"/>
          <w:szCs w:val="24"/>
        </w:rPr>
        <w:t>lost an infant</w:t>
      </w:r>
      <w:r w:rsidR="000142D1"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Angola has the highest </w:t>
      </w:r>
      <w:proofErr w:type="spellStart"/>
      <w:r w:rsidR="009A57FD" w:rsidRPr="007E3CFD">
        <w:rPr>
          <w:rFonts w:ascii="Garamond" w:hAnsi="Garamond" w:cstheme="minorHAnsi"/>
          <w:sz w:val="24"/>
          <w:szCs w:val="24"/>
        </w:rPr>
        <w:t>mIM</w:t>
      </w:r>
      <w:proofErr w:type="spellEnd"/>
      <w:r w:rsidR="009A57FD" w:rsidRPr="007E3CFD">
        <w:rPr>
          <w:rFonts w:ascii="Garamond" w:hAnsi="Garamond" w:cstheme="minorHAnsi"/>
          <w:sz w:val="24"/>
          <w:szCs w:val="24"/>
        </w:rPr>
        <w:t xml:space="preserve"> value for reproductive </w:t>
      </w:r>
      <w:r w:rsidR="00F21715" w:rsidRPr="007E3CFD">
        <w:rPr>
          <w:rFonts w:ascii="Garamond" w:hAnsi="Garamond" w:cstheme="minorHAnsi"/>
          <w:sz w:val="24"/>
          <w:szCs w:val="24"/>
        </w:rPr>
        <w:t>age mothers</w:t>
      </w:r>
      <w:r w:rsidR="009A57FD" w:rsidRPr="007E3CFD">
        <w:rPr>
          <w:rFonts w:ascii="Garamond" w:hAnsi="Garamond" w:cstheme="minorHAnsi"/>
          <w:sz w:val="24"/>
          <w:szCs w:val="24"/>
        </w:rPr>
        <w:t xml:space="preserve"> (335.6 per 1,000 mothers). Compared to the </w:t>
      </w:r>
      <w:r w:rsidR="001B3AD3">
        <w:rPr>
          <w:rFonts w:ascii="Garamond" w:hAnsi="Garamond" w:cstheme="minorHAnsi"/>
          <w:sz w:val="24"/>
          <w:szCs w:val="24"/>
        </w:rPr>
        <w:t xml:space="preserve">mothers in Hong Kong, </w:t>
      </w:r>
      <w:r w:rsidR="00C65650">
        <w:rPr>
          <w:rFonts w:ascii="Garamond" w:hAnsi="Garamond" w:cstheme="minorHAnsi"/>
          <w:sz w:val="24"/>
          <w:szCs w:val="24"/>
        </w:rPr>
        <w:t>where 2 out of 1,000 young mothers have lost an infant</w:t>
      </w:r>
      <w:r w:rsidR="009A57FD" w:rsidRPr="007E3CFD">
        <w:rPr>
          <w:rFonts w:ascii="Garamond" w:hAnsi="Garamond" w:cstheme="minorHAnsi"/>
          <w:sz w:val="24"/>
          <w:szCs w:val="24"/>
        </w:rPr>
        <w:t>, reproductive age mother</w:t>
      </w:r>
      <w:r w:rsidR="00C65650">
        <w:rPr>
          <w:rFonts w:ascii="Garamond" w:hAnsi="Garamond" w:cstheme="minorHAnsi"/>
          <w:sz w:val="24"/>
          <w:szCs w:val="24"/>
        </w:rPr>
        <w:t>s</w:t>
      </w:r>
      <w:r w:rsidR="009A57FD" w:rsidRPr="007E3CFD">
        <w:rPr>
          <w:rFonts w:ascii="Garamond" w:hAnsi="Garamond" w:cstheme="minorHAnsi"/>
          <w:sz w:val="24"/>
          <w:szCs w:val="24"/>
        </w:rPr>
        <w:t xml:space="preserve"> in Angola </w:t>
      </w:r>
      <w:r w:rsidR="00C65650">
        <w:rPr>
          <w:rFonts w:ascii="Garamond" w:hAnsi="Garamond" w:cstheme="minorHAnsi"/>
          <w:sz w:val="24"/>
          <w:szCs w:val="24"/>
        </w:rPr>
        <w:t>are</w:t>
      </w:r>
      <w:r w:rsidR="00C65650"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124 times more likely to have lost an infant than </w:t>
      </w:r>
      <w:r w:rsidR="00C65650">
        <w:rPr>
          <w:rFonts w:ascii="Garamond" w:hAnsi="Garamond" w:cstheme="minorHAnsi"/>
          <w:sz w:val="24"/>
          <w:szCs w:val="24"/>
        </w:rPr>
        <w:t>those</w:t>
      </w:r>
      <w:r w:rsidR="00C65650" w:rsidRPr="007E3CFD">
        <w:rPr>
          <w:rFonts w:ascii="Garamond" w:hAnsi="Garamond" w:cstheme="minorHAnsi"/>
          <w:sz w:val="24"/>
          <w:szCs w:val="24"/>
        </w:rPr>
        <w:t xml:space="preserve"> </w:t>
      </w:r>
      <w:r w:rsidR="009A57FD" w:rsidRPr="007E3CFD">
        <w:rPr>
          <w:rFonts w:ascii="Garamond" w:hAnsi="Garamond" w:cstheme="minorHAnsi"/>
          <w:sz w:val="24"/>
          <w:szCs w:val="24"/>
        </w:rPr>
        <w:t xml:space="preserve">in Hong Kong, </w:t>
      </w:r>
      <w:r w:rsidR="00C65650">
        <w:rPr>
          <w:rFonts w:ascii="Garamond" w:hAnsi="Garamond" w:cstheme="minorHAnsi"/>
          <w:sz w:val="24"/>
          <w:szCs w:val="24"/>
        </w:rPr>
        <w:t>and</w:t>
      </w:r>
      <w:r w:rsidR="00F21715" w:rsidRPr="007E3CFD">
        <w:rPr>
          <w:rFonts w:ascii="Garamond" w:hAnsi="Garamond" w:cstheme="minorHAnsi"/>
          <w:sz w:val="24"/>
          <w:szCs w:val="24"/>
        </w:rPr>
        <w:t xml:space="preserve"> older mother </w:t>
      </w:r>
      <w:r w:rsidR="00C65650">
        <w:rPr>
          <w:rFonts w:ascii="Garamond" w:hAnsi="Garamond" w:cstheme="minorHAnsi"/>
          <w:sz w:val="24"/>
          <w:szCs w:val="24"/>
        </w:rPr>
        <w:t>are</w:t>
      </w:r>
      <w:r w:rsidR="00C65650" w:rsidRPr="007E3CFD">
        <w:rPr>
          <w:rFonts w:ascii="Garamond" w:hAnsi="Garamond" w:cstheme="minorHAnsi"/>
          <w:sz w:val="24"/>
          <w:szCs w:val="24"/>
        </w:rPr>
        <w:t xml:space="preserve"> </w:t>
      </w:r>
      <w:r w:rsidR="00F21715" w:rsidRPr="007E3CFD">
        <w:rPr>
          <w:rFonts w:ascii="Garamond" w:hAnsi="Garamond" w:cstheme="minorHAnsi"/>
          <w:sz w:val="24"/>
          <w:szCs w:val="24"/>
        </w:rPr>
        <w:t xml:space="preserve">85 times more likely </w:t>
      </w:r>
      <w:r w:rsidR="00C65650">
        <w:rPr>
          <w:rFonts w:ascii="Garamond" w:hAnsi="Garamond" w:cstheme="minorHAnsi"/>
          <w:sz w:val="24"/>
          <w:szCs w:val="24"/>
        </w:rPr>
        <w:t>in Angola to have ever lost an infant compared to similarly aged mothers in Hong Kong.  Relative to the infant mortality rate, which is 20 times higher in Angola relative to Hong, t</w:t>
      </w:r>
      <w:r w:rsidR="00F21715" w:rsidRPr="007E3CFD">
        <w:rPr>
          <w:rFonts w:ascii="Garamond" w:hAnsi="Garamond" w:cstheme="minorHAnsi"/>
          <w:sz w:val="24"/>
          <w:szCs w:val="24"/>
        </w:rPr>
        <w:t>he</w:t>
      </w:r>
      <w:r w:rsidR="00C65650">
        <w:rPr>
          <w:rFonts w:ascii="Garamond" w:hAnsi="Garamond" w:cstheme="minorHAnsi"/>
          <w:sz w:val="24"/>
          <w:szCs w:val="24"/>
        </w:rPr>
        <w:t xml:space="preserve">se estimates confirm that cross-country inequality in mothers’ experience of loss is even greater. </w:t>
      </w:r>
    </w:p>
    <w:p w14:paraId="18545965" w14:textId="61A66A3F" w:rsidR="00C65650" w:rsidRDefault="00F02934" w:rsidP="006A5F7C">
      <w:pPr>
        <w:spacing w:after="0" w:line="240" w:lineRule="auto"/>
        <w:rPr>
          <w:rFonts w:ascii="Garamond" w:hAnsi="Garamond" w:cstheme="minorHAnsi"/>
          <w:sz w:val="24"/>
          <w:szCs w:val="24"/>
        </w:rPr>
      </w:pPr>
      <w:r w:rsidRPr="007E3CFD">
        <w:rPr>
          <w:rFonts w:ascii="Garamond" w:hAnsi="Garamond" w:cstheme="minorHAnsi"/>
          <w:sz w:val="24"/>
          <w:szCs w:val="24"/>
        </w:rPr>
        <w:tab/>
        <w:t>F</w:t>
      </w:r>
      <w:r w:rsidR="0002599D" w:rsidRPr="007E3CFD">
        <w:rPr>
          <w:rFonts w:ascii="Garamond" w:hAnsi="Garamond" w:cstheme="minorHAnsi"/>
          <w:sz w:val="24"/>
          <w:szCs w:val="24"/>
        </w:rPr>
        <w:t xml:space="preserve">igure </w:t>
      </w:r>
      <w:r w:rsidR="00DE30E5" w:rsidRPr="007E3CFD">
        <w:rPr>
          <w:rFonts w:ascii="Garamond" w:hAnsi="Garamond" w:cstheme="minorHAnsi"/>
          <w:sz w:val="24"/>
          <w:szCs w:val="24"/>
        </w:rPr>
        <w:t>2</w:t>
      </w:r>
      <w:r w:rsidR="0002599D" w:rsidRPr="007E3CFD">
        <w:rPr>
          <w:rFonts w:ascii="Garamond" w:hAnsi="Garamond" w:cstheme="minorHAnsi"/>
          <w:sz w:val="24"/>
          <w:szCs w:val="24"/>
        </w:rPr>
        <w:t xml:space="preserve"> depicts the </w:t>
      </w:r>
      <w:r w:rsidR="00305828" w:rsidRPr="007E3CFD">
        <w:rPr>
          <w:rFonts w:ascii="Garamond" w:hAnsi="Garamond" w:cstheme="minorHAnsi"/>
          <w:sz w:val="24"/>
          <w:szCs w:val="24"/>
        </w:rPr>
        <w:t>m</w:t>
      </w:r>
      <w:r w:rsidR="00DE30E5" w:rsidRPr="007E3CFD">
        <w:rPr>
          <w:rFonts w:ascii="Garamond" w:hAnsi="Garamond" w:cstheme="minorHAnsi"/>
          <w:sz w:val="24"/>
          <w:szCs w:val="24"/>
        </w:rPr>
        <w:t>U5</w:t>
      </w:r>
      <w:r w:rsidR="00305828" w:rsidRPr="007E3CFD">
        <w:rPr>
          <w:rFonts w:ascii="Garamond" w:hAnsi="Garamond" w:cstheme="minorHAnsi"/>
          <w:sz w:val="24"/>
          <w:szCs w:val="24"/>
        </w:rPr>
        <w:t>M but</w:t>
      </w:r>
      <w:r w:rsidR="00C65650">
        <w:rPr>
          <w:rFonts w:ascii="Garamond" w:hAnsi="Garamond" w:cstheme="minorHAnsi"/>
          <w:sz w:val="24"/>
          <w:szCs w:val="24"/>
        </w:rPr>
        <w:t>, again for younger (panel A) and older (panel B) mothers</w:t>
      </w:r>
      <w:r w:rsidR="0018206F">
        <w:rPr>
          <w:rFonts w:ascii="Garamond" w:hAnsi="Garamond" w:cstheme="minorHAnsi"/>
          <w:sz w:val="24"/>
          <w:szCs w:val="24"/>
        </w:rPr>
        <w:t>…</w:t>
      </w:r>
    </w:p>
    <w:p w14:paraId="59BEBF20" w14:textId="426568B4" w:rsidR="002E2875" w:rsidRPr="007E3CFD" w:rsidRDefault="00C65650" w:rsidP="00C65650">
      <w:pPr>
        <w:spacing w:after="0" w:line="240" w:lineRule="auto"/>
        <w:ind w:firstLine="720"/>
        <w:rPr>
          <w:rFonts w:ascii="Garamond" w:hAnsi="Garamond" w:cstheme="minorHAnsi"/>
          <w:sz w:val="24"/>
          <w:szCs w:val="24"/>
        </w:rPr>
      </w:pPr>
      <w:r>
        <w:rPr>
          <w:rFonts w:ascii="Garamond" w:hAnsi="Garamond" w:cstheme="minorHAnsi"/>
          <w:sz w:val="24"/>
          <w:szCs w:val="24"/>
        </w:rPr>
        <w:t>These estimates further confirm that</w:t>
      </w:r>
      <w:r w:rsidR="00F02934" w:rsidRPr="007E3CFD">
        <w:rPr>
          <w:rFonts w:ascii="Garamond" w:hAnsi="Garamond" w:cstheme="minorHAnsi"/>
          <w:sz w:val="24"/>
          <w:szCs w:val="24"/>
        </w:rPr>
        <w:t xml:space="preserve"> the gap in the </w:t>
      </w:r>
      <w:r>
        <w:rPr>
          <w:rFonts w:ascii="Garamond" w:hAnsi="Garamond" w:cstheme="minorHAnsi"/>
          <w:sz w:val="24"/>
          <w:szCs w:val="24"/>
        </w:rPr>
        <w:t>under-five mortality rate</w:t>
      </w:r>
      <w:r w:rsidRPr="007E3CFD">
        <w:rPr>
          <w:rFonts w:ascii="Garamond" w:hAnsi="Garamond" w:cstheme="minorHAnsi"/>
          <w:sz w:val="24"/>
          <w:szCs w:val="24"/>
        </w:rPr>
        <w:t xml:space="preserve"> </w:t>
      </w:r>
      <w:r>
        <w:rPr>
          <w:rFonts w:ascii="Garamond" w:hAnsi="Garamond" w:cstheme="minorHAnsi"/>
          <w:sz w:val="24"/>
          <w:szCs w:val="24"/>
        </w:rPr>
        <w:t xml:space="preserve">(U5MR) </w:t>
      </w:r>
      <w:r w:rsidR="00F02934" w:rsidRPr="007E3CFD">
        <w:rPr>
          <w:rFonts w:ascii="Garamond" w:hAnsi="Garamond" w:cstheme="minorHAnsi"/>
          <w:sz w:val="24"/>
          <w:szCs w:val="24"/>
        </w:rPr>
        <w:t>is far smaller than the gap in the m</w:t>
      </w:r>
      <w:r w:rsidR="003116C1" w:rsidRPr="007E3CFD">
        <w:rPr>
          <w:rFonts w:ascii="Garamond" w:hAnsi="Garamond" w:cstheme="minorHAnsi"/>
          <w:sz w:val="24"/>
          <w:szCs w:val="24"/>
        </w:rPr>
        <w:t>U5</w:t>
      </w:r>
      <w:r w:rsidR="00F02934" w:rsidRPr="007E3CFD">
        <w:rPr>
          <w:rFonts w:ascii="Garamond" w:hAnsi="Garamond" w:cstheme="minorHAnsi"/>
          <w:sz w:val="24"/>
          <w:szCs w:val="24"/>
        </w:rPr>
        <w:t xml:space="preserve">M. For example, comparing </w:t>
      </w:r>
      <w:r w:rsidR="003116C1" w:rsidRPr="007E3CFD">
        <w:rPr>
          <w:rFonts w:ascii="Garamond" w:hAnsi="Garamond" w:cstheme="minorHAnsi"/>
          <w:sz w:val="24"/>
          <w:szCs w:val="24"/>
        </w:rPr>
        <w:t>U5</w:t>
      </w:r>
      <w:r w:rsidR="00F02934" w:rsidRPr="007E3CFD">
        <w:rPr>
          <w:rFonts w:ascii="Garamond" w:hAnsi="Garamond" w:cstheme="minorHAnsi"/>
          <w:sz w:val="24"/>
          <w:szCs w:val="24"/>
        </w:rPr>
        <w:t>MRs confirms that a</w:t>
      </w:r>
      <w:r w:rsidR="003116C1" w:rsidRPr="007E3CFD">
        <w:rPr>
          <w:rFonts w:ascii="Garamond" w:hAnsi="Garamond" w:cstheme="minorHAnsi"/>
          <w:sz w:val="24"/>
          <w:szCs w:val="24"/>
        </w:rPr>
        <w:t xml:space="preserve"> child born in Niger is roughly </w:t>
      </w:r>
      <w:r w:rsidR="006A5F7C" w:rsidRPr="007E3CFD">
        <w:rPr>
          <w:rFonts w:ascii="Garamond" w:hAnsi="Garamond" w:cstheme="minorHAnsi"/>
          <w:sz w:val="24"/>
          <w:szCs w:val="24"/>
        </w:rPr>
        <w:t>41</w:t>
      </w:r>
      <w:r w:rsidR="003116C1" w:rsidRPr="007E3CFD">
        <w:rPr>
          <w:rFonts w:ascii="Garamond" w:hAnsi="Garamond" w:cstheme="minorHAnsi"/>
          <w:sz w:val="24"/>
          <w:szCs w:val="24"/>
        </w:rPr>
        <w:t xml:space="preserve"> times more likely to die than a child born in </w:t>
      </w:r>
      <w:r w:rsidR="006A5F7C" w:rsidRPr="007E3CFD">
        <w:rPr>
          <w:rFonts w:ascii="Garamond" w:hAnsi="Garamond" w:cstheme="minorHAnsi"/>
          <w:sz w:val="24"/>
          <w:szCs w:val="24"/>
        </w:rPr>
        <w:t>Hong Kong</w:t>
      </w:r>
      <w:r w:rsidR="003116C1" w:rsidRPr="007E3CFD">
        <w:rPr>
          <w:rFonts w:ascii="Garamond" w:hAnsi="Garamond" w:cstheme="minorHAnsi"/>
          <w:sz w:val="24"/>
          <w:szCs w:val="24"/>
        </w:rPr>
        <w:t xml:space="preserve">. </w:t>
      </w:r>
      <w:r w:rsidR="00F02934" w:rsidRPr="007E3CFD">
        <w:rPr>
          <w:rFonts w:ascii="Garamond" w:hAnsi="Garamond" w:cstheme="minorHAnsi"/>
          <w:sz w:val="24"/>
          <w:szCs w:val="24"/>
        </w:rPr>
        <w:t xml:space="preserve">Yet, </w:t>
      </w:r>
      <w:r>
        <w:rPr>
          <w:rFonts w:ascii="Garamond" w:hAnsi="Garamond" w:cstheme="minorHAnsi"/>
          <w:sz w:val="24"/>
          <w:szCs w:val="24"/>
        </w:rPr>
        <w:t>comparing how these annualized rates accumulate in mothers experience of los</w:t>
      </w:r>
      <w:r w:rsidR="00A615F0">
        <w:rPr>
          <w:rFonts w:ascii="Garamond" w:hAnsi="Garamond" w:cstheme="minorHAnsi"/>
          <w:sz w:val="24"/>
          <w:szCs w:val="24"/>
        </w:rPr>
        <w:t>s</w:t>
      </w:r>
      <w:r>
        <w:rPr>
          <w:rFonts w:ascii="Garamond" w:hAnsi="Garamond" w:cstheme="minorHAnsi"/>
          <w:sz w:val="24"/>
          <w:szCs w:val="24"/>
        </w:rPr>
        <w:t xml:space="preserve"> shows even greater inequality:</w:t>
      </w:r>
      <w:r w:rsidR="00F02934" w:rsidRPr="007E3CFD">
        <w:rPr>
          <w:rFonts w:ascii="Garamond" w:hAnsi="Garamond" w:cstheme="minorHAnsi"/>
          <w:sz w:val="24"/>
          <w:szCs w:val="24"/>
        </w:rPr>
        <w:t xml:space="preserve"> a mother </w:t>
      </w:r>
      <w:r>
        <w:rPr>
          <w:rFonts w:ascii="Garamond" w:hAnsi="Garamond" w:cstheme="minorHAnsi"/>
          <w:sz w:val="24"/>
          <w:szCs w:val="24"/>
        </w:rPr>
        <w:t xml:space="preserve">in Niger </w:t>
      </w:r>
      <w:r w:rsidR="00F02934" w:rsidRPr="007E3CFD">
        <w:rPr>
          <w:rFonts w:ascii="Garamond" w:hAnsi="Garamond" w:cstheme="minorHAnsi"/>
          <w:sz w:val="24"/>
          <w:szCs w:val="24"/>
        </w:rPr>
        <w:t xml:space="preserve">is roughly </w:t>
      </w:r>
      <w:r w:rsidR="003116C1" w:rsidRPr="007E3CFD">
        <w:rPr>
          <w:rFonts w:ascii="Garamond" w:hAnsi="Garamond" w:cstheme="minorHAnsi"/>
          <w:sz w:val="24"/>
          <w:szCs w:val="24"/>
        </w:rPr>
        <w:t xml:space="preserve">157 </w:t>
      </w:r>
      <w:r w:rsidR="00F02934" w:rsidRPr="007E3CFD">
        <w:rPr>
          <w:rFonts w:ascii="Garamond" w:hAnsi="Garamond" w:cstheme="minorHAnsi"/>
          <w:sz w:val="24"/>
          <w:szCs w:val="24"/>
        </w:rPr>
        <w:t xml:space="preserve">times more likely to experience </w:t>
      </w:r>
      <w:r w:rsidR="003116C1" w:rsidRPr="007E3CFD">
        <w:rPr>
          <w:rFonts w:ascii="Garamond" w:hAnsi="Garamond" w:cstheme="minorHAnsi"/>
          <w:sz w:val="24"/>
          <w:szCs w:val="24"/>
        </w:rPr>
        <w:t xml:space="preserve">a child die before age five </w:t>
      </w:r>
      <w:r w:rsidR="00F02934" w:rsidRPr="007E3CFD">
        <w:rPr>
          <w:rFonts w:ascii="Garamond" w:hAnsi="Garamond" w:cstheme="minorHAnsi"/>
          <w:sz w:val="24"/>
          <w:szCs w:val="24"/>
        </w:rPr>
        <w:t xml:space="preserve">than a mother in Hong Kong. </w:t>
      </w:r>
    </w:p>
    <w:p w14:paraId="4AF45748" w14:textId="038B4DE3" w:rsidR="002E2875" w:rsidRPr="007E3CFD" w:rsidRDefault="002E2875" w:rsidP="0002599D">
      <w:pPr>
        <w:spacing w:after="0" w:line="240" w:lineRule="auto"/>
        <w:ind w:firstLine="720"/>
        <w:rPr>
          <w:rFonts w:ascii="Garamond" w:hAnsi="Garamond" w:cstheme="minorHAnsi"/>
          <w:sz w:val="24"/>
          <w:szCs w:val="24"/>
        </w:rPr>
      </w:pPr>
      <w:r w:rsidRPr="007E3CFD">
        <w:rPr>
          <w:rFonts w:ascii="Garamond" w:hAnsi="Garamond" w:cstheme="minorHAnsi"/>
          <w:sz w:val="24"/>
          <w:szCs w:val="24"/>
        </w:rPr>
        <w:t>Figure 3</w:t>
      </w:r>
      <w:r w:rsidR="00A615F0">
        <w:rPr>
          <w:rFonts w:ascii="Garamond" w:hAnsi="Garamond" w:cstheme="minorHAnsi"/>
          <w:sz w:val="24"/>
          <w:szCs w:val="24"/>
        </w:rPr>
        <w:t xml:space="preserve"> depicts the</w:t>
      </w:r>
      <w:r w:rsidRPr="007E3CFD">
        <w:rPr>
          <w:rFonts w:ascii="Garamond" w:hAnsi="Garamond" w:cstheme="minorHAnsi"/>
          <w:sz w:val="24"/>
          <w:szCs w:val="24"/>
        </w:rPr>
        <w:t xml:space="preserve"> burden of all offspring mortality</w:t>
      </w:r>
      <w:r w:rsidR="00A615F0">
        <w:rPr>
          <w:rFonts w:ascii="Garamond" w:hAnsi="Garamond" w:cstheme="minorHAnsi"/>
          <w:sz w:val="24"/>
          <w:szCs w:val="24"/>
        </w:rPr>
        <w:t xml:space="preserve"> (</w:t>
      </w:r>
      <w:proofErr w:type="spellStart"/>
      <w:r w:rsidR="00A615F0">
        <w:rPr>
          <w:rFonts w:ascii="Garamond" w:hAnsi="Garamond" w:cstheme="minorHAnsi"/>
          <w:sz w:val="24"/>
          <w:szCs w:val="24"/>
        </w:rPr>
        <w:t>mOM</w:t>
      </w:r>
      <w:proofErr w:type="spellEnd"/>
      <w:r w:rsidR="00A615F0">
        <w:rPr>
          <w:rFonts w:ascii="Garamond" w:hAnsi="Garamond" w:cstheme="minorHAnsi"/>
          <w:sz w:val="24"/>
          <w:szCs w:val="24"/>
        </w:rPr>
        <w:t xml:space="preserve">), regardless of </w:t>
      </w:r>
      <w:r w:rsidR="00380F11" w:rsidRPr="007E3CFD">
        <w:rPr>
          <w:rFonts w:ascii="Garamond" w:hAnsi="Garamond" w:cstheme="minorHAnsi"/>
          <w:sz w:val="24"/>
          <w:szCs w:val="24"/>
        </w:rPr>
        <w:t xml:space="preserve">the age at which the child died. In </w:t>
      </w:r>
      <w:r w:rsidR="00A615F0">
        <w:rPr>
          <w:rFonts w:ascii="Garamond" w:hAnsi="Garamond" w:cstheme="minorHAnsi"/>
          <w:sz w:val="24"/>
          <w:szCs w:val="24"/>
        </w:rPr>
        <w:t xml:space="preserve">select countries across Asia and Africa, </w:t>
      </w:r>
      <w:r w:rsidR="00380F11" w:rsidRPr="007E3CFD">
        <w:rPr>
          <w:rFonts w:ascii="Garamond" w:hAnsi="Garamond" w:cstheme="minorHAnsi"/>
          <w:sz w:val="24"/>
          <w:szCs w:val="24"/>
        </w:rPr>
        <w:t>fewer than 20 per 1,000 mothers</w:t>
      </w:r>
      <w:r w:rsidR="00A615F0">
        <w:rPr>
          <w:rFonts w:ascii="Garamond" w:hAnsi="Garamond" w:cstheme="minorHAnsi"/>
          <w:sz w:val="24"/>
          <w:szCs w:val="24"/>
        </w:rPr>
        <w:t xml:space="preserve"> have ever lost a child</w:t>
      </w:r>
      <w:r w:rsidR="00380F11" w:rsidRPr="007E3CFD">
        <w:rPr>
          <w:rFonts w:ascii="Garamond" w:hAnsi="Garamond" w:cstheme="minorHAnsi"/>
          <w:sz w:val="24"/>
          <w:szCs w:val="24"/>
        </w:rPr>
        <w:t xml:space="preserve">. In </w:t>
      </w:r>
      <w:r w:rsidR="00ED341A">
        <w:rPr>
          <w:rFonts w:ascii="Garamond" w:hAnsi="Garamond" w:cstheme="minorHAnsi"/>
          <w:sz w:val="24"/>
          <w:szCs w:val="24"/>
        </w:rPr>
        <w:t>several countries across the globe, more</w:t>
      </w:r>
      <w:r w:rsidR="00380F11" w:rsidRPr="007E3CFD">
        <w:rPr>
          <w:rFonts w:ascii="Garamond" w:hAnsi="Garamond" w:cstheme="minorHAnsi"/>
          <w:sz w:val="24"/>
          <w:szCs w:val="24"/>
        </w:rPr>
        <w:t xml:space="preserve"> than 160 per 1,000 mothers have lost a child. In as many as 26 countries in Africa and the Middle East, more than 500 per 1,000 mothers—that is, more than one-half of mothers—have experienced a child die. </w:t>
      </w:r>
    </w:p>
    <w:p w14:paraId="379D6635" w14:textId="7434C9F5" w:rsidR="007E3CFD" w:rsidRDefault="00C65650" w:rsidP="00A60CE6">
      <w:pPr>
        <w:spacing w:after="0" w:line="240" w:lineRule="auto"/>
        <w:rPr>
          <w:rFonts w:ascii="Garamond" w:hAnsi="Garamond" w:cstheme="minorHAnsi"/>
          <w:b/>
          <w:bCs/>
          <w:sz w:val="24"/>
          <w:szCs w:val="24"/>
        </w:rPr>
      </w:pPr>
      <w:r>
        <w:rPr>
          <w:rFonts w:ascii="Garamond" w:hAnsi="Garamond" w:cstheme="minorHAnsi"/>
          <w:sz w:val="24"/>
          <w:szCs w:val="24"/>
        </w:rPr>
        <w:tab/>
      </w:r>
      <w:r w:rsidR="00F6138D">
        <w:rPr>
          <w:rFonts w:ascii="Garamond" w:hAnsi="Garamond" w:cstheme="minorHAnsi"/>
          <w:sz w:val="24"/>
          <w:szCs w:val="24"/>
        </w:rPr>
        <w:t>Comparing these indirectly calculated estimates to</w:t>
      </w:r>
      <w:r w:rsidR="006A5F7C" w:rsidRPr="007E3CFD">
        <w:rPr>
          <w:rFonts w:ascii="Garamond" w:hAnsi="Garamond" w:cstheme="minorHAnsi"/>
          <w:sz w:val="24"/>
          <w:szCs w:val="24"/>
        </w:rPr>
        <w:t xml:space="preserve"> estimates </w:t>
      </w:r>
      <w:r w:rsidR="00F6138D">
        <w:rPr>
          <w:rFonts w:ascii="Garamond" w:hAnsi="Garamond" w:cstheme="minorHAnsi"/>
          <w:sz w:val="24"/>
          <w:szCs w:val="24"/>
        </w:rPr>
        <w:t>based on survey data for</w:t>
      </w:r>
      <w:r w:rsidR="00F6138D" w:rsidRPr="007E3CFD">
        <w:rPr>
          <w:rFonts w:ascii="Garamond" w:hAnsi="Garamond" w:cstheme="minorHAnsi"/>
          <w:sz w:val="24"/>
          <w:szCs w:val="24"/>
        </w:rPr>
        <w:t xml:space="preserve"> </w:t>
      </w:r>
      <w:r w:rsidR="006A5F7C" w:rsidRPr="007E3CFD">
        <w:rPr>
          <w:rFonts w:ascii="Garamond" w:hAnsi="Garamond" w:cstheme="minorHAnsi"/>
          <w:sz w:val="24"/>
          <w:szCs w:val="24"/>
        </w:rPr>
        <w:t>89 countries</w:t>
      </w:r>
      <w:r w:rsidR="00F6138D">
        <w:rPr>
          <w:rFonts w:ascii="Garamond" w:hAnsi="Garamond" w:cstheme="minorHAnsi"/>
          <w:sz w:val="24"/>
          <w:szCs w:val="24"/>
        </w:rPr>
        <w:t xml:space="preserve"> (see Supplementary Table 2)</w:t>
      </w:r>
      <w:r w:rsidR="006A5F7C" w:rsidRPr="007E3CFD">
        <w:rPr>
          <w:rFonts w:ascii="Garamond" w:hAnsi="Garamond" w:cstheme="minorHAnsi"/>
          <w:sz w:val="24"/>
          <w:szCs w:val="24"/>
        </w:rPr>
        <w:t xml:space="preserve"> </w:t>
      </w:r>
      <w:r w:rsidR="00F6138D">
        <w:rPr>
          <w:rFonts w:ascii="Garamond" w:hAnsi="Garamond" w:cstheme="minorHAnsi"/>
          <w:sz w:val="24"/>
          <w:szCs w:val="24"/>
        </w:rPr>
        <w:t>confirms high comparability</w:t>
      </w:r>
      <w:r w:rsidR="00604834" w:rsidRPr="007E3CFD">
        <w:rPr>
          <w:rFonts w:ascii="Garamond" w:hAnsi="Garamond" w:cstheme="minorHAnsi"/>
          <w:sz w:val="24"/>
          <w:szCs w:val="24"/>
        </w:rPr>
        <w:t>. The kin-cohort method estimates are, however, consistently higher than the results produced from surveys</w:t>
      </w:r>
      <w:r w:rsidR="000B5C26" w:rsidRPr="007E3CFD">
        <w:rPr>
          <w:rFonts w:ascii="Garamond" w:hAnsi="Garamond" w:cstheme="minorHAnsi"/>
          <w:sz w:val="24"/>
          <w:szCs w:val="24"/>
        </w:rPr>
        <w:t xml:space="preserve">. This </w:t>
      </w:r>
      <w:r w:rsidR="00581BE4" w:rsidRPr="007E3CFD">
        <w:rPr>
          <w:rFonts w:ascii="Garamond" w:hAnsi="Garamond" w:cstheme="minorHAnsi"/>
          <w:sz w:val="24"/>
          <w:szCs w:val="24"/>
        </w:rPr>
        <w:t>is likely due to two factors. First, the survey estimates are based on women’s self-reports, which tend to undercount deaths. Our survey estimates are thus conservative, whereas the kin-cohort estimates are not susceptible to such err</w:t>
      </w:r>
      <w:commentRangeStart w:id="25"/>
      <w:commentRangeStart w:id="26"/>
      <w:r w:rsidR="00581BE4" w:rsidRPr="007E3CFD">
        <w:rPr>
          <w:rFonts w:ascii="Garamond" w:hAnsi="Garamond" w:cstheme="minorHAnsi"/>
          <w:sz w:val="24"/>
          <w:szCs w:val="24"/>
        </w:rPr>
        <w:t xml:space="preserve">or. </w:t>
      </w:r>
      <w:r w:rsidR="000B5C26" w:rsidRPr="007E3CFD">
        <w:rPr>
          <w:rFonts w:ascii="Garamond" w:hAnsi="Garamond" w:cstheme="minorHAnsi"/>
          <w:sz w:val="24"/>
          <w:szCs w:val="24"/>
        </w:rPr>
        <w:t xml:space="preserve"> </w:t>
      </w:r>
      <w:commentRangeEnd w:id="25"/>
      <w:r w:rsidR="00581BE4" w:rsidRPr="007E3CFD">
        <w:rPr>
          <w:rStyle w:val="CommentReference"/>
          <w:rFonts w:ascii="Garamond" w:hAnsi="Garamond"/>
          <w:sz w:val="24"/>
          <w:szCs w:val="24"/>
        </w:rPr>
        <w:commentReference w:id="25"/>
      </w:r>
      <w:commentRangeEnd w:id="26"/>
      <w:r w:rsidR="00B436A3">
        <w:rPr>
          <w:rStyle w:val="CommentReference"/>
        </w:rPr>
        <w:commentReference w:id="26"/>
      </w:r>
      <w:r w:rsidR="00581BE4" w:rsidRPr="007E3CFD">
        <w:rPr>
          <w:rFonts w:ascii="Garamond" w:hAnsi="Garamond" w:cstheme="minorHAnsi"/>
          <w:sz w:val="24"/>
          <w:szCs w:val="24"/>
        </w:rPr>
        <w:t xml:space="preserve">Second, although we rely on nationally representative surveys, the estimates could be biased by the systematic under-representation of women in ethnic, religious, or </w:t>
      </w:r>
      <w:r w:rsidR="00581BE4" w:rsidRPr="007E3CFD">
        <w:rPr>
          <w:rFonts w:ascii="Garamond" w:hAnsi="Garamond" w:cstheme="minorHAnsi"/>
          <w:sz w:val="24"/>
          <w:szCs w:val="24"/>
        </w:rPr>
        <w:lastRenderedPageBreak/>
        <w:t xml:space="preserve">linguistic groups that are difficult to reach, or those residing in regions of their country affected by violence or unrest. Given that children of such mothers likely have higher mortality rates than the national average, this could further lead </w:t>
      </w:r>
      <w:r w:rsidR="00F6138D">
        <w:rPr>
          <w:rFonts w:ascii="Garamond" w:hAnsi="Garamond" w:cstheme="minorHAnsi"/>
          <w:sz w:val="24"/>
          <w:szCs w:val="24"/>
        </w:rPr>
        <w:t xml:space="preserve">surveys to generate </w:t>
      </w:r>
      <w:r w:rsidR="00581BE4" w:rsidRPr="007E3CFD">
        <w:rPr>
          <w:rFonts w:ascii="Garamond" w:hAnsi="Garamond" w:cstheme="minorHAnsi"/>
          <w:sz w:val="24"/>
          <w:szCs w:val="24"/>
        </w:rPr>
        <w:t xml:space="preserve">conservative estimates—a problem the kin-cohort method </w:t>
      </w:r>
      <w:commentRangeStart w:id="27"/>
      <w:r w:rsidR="00581BE4" w:rsidRPr="007E3CFD">
        <w:rPr>
          <w:rFonts w:ascii="Garamond" w:hAnsi="Garamond" w:cstheme="minorHAnsi"/>
          <w:sz w:val="24"/>
          <w:szCs w:val="24"/>
        </w:rPr>
        <w:t>addresses</w:t>
      </w:r>
      <w:commentRangeEnd w:id="27"/>
      <w:r w:rsidR="006B4F1E">
        <w:rPr>
          <w:rStyle w:val="CommentReference"/>
        </w:rPr>
        <w:commentReference w:id="27"/>
      </w:r>
      <w:r w:rsidR="00581BE4" w:rsidRPr="007E3CFD">
        <w:rPr>
          <w:rFonts w:ascii="Garamond" w:hAnsi="Garamond" w:cstheme="minorHAnsi"/>
          <w:sz w:val="24"/>
          <w:szCs w:val="24"/>
        </w:rPr>
        <w:t xml:space="preserve">. Note that further estimates confirm that the kin-cohort technique used here is a major improvement over an adapted version of an indirect technique for estimating maternal mortality (Smith-Greenaway &amp; </w:t>
      </w:r>
      <w:proofErr w:type="spellStart"/>
      <w:r w:rsidR="00581BE4" w:rsidRPr="007E3CFD">
        <w:rPr>
          <w:rFonts w:ascii="Garamond" w:hAnsi="Garamond" w:cstheme="minorHAnsi"/>
          <w:sz w:val="24"/>
          <w:szCs w:val="24"/>
        </w:rPr>
        <w:t>Trinitapoli</w:t>
      </w:r>
      <w:proofErr w:type="spellEnd"/>
      <w:r w:rsidR="00581BE4" w:rsidRPr="007E3CFD">
        <w:rPr>
          <w:rFonts w:ascii="Garamond" w:hAnsi="Garamond" w:cstheme="minorHAnsi"/>
          <w:sz w:val="24"/>
          <w:szCs w:val="24"/>
        </w:rPr>
        <w:t xml:space="preserve"> 2020).</w:t>
      </w:r>
      <w:r w:rsidR="00581BE4" w:rsidRPr="007E3CFD">
        <w:rPr>
          <w:rStyle w:val="FootnoteReference"/>
          <w:rFonts w:ascii="Garamond" w:hAnsi="Garamond" w:cstheme="minorHAnsi"/>
          <w:sz w:val="24"/>
          <w:szCs w:val="24"/>
        </w:rPr>
        <w:footnoteReference w:id="5"/>
      </w:r>
      <w:r w:rsidR="00581BE4" w:rsidRPr="007E3CFD">
        <w:rPr>
          <w:rFonts w:ascii="Garamond" w:hAnsi="Garamond" w:cstheme="minorHAnsi"/>
          <w:sz w:val="24"/>
          <w:szCs w:val="24"/>
        </w:rPr>
        <w:t xml:space="preserve"> </w:t>
      </w:r>
    </w:p>
    <w:p w14:paraId="61C043BA" w14:textId="2834A44E" w:rsidR="007E3CFD" w:rsidRPr="007E3CFD" w:rsidRDefault="00573D92" w:rsidP="00A60CE6">
      <w:pPr>
        <w:spacing w:after="0" w:line="240" w:lineRule="auto"/>
        <w:rPr>
          <w:rFonts w:ascii="Garamond" w:hAnsi="Garamond" w:cstheme="minorHAnsi"/>
          <w:sz w:val="24"/>
          <w:szCs w:val="24"/>
        </w:rPr>
      </w:pPr>
      <w:r w:rsidRPr="007E3CFD">
        <w:rPr>
          <w:rFonts w:ascii="Garamond" w:hAnsi="Garamond" w:cstheme="minorHAnsi"/>
          <w:b/>
          <w:bCs/>
          <w:sz w:val="24"/>
          <w:szCs w:val="24"/>
        </w:rPr>
        <w:t>Discussion</w:t>
      </w:r>
      <w:r w:rsidRPr="007E3CFD">
        <w:rPr>
          <w:rFonts w:ascii="Garamond" w:hAnsi="Garamond" w:cstheme="minorHAnsi"/>
          <w:sz w:val="24"/>
          <w:szCs w:val="24"/>
        </w:rPr>
        <w:t xml:space="preserve"> </w:t>
      </w:r>
    </w:p>
    <w:p w14:paraId="07A8A698" w14:textId="635FC1BF" w:rsidR="00261D63"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 xml:space="preserve">This study demonstrates the value of extending beyond our focus on child-centered mortality </w:t>
      </w:r>
      <w:r w:rsidR="00A23C95" w:rsidRPr="007E3CFD">
        <w:rPr>
          <w:rFonts w:ascii="Garamond" w:hAnsi="Garamond" w:cstheme="minorHAnsi"/>
          <w:sz w:val="24"/>
          <w:szCs w:val="24"/>
        </w:rPr>
        <w:t>ind</w:t>
      </w:r>
      <w:r w:rsidR="00A23C95">
        <w:rPr>
          <w:rFonts w:ascii="Garamond" w:hAnsi="Garamond" w:cstheme="minorHAnsi"/>
          <w:sz w:val="24"/>
          <w:szCs w:val="24"/>
        </w:rPr>
        <w:t>ice</w:t>
      </w:r>
      <w:r w:rsidR="00A23C95" w:rsidRPr="007E3CFD">
        <w:rPr>
          <w:rFonts w:ascii="Garamond" w:hAnsi="Garamond" w:cstheme="minorHAnsi"/>
          <w:sz w:val="24"/>
          <w:szCs w:val="24"/>
        </w:rPr>
        <w:t xml:space="preserve">s </w:t>
      </w:r>
      <w:r w:rsidRPr="007E3CFD">
        <w:rPr>
          <w:rFonts w:ascii="Garamond" w:hAnsi="Garamond" w:cstheme="minorHAnsi"/>
          <w:sz w:val="24"/>
          <w:szCs w:val="24"/>
        </w:rPr>
        <w:t xml:space="preserve">to consider the burden of child loss as experienced by </w:t>
      </w:r>
      <w:r w:rsidR="00A23C95">
        <w:rPr>
          <w:rFonts w:ascii="Garamond" w:hAnsi="Garamond" w:cstheme="minorHAnsi"/>
          <w:sz w:val="24"/>
          <w:szCs w:val="24"/>
        </w:rPr>
        <w:t>mothers</w:t>
      </w:r>
      <w:r w:rsidRPr="007E3CFD">
        <w:rPr>
          <w:rFonts w:ascii="Garamond" w:hAnsi="Garamond" w:cstheme="minorHAnsi"/>
          <w:sz w:val="24"/>
          <w:szCs w:val="24"/>
        </w:rPr>
        <w:t xml:space="preserve">. </w:t>
      </w:r>
      <w:commentRangeStart w:id="28"/>
      <w:r w:rsidR="00E72150" w:rsidRPr="007E3CFD">
        <w:rPr>
          <w:rFonts w:ascii="Garamond" w:hAnsi="Garamond" w:cstheme="minorHAnsi"/>
          <w:sz w:val="24"/>
          <w:szCs w:val="24"/>
        </w:rPr>
        <w:t xml:space="preserve">The results demonstrate the disproportionate concentration of bereaved mothers in lower-income countries across sub-Saharan Africa and the Middle East. </w:t>
      </w:r>
      <w:r w:rsidR="00A23C95">
        <w:rPr>
          <w:rFonts w:ascii="Garamond" w:hAnsi="Garamond" w:cstheme="minorHAnsi"/>
          <w:sz w:val="24"/>
          <w:szCs w:val="24"/>
        </w:rPr>
        <w:t>T</w:t>
      </w:r>
      <w:r w:rsidR="00E72150" w:rsidRPr="007E3CFD">
        <w:rPr>
          <w:rFonts w:ascii="Garamond" w:hAnsi="Garamond" w:cstheme="minorHAnsi"/>
          <w:sz w:val="24"/>
          <w:szCs w:val="24"/>
        </w:rPr>
        <w:t>hese are the regions of the world where we know the least about bereavement or its consequences</w:t>
      </w:r>
      <w:commentRangeEnd w:id="28"/>
      <w:r w:rsidR="00DA68C1">
        <w:rPr>
          <w:rStyle w:val="CommentReference"/>
        </w:rPr>
        <w:commentReference w:id="28"/>
      </w:r>
      <w:r w:rsidR="00E72150" w:rsidRPr="007E3CFD">
        <w:rPr>
          <w:rFonts w:ascii="Garamond" w:hAnsi="Garamond" w:cstheme="minorHAnsi"/>
          <w:sz w:val="24"/>
          <w:szCs w:val="24"/>
        </w:rPr>
        <w:t xml:space="preserve">. Most research on bereavement focuses on </w:t>
      </w:r>
      <w:r w:rsidR="005066CC" w:rsidRPr="007E3CFD">
        <w:rPr>
          <w:rFonts w:ascii="Garamond" w:hAnsi="Garamond" w:cstheme="minorHAnsi"/>
          <w:sz w:val="24"/>
          <w:szCs w:val="24"/>
        </w:rPr>
        <w:t>populations in high-income countries</w:t>
      </w:r>
      <w:r w:rsidR="00A23C95">
        <w:rPr>
          <w:rFonts w:ascii="Garamond" w:hAnsi="Garamond" w:cstheme="minorHAnsi"/>
          <w:sz w:val="24"/>
          <w:szCs w:val="24"/>
        </w:rPr>
        <w:t xml:space="preserve">, attesting to the need for further studies on the consequences of child loss in the world regions where this maternal experience is concentrated. </w:t>
      </w:r>
    </w:p>
    <w:p w14:paraId="66E1E2B6" w14:textId="64367A27" w:rsidR="004F0679"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 xml:space="preserve">The study further demonstrates that the maternal-oriented indicators reveal even more global inequality than orthodox, child-centered indicators. </w:t>
      </w:r>
    </w:p>
    <w:p w14:paraId="4075F0EE" w14:textId="6625DE9E" w:rsidR="00261D63" w:rsidRPr="007E3CFD" w:rsidRDefault="004F0679" w:rsidP="00A60CE6">
      <w:pPr>
        <w:autoSpaceDE w:val="0"/>
        <w:autoSpaceDN w:val="0"/>
        <w:adjustRightInd w:val="0"/>
        <w:spacing w:after="0" w:line="240" w:lineRule="auto"/>
        <w:rPr>
          <w:rFonts w:ascii="Garamond" w:hAnsi="Garamond" w:cstheme="minorHAnsi"/>
          <w:sz w:val="24"/>
          <w:szCs w:val="24"/>
        </w:rPr>
      </w:pPr>
      <w:r w:rsidRPr="007E3CFD">
        <w:rPr>
          <w:rFonts w:ascii="Garamond" w:hAnsi="Garamond" w:cstheme="minorHAnsi"/>
          <w:sz w:val="24"/>
          <w:szCs w:val="24"/>
        </w:rPr>
        <w:tab/>
        <w:t>I</w:t>
      </w:r>
      <w:r w:rsidR="00C57BA8" w:rsidRPr="007E3CFD">
        <w:rPr>
          <w:rFonts w:ascii="Garamond" w:hAnsi="Garamond" w:cstheme="minorHAnsi"/>
          <w:sz w:val="24"/>
          <w:szCs w:val="24"/>
        </w:rPr>
        <w:t xml:space="preserve">n addition to demonstrating the need for a better working understanding of bereavement and its health and social consequences in the countries and regions where it is concentrated, the study also highlights the need to consider bereavement as potentially taxing already burdened healthcare systems. The persistently high mortality—and the corresponding trauma and grief it entails—may contribute to further health problems among </w:t>
      </w:r>
      <w:r w:rsidR="0018206F">
        <w:rPr>
          <w:rFonts w:ascii="Garamond" w:hAnsi="Garamond" w:cstheme="minorHAnsi"/>
          <w:sz w:val="24"/>
          <w:szCs w:val="24"/>
        </w:rPr>
        <w:t>adults</w:t>
      </w:r>
      <w:r w:rsidR="00C57BA8" w:rsidRPr="007E3CFD">
        <w:rPr>
          <w:rFonts w:ascii="Garamond" w:hAnsi="Garamond" w:cstheme="minorHAnsi"/>
          <w:sz w:val="24"/>
          <w:szCs w:val="24"/>
        </w:rPr>
        <w:t xml:space="preserve"> in these settings. As such, the study re-emphasizes the need to focus intently on reducing premature deaths among children—a reality that has the potential to also dramatically improve the wellbeing of adults. </w:t>
      </w:r>
    </w:p>
    <w:p w14:paraId="117C1C5E" w14:textId="5C7F8CE3" w:rsidR="00261D63" w:rsidRPr="007E3CFD" w:rsidRDefault="00261D63" w:rsidP="00817B98">
      <w:pPr>
        <w:spacing w:after="0" w:line="240" w:lineRule="auto"/>
        <w:rPr>
          <w:rFonts w:ascii="Garamond" w:hAnsi="Garamond" w:cstheme="minorHAnsi"/>
          <w:sz w:val="24"/>
          <w:szCs w:val="24"/>
        </w:rPr>
      </w:pPr>
    </w:p>
    <w:p w14:paraId="6D421717" w14:textId="77777777" w:rsidR="00A60CE6" w:rsidRDefault="00A60CE6" w:rsidP="00824348">
      <w:pPr>
        <w:spacing w:after="0"/>
        <w:rPr>
          <w:rFonts w:ascii="Garamond" w:hAnsi="Garamond"/>
          <w:b/>
          <w:sz w:val="24"/>
          <w:szCs w:val="24"/>
        </w:rPr>
        <w:sectPr w:rsidR="00A60CE6">
          <w:pgSz w:w="12240" w:h="15840"/>
          <w:pgMar w:top="1440" w:right="1440" w:bottom="1440" w:left="1440" w:header="720" w:footer="720" w:gutter="0"/>
          <w:cols w:space="720"/>
          <w:docGrid w:linePitch="360"/>
        </w:sectPr>
      </w:pPr>
    </w:p>
    <w:p w14:paraId="23FD061E" w14:textId="03BC6382" w:rsidR="00824348" w:rsidRDefault="00824348" w:rsidP="00824348">
      <w:pPr>
        <w:spacing w:after="0"/>
        <w:rPr>
          <w:rFonts w:ascii="Garamond" w:hAnsi="Garamond"/>
          <w:b/>
          <w:sz w:val="24"/>
          <w:szCs w:val="24"/>
        </w:rPr>
      </w:pPr>
      <w:r w:rsidRPr="005D2A32">
        <w:rPr>
          <w:rFonts w:ascii="Garamond" w:hAnsi="Garamond"/>
          <w:b/>
          <w:sz w:val="24"/>
          <w:szCs w:val="24"/>
        </w:rPr>
        <w:lastRenderedPageBreak/>
        <w:t>References</w:t>
      </w:r>
    </w:p>
    <w:p w14:paraId="42FA8DD4" w14:textId="77777777" w:rsidR="00824348" w:rsidRPr="005D2A32" w:rsidRDefault="00824348" w:rsidP="00824348">
      <w:pPr>
        <w:spacing w:after="0"/>
        <w:rPr>
          <w:rFonts w:ascii="Garamond" w:hAnsi="Garamond"/>
          <w:b/>
          <w:sz w:val="24"/>
          <w:szCs w:val="24"/>
        </w:rPr>
      </w:pPr>
    </w:p>
    <w:p w14:paraId="3CE08204" w14:textId="766359D3" w:rsidR="00824348" w:rsidRDefault="00824348" w:rsidP="00824348">
      <w:pPr>
        <w:pStyle w:val="Bibliography"/>
        <w:spacing w:after="0"/>
        <w:rPr>
          <w:rFonts w:ascii="Garamond" w:hAnsi="Garamond"/>
          <w:sz w:val="24"/>
          <w:szCs w:val="24"/>
        </w:rPr>
      </w:pPr>
      <w:r w:rsidRPr="005D2A32">
        <w:rPr>
          <w:rFonts w:ascii="Garamond" w:hAnsi="Garamond"/>
          <w:sz w:val="24"/>
          <w:szCs w:val="24"/>
        </w:rPr>
        <w:fldChar w:fldCharType="begin"/>
      </w:r>
      <w:r w:rsidRPr="005D2A32">
        <w:rPr>
          <w:rFonts w:ascii="Garamond" w:hAnsi="Garamond"/>
          <w:sz w:val="24"/>
          <w:szCs w:val="24"/>
        </w:rPr>
        <w:instrText xml:space="preserve"> ADDIN ZOTERO_BIBL {"uncited":[],"omitted":[],"custom":[]} CSL_BIBLIOGRAPHY </w:instrText>
      </w:r>
      <w:r w:rsidRPr="005D2A32">
        <w:rPr>
          <w:rFonts w:ascii="Garamond" w:hAnsi="Garamond"/>
          <w:sz w:val="24"/>
          <w:szCs w:val="24"/>
        </w:rPr>
        <w:fldChar w:fldCharType="separate"/>
      </w:r>
      <w:r w:rsidRPr="005D2A32">
        <w:rPr>
          <w:rFonts w:ascii="Garamond" w:hAnsi="Garamond"/>
          <w:sz w:val="24"/>
          <w:szCs w:val="24"/>
        </w:rPr>
        <w:t xml:space="preserve">Keyfitz, N. (1985). </w:t>
      </w:r>
      <w:r w:rsidRPr="005D2A32">
        <w:rPr>
          <w:rFonts w:ascii="Garamond" w:hAnsi="Garamond"/>
          <w:i/>
          <w:iCs/>
          <w:sz w:val="24"/>
          <w:szCs w:val="24"/>
        </w:rPr>
        <w:t>Applied Mathematical Demography</w:t>
      </w:r>
      <w:r w:rsidRPr="005D2A32">
        <w:rPr>
          <w:rFonts w:ascii="Garamond" w:hAnsi="Garamond"/>
          <w:sz w:val="24"/>
          <w:szCs w:val="24"/>
        </w:rPr>
        <w:t>. New York: Springer. http://public.eblib.com/choice/publicfullrecord.aspx?p=3084208.</w:t>
      </w:r>
    </w:p>
    <w:p w14:paraId="5C79E6BE" w14:textId="77777777" w:rsidR="00824348" w:rsidRPr="00824348" w:rsidRDefault="00824348" w:rsidP="00824348"/>
    <w:p w14:paraId="0BE8BA7C" w14:textId="19EE47EB" w:rsidR="00824348" w:rsidRDefault="00824348" w:rsidP="00824348">
      <w:pPr>
        <w:pStyle w:val="Bibliography"/>
        <w:spacing w:after="0"/>
        <w:rPr>
          <w:rFonts w:ascii="Garamond" w:hAnsi="Garamond"/>
          <w:sz w:val="24"/>
          <w:szCs w:val="24"/>
        </w:rPr>
      </w:pPr>
      <w:r w:rsidRPr="005D2A32">
        <w:rPr>
          <w:rFonts w:ascii="Garamond" w:hAnsi="Garamond"/>
          <w:sz w:val="24"/>
          <w:szCs w:val="24"/>
        </w:rPr>
        <w:t xml:space="preserve">Preston, S.H., Heuveline, P., and Guillot, M. (2001). </w:t>
      </w:r>
      <w:r w:rsidRPr="005D2A32">
        <w:rPr>
          <w:rFonts w:ascii="Garamond" w:hAnsi="Garamond"/>
          <w:i/>
          <w:iCs/>
          <w:sz w:val="24"/>
          <w:szCs w:val="24"/>
        </w:rPr>
        <w:t>Demography: Measuring and Modeling Population Processes</w:t>
      </w:r>
      <w:r w:rsidRPr="005D2A32">
        <w:rPr>
          <w:rFonts w:ascii="Garamond" w:hAnsi="Garamond"/>
          <w:sz w:val="24"/>
          <w:szCs w:val="24"/>
        </w:rPr>
        <w:t>. Malden, MA: Blackwell Publishers.</w:t>
      </w:r>
    </w:p>
    <w:p w14:paraId="6549CE1F" w14:textId="77777777" w:rsidR="00824348" w:rsidRPr="00824348" w:rsidRDefault="00824348" w:rsidP="00824348"/>
    <w:p w14:paraId="7A46D127" w14:textId="77777777" w:rsidR="00824348" w:rsidRPr="005D2A32" w:rsidRDefault="00824348" w:rsidP="00824348">
      <w:pPr>
        <w:pStyle w:val="Bibliography"/>
        <w:spacing w:after="0"/>
        <w:rPr>
          <w:rFonts w:ascii="Garamond" w:hAnsi="Garamond"/>
          <w:sz w:val="24"/>
          <w:szCs w:val="24"/>
        </w:rPr>
      </w:pPr>
      <w:r w:rsidRPr="005D2A32">
        <w:rPr>
          <w:rFonts w:ascii="Garamond" w:hAnsi="Garamond"/>
          <w:sz w:val="24"/>
          <w:szCs w:val="24"/>
        </w:rPr>
        <w:t xml:space="preserve">Wachter, K.W. (2014). </w:t>
      </w:r>
      <w:r w:rsidRPr="005D2A32">
        <w:rPr>
          <w:rFonts w:ascii="Garamond" w:hAnsi="Garamond"/>
          <w:i/>
          <w:iCs/>
          <w:sz w:val="24"/>
          <w:szCs w:val="24"/>
        </w:rPr>
        <w:t>Essential Demographic Methods</w:t>
      </w:r>
      <w:r w:rsidRPr="005D2A32">
        <w:rPr>
          <w:rFonts w:ascii="Garamond" w:hAnsi="Garamond"/>
          <w:sz w:val="24"/>
          <w:szCs w:val="24"/>
        </w:rPr>
        <w:t>. Cambridge, Mass.: Harvard Univ. Press.</w:t>
      </w:r>
    </w:p>
    <w:p w14:paraId="1B81B942" w14:textId="0629916B" w:rsidR="00944C50" w:rsidRDefault="00824348" w:rsidP="00A60CE6">
      <w:pPr>
        <w:spacing w:after="0"/>
        <w:rPr>
          <w:rFonts w:ascii="Garamond" w:hAnsi="Garamond" w:cstheme="minorHAnsi"/>
          <w:sz w:val="24"/>
          <w:szCs w:val="24"/>
        </w:rPr>
      </w:pPr>
      <w:r w:rsidRPr="005D2A32">
        <w:rPr>
          <w:rFonts w:ascii="Garamond" w:hAnsi="Garamond"/>
          <w:sz w:val="24"/>
          <w:szCs w:val="24"/>
        </w:rPr>
        <w:fldChar w:fldCharType="end"/>
      </w:r>
    </w:p>
    <w:p w14:paraId="1D432693" w14:textId="77777777" w:rsidR="00567950" w:rsidRDefault="00567950" w:rsidP="001B2FCC">
      <w:pPr>
        <w:spacing w:after="0" w:line="240" w:lineRule="auto"/>
        <w:rPr>
          <w:rFonts w:ascii="Garamond" w:eastAsia="Times New Roman" w:hAnsi="Garamond" w:cs="Calibri"/>
          <w:color w:val="000000"/>
        </w:rPr>
        <w:sectPr w:rsidR="00567950">
          <w:pgSz w:w="12240" w:h="15840"/>
          <w:pgMar w:top="1440" w:right="1440" w:bottom="1440" w:left="1440" w:header="720" w:footer="720" w:gutter="0"/>
          <w:cols w:space="720"/>
          <w:docGrid w:linePitch="360"/>
        </w:sectPr>
      </w:pPr>
    </w:p>
    <w:tbl>
      <w:tblPr>
        <w:tblW w:w="10721" w:type="dxa"/>
        <w:tblLook w:val="04A0" w:firstRow="1" w:lastRow="0" w:firstColumn="1" w:lastColumn="0" w:noHBand="0" w:noVBand="1"/>
      </w:tblPr>
      <w:tblGrid>
        <w:gridCol w:w="3939"/>
        <w:gridCol w:w="1243"/>
        <w:gridCol w:w="1243"/>
        <w:gridCol w:w="271"/>
        <w:gridCol w:w="1243"/>
        <w:gridCol w:w="1243"/>
        <w:gridCol w:w="271"/>
        <w:gridCol w:w="1590"/>
      </w:tblGrid>
      <w:tr w:rsidR="001B2FCC" w:rsidRPr="001B2FCC" w14:paraId="3F281A48" w14:textId="77777777" w:rsidTr="001B2FCC">
        <w:trPr>
          <w:trHeight w:val="300"/>
        </w:trPr>
        <w:tc>
          <w:tcPr>
            <w:tcW w:w="10721" w:type="dxa"/>
            <w:gridSpan w:val="8"/>
            <w:tcBorders>
              <w:top w:val="nil"/>
              <w:left w:val="nil"/>
              <w:bottom w:val="nil"/>
              <w:right w:val="nil"/>
            </w:tcBorders>
            <w:shd w:val="clear" w:color="auto" w:fill="auto"/>
            <w:noWrap/>
            <w:vAlign w:val="bottom"/>
            <w:hideMark/>
          </w:tcPr>
          <w:p w14:paraId="580B28C6" w14:textId="55B509BB"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Table 1. Full Estimates of Maternal Cumulative Prevalence Estimates of Infant, Under-Five, and Offspring Mortality in 2016</w:t>
            </w:r>
          </w:p>
        </w:tc>
      </w:tr>
      <w:tr w:rsidR="001B2FCC" w:rsidRPr="001B2FCC" w14:paraId="2BA71232" w14:textId="77777777" w:rsidTr="001B2FCC">
        <w:trPr>
          <w:trHeight w:val="300"/>
        </w:trPr>
        <w:tc>
          <w:tcPr>
            <w:tcW w:w="3939" w:type="dxa"/>
            <w:tcBorders>
              <w:top w:val="nil"/>
              <w:left w:val="nil"/>
              <w:bottom w:val="single" w:sz="4" w:space="0" w:color="auto"/>
              <w:right w:val="nil"/>
            </w:tcBorders>
            <w:shd w:val="clear" w:color="auto" w:fill="auto"/>
            <w:noWrap/>
            <w:vAlign w:val="bottom"/>
            <w:hideMark/>
          </w:tcPr>
          <w:p w14:paraId="00851A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using the Kin-Cohort Method</w:t>
            </w:r>
          </w:p>
        </w:tc>
        <w:tc>
          <w:tcPr>
            <w:tcW w:w="1243" w:type="dxa"/>
            <w:tcBorders>
              <w:top w:val="nil"/>
              <w:left w:val="nil"/>
              <w:bottom w:val="single" w:sz="4" w:space="0" w:color="auto"/>
              <w:right w:val="nil"/>
            </w:tcBorders>
            <w:shd w:val="clear" w:color="auto" w:fill="auto"/>
            <w:noWrap/>
            <w:vAlign w:val="bottom"/>
            <w:hideMark/>
          </w:tcPr>
          <w:p w14:paraId="0D5BE1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18DEBA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single" w:sz="4" w:space="0" w:color="auto"/>
              <w:right w:val="nil"/>
            </w:tcBorders>
            <w:shd w:val="clear" w:color="auto" w:fill="auto"/>
            <w:noWrap/>
            <w:vAlign w:val="bottom"/>
            <w:hideMark/>
          </w:tcPr>
          <w:p w14:paraId="339E59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5CE241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6F0748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single" w:sz="4" w:space="0" w:color="auto"/>
              <w:right w:val="nil"/>
            </w:tcBorders>
            <w:shd w:val="clear" w:color="auto" w:fill="auto"/>
            <w:noWrap/>
            <w:vAlign w:val="bottom"/>
            <w:hideMark/>
          </w:tcPr>
          <w:p w14:paraId="0574FE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single" w:sz="4" w:space="0" w:color="auto"/>
              <w:right w:val="nil"/>
            </w:tcBorders>
            <w:shd w:val="clear" w:color="auto" w:fill="auto"/>
            <w:noWrap/>
            <w:vAlign w:val="bottom"/>
            <w:hideMark/>
          </w:tcPr>
          <w:p w14:paraId="746040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6FD4E93F" w14:textId="77777777" w:rsidTr="001B2FCC">
        <w:trPr>
          <w:trHeight w:val="360"/>
        </w:trPr>
        <w:tc>
          <w:tcPr>
            <w:tcW w:w="3939" w:type="dxa"/>
            <w:tcBorders>
              <w:top w:val="nil"/>
              <w:left w:val="nil"/>
              <w:bottom w:val="nil"/>
              <w:right w:val="nil"/>
            </w:tcBorders>
            <w:shd w:val="clear" w:color="auto" w:fill="auto"/>
            <w:noWrap/>
            <w:vAlign w:val="bottom"/>
            <w:hideMark/>
          </w:tcPr>
          <w:p w14:paraId="4371E334" w14:textId="77777777" w:rsidR="001B2FCC" w:rsidRPr="001B2FCC" w:rsidRDefault="001B2FCC" w:rsidP="001B2FCC">
            <w:pPr>
              <w:spacing w:after="0" w:line="240" w:lineRule="auto"/>
              <w:rPr>
                <w:rFonts w:ascii="Garamond" w:eastAsia="Times New Roman" w:hAnsi="Garamond" w:cs="Calibri"/>
                <w:color w:val="000000"/>
              </w:rPr>
            </w:pPr>
          </w:p>
        </w:tc>
        <w:tc>
          <w:tcPr>
            <w:tcW w:w="2486" w:type="dxa"/>
            <w:gridSpan w:val="2"/>
            <w:tcBorders>
              <w:top w:val="nil"/>
              <w:left w:val="nil"/>
              <w:bottom w:val="single" w:sz="4" w:space="0" w:color="auto"/>
              <w:right w:val="nil"/>
            </w:tcBorders>
            <w:shd w:val="clear" w:color="auto" w:fill="auto"/>
            <w:noWrap/>
            <w:vAlign w:val="bottom"/>
            <w:hideMark/>
          </w:tcPr>
          <w:p w14:paraId="03260FF8" w14:textId="77777777" w:rsidR="001B2FCC" w:rsidRPr="001B2FCC" w:rsidRDefault="001B2FCC" w:rsidP="001B2FCC">
            <w:pPr>
              <w:spacing w:after="0" w:line="240" w:lineRule="auto"/>
              <w:jc w:val="center"/>
              <w:rPr>
                <w:rFonts w:ascii="Garamond" w:eastAsia="Times New Roman" w:hAnsi="Garamond" w:cs="Calibri"/>
                <w:b/>
                <w:bCs/>
                <w:color w:val="000000"/>
              </w:rPr>
            </w:pPr>
            <w:proofErr w:type="spellStart"/>
            <w:r w:rsidRPr="001B2FCC">
              <w:rPr>
                <w:rFonts w:ascii="Garamond" w:eastAsia="Times New Roman" w:hAnsi="Garamond" w:cs="Calibri"/>
                <w:b/>
                <w:bCs/>
                <w:color w:val="000000"/>
              </w:rPr>
              <w:t>mIM</w:t>
            </w:r>
            <w:r w:rsidRPr="001B2FCC">
              <w:rPr>
                <w:rFonts w:ascii="Garamond" w:eastAsia="Times New Roman" w:hAnsi="Garamond" w:cs="Calibri"/>
                <w:b/>
                <w:bCs/>
                <w:color w:val="000000"/>
                <w:vertAlign w:val="subscript"/>
              </w:rPr>
              <w:t>kin</w:t>
            </w:r>
            <w:proofErr w:type="spellEnd"/>
            <w:r w:rsidRPr="001B2FCC">
              <w:rPr>
                <w:rFonts w:ascii="Garamond" w:eastAsia="Times New Roman" w:hAnsi="Garamond" w:cs="Calibri"/>
                <w:b/>
                <w:bCs/>
                <w:color w:val="000000"/>
                <w:vertAlign w:val="subscript"/>
              </w:rPr>
              <w:t>-cohort</w:t>
            </w:r>
          </w:p>
        </w:tc>
        <w:tc>
          <w:tcPr>
            <w:tcW w:w="110" w:type="dxa"/>
            <w:tcBorders>
              <w:top w:val="nil"/>
              <w:left w:val="nil"/>
              <w:bottom w:val="nil"/>
              <w:right w:val="nil"/>
            </w:tcBorders>
            <w:shd w:val="clear" w:color="auto" w:fill="auto"/>
            <w:noWrap/>
            <w:vAlign w:val="bottom"/>
            <w:hideMark/>
          </w:tcPr>
          <w:p w14:paraId="663F5AE8" w14:textId="77777777" w:rsidR="001B2FCC" w:rsidRPr="001B2FCC" w:rsidRDefault="001B2FCC" w:rsidP="001B2FCC">
            <w:pPr>
              <w:spacing w:after="0" w:line="240" w:lineRule="auto"/>
              <w:jc w:val="center"/>
              <w:rPr>
                <w:rFonts w:ascii="Garamond" w:eastAsia="Times New Roman" w:hAnsi="Garamond" w:cs="Calibri"/>
                <w:b/>
                <w:bCs/>
                <w:color w:val="000000"/>
              </w:rPr>
            </w:pPr>
          </w:p>
        </w:tc>
        <w:tc>
          <w:tcPr>
            <w:tcW w:w="2486" w:type="dxa"/>
            <w:gridSpan w:val="2"/>
            <w:tcBorders>
              <w:top w:val="nil"/>
              <w:left w:val="nil"/>
              <w:bottom w:val="single" w:sz="4" w:space="0" w:color="auto"/>
              <w:right w:val="nil"/>
            </w:tcBorders>
            <w:shd w:val="clear" w:color="auto" w:fill="auto"/>
            <w:noWrap/>
            <w:vAlign w:val="bottom"/>
            <w:hideMark/>
          </w:tcPr>
          <w:p w14:paraId="278F70DE" w14:textId="77777777" w:rsidR="001B2FCC" w:rsidRPr="001B2FCC" w:rsidRDefault="001B2FCC" w:rsidP="001B2FCC">
            <w:pPr>
              <w:spacing w:after="0" w:line="240" w:lineRule="auto"/>
              <w:jc w:val="center"/>
              <w:rPr>
                <w:rFonts w:ascii="Garamond" w:eastAsia="Times New Roman" w:hAnsi="Garamond" w:cs="Calibri"/>
                <w:b/>
                <w:bCs/>
                <w:color w:val="000000"/>
              </w:rPr>
            </w:pPr>
            <w:r w:rsidRPr="001B2FCC">
              <w:rPr>
                <w:rFonts w:ascii="Garamond" w:eastAsia="Times New Roman" w:hAnsi="Garamond" w:cs="Calibri"/>
                <w:b/>
                <w:bCs/>
                <w:color w:val="000000"/>
              </w:rPr>
              <w:t>mu5M</w:t>
            </w:r>
            <w:r w:rsidRPr="001B2FCC">
              <w:rPr>
                <w:rFonts w:ascii="Garamond" w:eastAsia="Times New Roman" w:hAnsi="Garamond" w:cs="Calibri"/>
                <w:b/>
                <w:bCs/>
                <w:color w:val="000000"/>
                <w:vertAlign w:val="subscript"/>
              </w:rPr>
              <w:t>kin-cohort</w:t>
            </w:r>
          </w:p>
        </w:tc>
        <w:tc>
          <w:tcPr>
            <w:tcW w:w="110" w:type="dxa"/>
            <w:tcBorders>
              <w:top w:val="nil"/>
              <w:left w:val="nil"/>
              <w:bottom w:val="nil"/>
              <w:right w:val="nil"/>
            </w:tcBorders>
            <w:shd w:val="clear" w:color="auto" w:fill="auto"/>
            <w:noWrap/>
            <w:vAlign w:val="bottom"/>
            <w:hideMark/>
          </w:tcPr>
          <w:p w14:paraId="44E9C56C" w14:textId="77777777" w:rsidR="001B2FCC" w:rsidRPr="001B2FCC" w:rsidRDefault="001B2FCC" w:rsidP="001B2FCC">
            <w:pPr>
              <w:spacing w:after="0" w:line="240" w:lineRule="auto"/>
              <w:jc w:val="center"/>
              <w:rPr>
                <w:rFonts w:ascii="Garamond" w:eastAsia="Times New Roman" w:hAnsi="Garamond" w:cs="Calibri"/>
                <w:b/>
                <w:bCs/>
                <w:color w:val="000000"/>
              </w:rPr>
            </w:pPr>
          </w:p>
        </w:tc>
        <w:tc>
          <w:tcPr>
            <w:tcW w:w="1590" w:type="dxa"/>
            <w:tcBorders>
              <w:top w:val="nil"/>
              <w:left w:val="nil"/>
              <w:bottom w:val="single" w:sz="4" w:space="0" w:color="auto"/>
              <w:right w:val="nil"/>
            </w:tcBorders>
            <w:shd w:val="clear" w:color="auto" w:fill="auto"/>
            <w:noWrap/>
            <w:vAlign w:val="bottom"/>
            <w:hideMark/>
          </w:tcPr>
          <w:p w14:paraId="574792BB" w14:textId="77777777" w:rsidR="001B2FCC" w:rsidRPr="001B2FCC" w:rsidRDefault="001B2FCC" w:rsidP="001B2FCC">
            <w:pPr>
              <w:spacing w:after="0" w:line="240" w:lineRule="auto"/>
              <w:rPr>
                <w:rFonts w:ascii="Garamond" w:eastAsia="Times New Roman" w:hAnsi="Garamond" w:cs="Calibri"/>
                <w:color w:val="000000"/>
              </w:rPr>
            </w:pPr>
            <w:proofErr w:type="spellStart"/>
            <w:r w:rsidRPr="001B2FCC">
              <w:rPr>
                <w:rFonts w:ascii="Garamond" w:eastAsia="Times New Roman" w:hAnsi="Garamond" w:cs="Calibri"/>
                <w:b/>
                <w:bCs/>
                <w:color w:val="000000"/>
              </w:rPr>
              <w:t>mOM</w:t>
            </w:r>
            <w:r w:rsidRPr="001B2FCC">
              <w:rPr>
                <w:rFonts w:ascii="Garamond" w:eastAsia="Times New Roman" w:hAnsi="Garamond" w:cs="Calibri"/>
                <w:color w:val="000000"/>
                <w:vertAlign w:val="subscript"/>
              </w:rPr>
              <w:t>kin</w:t>
            </w:r>
            <w:proofErr w:type="spellEnd"/>
            <w:r w:rsidRPr="001B2FCC">
              <w:rPr>
                <w:rFonts w:ascii="Garamond" w:eastAsia="Times New Roman" w:hAnsi="Garamond" w:cs="Calibri"/>
                <w:color w:val="000000"/>
                <w:vertAlign w:val="subscript"/>
              </w:rPr>
              <w:t>-cohort</w:t>
            </w:r>
          </w:p>
        </w:tc>
      </w:tr>
      <w:tr w:rsidR="001B2FCC" w:rsidRPr="001B2FCC" w14:paraId="3864FC41" w14:textId="77777777" w:rsidTr="001B2FCC">
        <w:trPr>
          <w:trHeight w:val="540"/>
        </w:trPr>
        <w:tc>
          <w:tcPr>
            <w:tcW w:w="3939" w:type="dxa"/>
            <w:tcBorders>
              <w:top w:val="nil"/>
              <w:left w:val="nil"/>
              <w:bottom w:val="nil"/>
              <w:right w:val="nil"/>
            </w:tcBorders>
            <w:shd w:val="clear" w:color="auto" w:fill="auto"/>
            <w:noWrap/>
            <w:vAlign w:val="bottom"/>
            <w:hideMark/>
          </w:tcPr>
          <w:p w14:paraId="5605038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vAlign w:val="bottom"/>
            <w:hideMark/>
          </w:tcPr>
          <w:p w14:paraId="196462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20-44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243" w:type="dxa"/>
            <w:tcBorders>
              <w:top w:val="nil"/>
              <w:left w:val="nil"/>
              <w:bottom w:val="nil"/>
              <w:right w:val="nil"/>
            </w:tcBorders>
            <w:shd w:val="clear" w:color="auto" w:fill="auto"/>
            <w:vAlign w:val="bottom"/>
            <w:hideMark/>
          </w:tcPr>
          <w:p w14:paraId="3B172A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10" w:type="dxa"/>
            <w:tcBorders>
              <w:top w:val="nil"/>
              <w:left w:val="nil"/>
              <w:bottom w:val="nil"/>
              <w:right w:val="nil"/>
            </w:tcBorders>
            <w:shd w:val="clear" w:color="auto" w:fill="auto"/>
            <w:noWrap/>
            <w:vAlign w:val="bottom"/>
            <w:hideMark/>
          </w:tcPr>
          <w:p w14:paraId="02D659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vAlign w:val="bottom"/>
            <w:hideMark/>
          </w:tcPr>
          <w:p w14:paraId="743A45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20-44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243" w:type="dxa"/>
            <w:tcBorders>
              <w:top w:val="nil"/>
              <w:left w:val="nil"/>
              <w:bottom w:val="nil"/>
              <w:right w:val="nil"/>
            </w:tcBorders>
            <w:shd w:val="clear" w:color="auto" w:fill="auto"/>
            <w:vAlign w:val="bottom"/>
            <w:hideMark/>
          </w:tcPr>
          <w:p w14:paraId="7A7C52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c>
          <w:tcPr>
            <w:tcW w:w="110" w:type="dxa"/>
            <w:tcBorders>
              <w:top w:val="nil"/>
              <w:left w:val="nil"/>
              <w:bottom w:val="nil"/>
              <w:right w:val="nil"/>
            </w:tcBorders>
            <w:shd w:val="clear" w:color="auto" w:fill="auto"/>
            <w:noWrap/>
            <w:vAlign w:val="bottom"/>
            <w:hideMark/>
          </w:tcPr>
          <w:p w14:paraId="0E8414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vAlign w:val="bottom"/>
            <w:hideMark/>
          </w:tcPr>
          <w:p w14:paraId="7C03C9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45-49 </w:t>
            </w:r>
            <w:proofErr w:type="spellStart"/>
            <w:r w:rsidRPr="001B2FCC">
              <w:rPr>
                <w:rFonts w:ascii="Garamond" w:eastAsia="Times New Roman" w:hAnsi="Garamond" w:cs="Calibri"/>
                <w:color w:val="000000"/>
              </w:rPr>
              <w:t>yr</w:t>
            </w:r>
            <w:proofErr w:type="spellEnd"/>
            <w:r w:rsidRPr="001B2FCC">
              <w:rPr>
                <w:rFonts w:ascii="Garamond" w:eastAsia="Times New Roman" w:hAnsi="Garamond" w:cs="Calibri"/>
                <w:color w:val="000000"/>
              </w:rPr>
              <w:t xml:space="preserve"> olds</w:t>
            </w:r>
          </w:p>
        </w:tc>
      </w:tr>
      <w:tr w:rsidR="001B2FCC" w:rsidRPr="001B2FCC" w14:paraId="601D7BF1" w14:textId="77777777" w:rsidTr="001B2FCC">
        <w:trPr>
          <w:trHeight w:val="300"/>
        </w:trPr>
        <w:tc>
          <w:tcPr>
            <w:tcW w:w="3939" w:type="dxa"/>
            <w:tcBorders>
              <w:top w:val="nil"/>
              <w:left w:val="nil"/>
              <w:bottom w:val="nil"/>
              <w:right w:val="nil"/>
            </w:tcBorders>
            <w:shd w:val="clear" w:color="000000" w:fill="E7E6E6"/>
            <w:noWrap/>
            <w:vAlign w:val="bottom"/>
            <w:hideMark/>
          </w:tcPr>
          <w:p w14:paraId="152E2DF2"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Africa </w:t>
            </w:r>
          </w:p>
        </w:tc>
        <w:tc>
          <w:tcPr>
            <w:tcW w:w="1243" w:type="dxa"/>
            <w:tcBorders>
              <w:top w:val="nil"/>
              <w:left w:val="nil"/>
              <w:bottom w:val="nil"/>
              <w:right w:val="nil"/>
            </w:tcBorders>
            <w:shd w:val="clear" w:color="000000" w:fill="E7E6E6"/>
            <w:noWrap/>
            <w:vAlign w:val="bottom"/>
            <w:hideMark/>
          </w:tcPr>
          <w:p w14:paraId="27A558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0D48EFA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421E69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3B8B4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FE08E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64BFD4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2E3C73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71CC125A" w14:textId="77777777" w:rsidTr="001B2FCC">
        <w:trPr>
          <w:trHeight w:val="300"/>
        </w:trPr>
        <w:tc>
          <w:tcPr>
            <w:tcW w:w="3939" w:type="dxa"/>
            <w:tcBorders>
              <w:top w:val="nil"/>
              <w:left w:val="nil"/>
              <w:bottom w:val="nil"/>
              <w:right w:val="nil"/>
            </w:tcBorders>
            <w:shd w:val="clear" w:color="auto" w:fill="auto"/>
            <w:noWrap/>
            <w:vAlign w:val="bottom"/>
            <w:hideMark/>
          </w:tcPr>
          <w:p w14:paraId="6628C0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Algeria</w:t>
            </w:r>
          </w:p>
        </w:tc>
        <w:tc>
          <w:tcPr>
            <w:tcW w:w="1243" w:type="dxa"/>
            <w:tcBorders>
              <w:top w:val="nil"/>
              <w:left w:val="nil"/>
              <w:bottom w:val="nil"/>
              <w:right w:val="nil"/>
            </w:tcBorders>
            <w:shd w:val="clear" w:color="auto" w:fill="auto"/>
            <w:noWrap/>
            <w:vAlign w:val="bottom"/>
            <w:hideMark/>
          </w:tcPr>
          <w:p w14:paraId="4477EE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50.97</w:t>
            </w:r>
          </w:p>
        </w:tc>
        <w:tc>
          <w:tcPr>
            <w:tcW w:w="1243" w:type="dxa"/>
            <w:tcBorders>
              <w:top w:val="nil"/>
              <w:left w:val="nil"/>
              <w:bottom w:val="nil"/>
              <w:right w:val="nil"/>
            </w:tcBorders>
            <w:shd w:val="clear" w:color="auto" w:fill="auto"/>
            <w:noWrap/>
            <w:vAlign w:val="bottom"/>
            <w:hideMark/>
          </w:tcPr>
          <w:p w14:paraId="48049E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121.67</w:t>
            </w:r>
          </w:p>
        </w:tc>
        <w:tc>
          <w:tcPr>
            <w:tcW w:w="110" w:type="dxa"/>
            <w:tcBorders>
              <w:top w:val="nil"/>
              <w:left w:val="nil"/>
              <w:bottom w:val="nil"/>
              <w:right w:val="nil"/>
            </w:tcBorders>
            <w:shd w:val="clear" w:color="auto" w:fill="auto"/>
            <w:noWrap/>
            <w:vAlign w:val="bottom"/>
            <w:hideMark/>
          </w:tcPr>
          <w:p w14:paraId="7450E2E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E1E84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57.38</w:t>
            </w:r>
          </w:p>
        </w:tc>
        <w:tc>
          <w:tcPr>
            <w:tcW w:w="1243" w:type="dxa"/>
            <w:tcBorders>
              <w:top w:val="nil"/>
              <w:left w:val="nil"/>
              <w:bottom w:val="nil"/>
              <w:right w:val="nil"/>
            </w:tcBorders>
            <w:shd w:val="clear" w:color="auto" w:fill="auto"/>
            <w:noWrap/>
            <w:vAlign w:val="bottom"/>
            <w:hideMark/>
          </w:tcPr>
          <w:p w14:paraId="53C36E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146.10</w:t>
            </w:r>
          </w:p>
        </w:tc>
        <w:tc>
          <w:tcPr>
            <w:tcW w:w="110" w:type="dxa"/>
            <w:tcBorders>
              <w:top w:val="nil"/>
              <w:left w:val="nil"/>
              <w:bottom w:val="nil"/>
              <w:right w:val="nil"/>
            </w:tcBorders>
            <w:shd w:val="clear" w:color="auto" w:fill="auto"/>
            <w:noWrap/>
            <w:vAlign w:val="bottom"/>
            <w:hideMark/>
          </w:tcPr>
          <w:p w14:paraId="0B7B9E4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072DE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163.67</w:t>
            </w:r>
          </w:p>
        </w:tc>
      </w:tr>
      <w:tr w:rsidR="001B2FCC" w:rsidRPr="001B2FCC" w14:paraId="2B353F5E" w14:textId="77777777" w:rsidTr="001B2FCC">
        <w:trPr>
          <w:trHeight w:val="300"/>
        </w:trPr>
        <w:tc>
          <w:tcPr>
            <w:tcW w:w="3939" w:type="dxa"/>
            <w:tcBorders>
              <w:top w:val="nil"/>
              <w:left w:val="nil"/>
              <w:bottom w:val="nil"/>
              <w:right w:val="nil"/>
            </w:tcBorders>
            <w:shd w:val="clear" w:color="auto" w:fill="auto"/>
            <w:noWrap/>
            <w:vAlign w:val="bottom"/>
            <w:hideMark/>
          </w:tcPr>
          <w:p w14:paraId="3CE8F2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Angola</w:t>
            </w:r>
          </w:p>
        </w:tc>
        <w:tc>
          <w:tcPr>
            <w:tcW w:w="1243" w:type="dxa"/>
            <w:tcBorders>
              <w:top w:val="nil"/>
              <w:left w:val="nil"/>
              <w:bottom w:val="nil"/>
              <w:right w:val="nil"/>
            </w:tcBorders>
            <w:shd w:val="clear" w:color="auto" w:fill="auto"/>
            <w:noWrap/>
            <w:vAlign w:val="bottom"/>
            <w:hideMark/>
          </w:tcPr>
          <w:p w14:paraId="4FA11A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322.68</w:t>
            </w:r>
          </w:p>
        </w:tc>
        <w:tc>
          <w:tcPr>
            <w:tcW w:w="1243" w:type="dxa"/>
            <w:tcBorders>
              <w:top w:val="nil"/>
              <w:left w:val="nil"/>
              <w:bottom w:val="nil"/>
              <w:right w:val="nil"/>
            </w:tcBorders>
            <w:shd w:val="clear" w:color="auto" w:fill="auto"/>
            <w:noWrap/>
            <w:vAlign w:val="bottom"/>
            <w:hideMark/>
          </w:tcPr>
          <w:p w14:paraId="72957B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510.18</w:t>
            </w:r>
          </w:p>
        </w:tc>
        <w:tc>
          <w:tcPr>
            <w:tcW w:w="110" w:type="dxa"/>
            <w:tcBorders>
              <w:top w:val="nil"/>
              <w:left w:val="nil"/>
              <w:bottom w:val="nil"/>
              <w:right w:val="nil"/>
            </w:tcBorders>
            <w:shd w:val="clear" w:color="auto" w:fill="auto"/>
            <w:noWrap/>
            <w:vAlign w:val="bottom"/>
            <w:hideMark/>
          </w:tcPr>
          <w:p w14:paraId="6BB0000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FD98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408.35</w:t>
            </w:r>
          </w:p>
        </w:tc>
        <w:tc>
          <w:tcPr>
            <w:tcW w:w="1243" w:type="dxa"/>
            <w:tcBorders>
              <w:top w:val="nil"/>
              <w:left w:val="nil"/>
              <w:bottom w:val="nil"/>
              <w:right w:val="nil"/>
            </w:tcBorders>
            <w:shd w:val="clear" w:color="auto" w:fill="auto"/>
            <w:noWrap/>
            <w:vAlign w:val="bottom"/>
            <w:hideMark/>
          </w:tcPr>
          <w:p w14:paraId="70DFD5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630.67</w:t>
            </w:r>
          </w:p>
        </w:tc>
        <w:tc>
          <w:tcPr>
            <w:tcW w:w="110" w:type="dxa"/>
            <w:tcBorders>
              <w:top w:val="nil"/>
              <w:left w:val="nil"/>
              <w:bottom w:val="nil"/>
              <w:right w:val="nil"/>
            </w:tcBorders>
            <w:shd w:val="clear" w:color="auto" w:fill="auto"/>
            <w:noWrap/>
            <w:vAlign w:val="bottom"/>
            <w:hideMark/>
          </w:tcPr>
          <w:p w14:paraId="55FDF6B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EFC3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667.97</w:t>
            </w:r>
          </w:p>
        </w:tc>
      </w:tr>
      <w:tr w:rsidR="001B2FCC" w:rsidRPr="001B2FCC" w14:paraId="729B19E6" w14:textId="77777777" w:rsidTr="001B2FCC">
        <w:trPr>
          <w:trHeight w:val="300"/>
        </w:trPr>
        <w:tc>
          <w:tcPr>
            <w:tcW w:w="3939" w:type="dxa"/>
            <w:tcBorders>
              <w:top w:val="nil"/>
              <w:left w:val="nil"/>
              <w:bottom w:val="nil"/>
              <w:right w:val="nil"/>
            </w:tcBorders>
            <w:shd w:val="clear" w:color="auto" w:fill="auto"/>
            <w:noWrap/>
            <w:vAlign w:val="bottom"/>
            <w:hideMark/>
          </w:tcPr>
          <w:p w14:paraId="34CCCF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Benin</w:t>
            </w:r>
          </w:p>
        </w:tc>
        <w:tc>
          <w:tcPr>
            <w:tcW w:w="1243" w:type="dxa"/>
            <w:tcBorders>
              <w:top w:val="nil"/>
              <w:left w:val="nil"/>
              <w:bottom w:val="nil"/>
              <w:right w:val="nil"/>
            </w:tcBorders>
            <w:shd w:val="clear" w:color="auto" w:fill="auto"/>
            <w:noWrap/>
            <w:vAlign w:val="bottom"/>
            <w:hideMark/>
          </w:tcPr>
          <w:p w14:paraId="304E4B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100.38</w:t>
            </w:r>
          </w:p>
        </w:tc>
        <w:tc>
          <w:tcPr>
            <w:tcW w:w="1243" w:type="dxa"/>
            <w:tcBorders>
              <w:top w:val="nil"/>
              <w:left w:val="nil"/>
              <w:bottom w:val="nil"/>
              <w:right w:val="nil"/>
            </w:tcBorders>
            <w:shd w:val="clear" w:color="auto" w:fill="auto"/>
            <w:noWrap/>
            <w:vAlign w:val="bottom"/>
            <w:hideMark/>
          </w:tcPr>
          <w:p w14:paraId="46A09F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127.09</w:t>
            </w:r>
          </w:p>
        </w:tc>
        <w:tc>
          <w:tcPr>
            <w:tcW w:w="110" w:type="dxa"/>
            <w:tcBorders>
              <w:top w:val="nil"/>
              <w:left w:val="nil"/>
              <w:bottom w:val="nil"/>
              <w:right w:val="nil"/>
            </w:tcBorders>
            <w:shd w:val="clear" w:color="auto" w:fill="auto"/>
            <w:noWrap/>
            <w:vAlign w:val="bottom"/>
            <w:hideMark/>
          </w:tcPr>
          <w:p w14:paraId="1B04DA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42D04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126.95</w:t>
            </w:r>
          </w:p>
        </w:tc>
        <w:tc>
          <w:tcPr>
            <w:tcW w:w="1243" w:type="dxa"/>
            <w:tcBorders>
              <w:top w:val="nil"/>
              <w:left w:val="nil"/>
              <w:bottom w:val="nil"/>
              <w:right w:val="nil"/>
            </w:tcBorders>
            <w:shd w:val="clear" w:color="auto" w:fill="auto"/>
            <w:noWrap/>
            <w:vAlign w:val="bottom"/>
            <w:hideMark/>
          </w:tcPr>
          <w:p w14:paraId="6E1C1B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175.76</w:t>
            </w:r>
          </w:p>
        </w:tc>
        <w:tc>
          <w:tcPr>
            <w:tcW w:w="110" w:type="dxa"/>
            <w:tcBorders>
              <w:top w:val="nil"/>
              <w:left w:val="nil"/>
              <w:bottom w:val="nil"/>
              <w:right w:val="nil"/>
            </w:tcBorders>
            <w:shd w:val="clear" w:color="auto" w:fill="auto"/>
            <w:noWrap/>
            <w:vAlign w:val="bottom"/>
            <w:hideMark/>
          </w:tcPr>
          <w:p w14:paraId="474AAC7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6C730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211.54</w:t>
            </w:r>
          </w:p>
        </w:tc>
      </w:tr>
      <w:tr w:rsidR="001B2FCC" w:rsidRPr="001B2FCC" w14:paraId="0466C097" w14:textId="77777777" w:rsidTr="001B2FCC">
        <w:trPr>
          <w:trHeight w:val="300"/>
        </w:trPr>
        <w:tc>
          <w:tcPr>
            <w:tcW w:w="3939" w:type="dxa"/>
            <w:tcBorders>
              <w:top w:val="nil"/>
              <w:left w:val="nil"/>
              <w:bottom w:val="nil"/>
              <w:right w:val="nil"/>
            </w:tcBorders>
            <w:shd w:val="clear" w:color="auto" w:fill="auto"/>
            <w:noWrap/>
            <w:vAlign w:val="bottom"/>
            <w:hideMark/>
          </w:tcPr>
          <w:p w14:paraId="433D70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Botswana</w:t>
            </w:r>
          </w:p>
        </w:tc>
        <w:tc>
          <w:tcPr>
            <w:tcW w:w="1243" w:type="dxa"/>
            <w:tcBorders>
              <w:top w:val="nil"/>
              <w:left w:val="nil"/>
              <w:bottom w:val="nil"/>
              <w:right w:val="nil"/>
            </w:tcBorders>
            <w:shd w:val="clear" w:color="auto" w:fill="auto"/>
            <w:noWrap/>
            <w:vAlign w:val="bottom"/>
            <w:hideMark/>
          </w:tcPr>
          <w:p w14:paraId="2703B1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237.80</w:t>
            </w:r>
          </w:p>
        </w:tc>
        <w:tc>
          <w:tcPr>
            <w:tcW w:w="1243" w:type="dxa"/>
            <w:tcBorders>
              <w:top w:val="nil"/>
              <w:left w:val="nil"/>
              <w:bottom w:val="nil"/>
              <w:right w:val="nil"/>
            </w:tcBorders>
            <w:shd w:val="clear" w:color="auto" w:fill="auto"/>
            <w:noWrap/>
            <w:vAlign w:val="bottom"/>
            <w:hideMark/>
          </w:tcPr>
          <w:p w14:paraId="53C228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395.06</w:t>
            </w:r>
          </w:p>
        </w:tc>
        <w:tc>
          <w:tcPr>
            <w:tcW w:w="110" w:type="dxa"/>
            <w:tcBorders>
              <w:top w:val="nil"/>
              <w:left w:val="nil"/>
              <w:bottom w:val="nil"/>
              <w:right w:val="nil"/>
            </w:tcBorders>
            <w:shd w:val="clear" w:color="auto" w:fill="auto"/>
            <w:noWrap/>
            <w:vAlign w:val="bottom"/>
            <w:hideMark/>
          </w:tcPr>
          <w:p w14:paraId="5AA547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1C138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351.33</w:t>
            </w:r>
          </w:p>
        </w:tc>
        <w:tc>
          <w:tcPr>
            <w:tcW w:w="1243" w:type="dxa"/>
            <w:tcBorders>
              <w:top w:val="nil"/>
              <w:left w:val="nil"/>
              <w:bottom w:val="nil"/>
              <w:right w:val="nil"/>
            </w:tcBorders>
            <w:shd w:val="clear" w:color="auto" w:fill="auto"/>
            <w:noWrap/>
            <w:vAlign w:val="bottom"/>
            <w:hideMark/>
          </w:tcPr>
          <w:p w14:paraId="3C9ABD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587.39</w:t>
            </w:r>
          </w:p>
        </w:tc>
        <w:tc>
          <w:tcPr>
            <w:tcW w:w="110" w:type="dxa"/>
            <w:tcBorders>
              <w:top w:val="nil"/>
              <w:left w:val="nil"/>
              <w:bottom w:val="nil"/>
              <w:right w:val="nil"/>
            </w:tcBorders>
            <w:shd w:val="clear" w:color="auto" w:fill="auto"/>
            <w:noWrap/>
            <w:vAlign w:val="bottom"/>
            <w:hideMark/>
          </w:tcPr>
          <w:p w14:paraId="176CEF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91D4E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636.44</w:t>
            </w:r>
          </w:p>
        </w:tc>
      </w:tr>
      <w:tr w:rsidR="001B2FCC" w:rsidRPr="001B2FCC" w14:paraId="25758C20" w14:textId="77777777" w:rsidTr="001B2FCC">
        <w:trPr>
          <w:trHeight w:val="300"/>
        </w:trPr>
        <w:tc>
          <w:tcPr>
            <w:tcW w:w="3939" w:type="dxa"/>
            <w:tcBorders>
              <w:top w:val="nil"/>
              <w:left w:val="nil"/>
              <w:bottom w:val="nil"/>
              <w:right w:val="nil"/>
            </w:tcBorders>
            <w:shd w:val="clear" w:color="auto" w:fill="auto"/>
            <w:noWrap/>
            <w:vAlign w:val="bottom"/>
            <w:hideMark/>
          </w:tcPr>
          <w:p w14:paraId="74F707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Burkina Faso</w:t>
            </w:r>
          </w:p>
        </w:tc>
        <w:tc>
          <w:tcPr>
            <w:tcW w:w="1243" w:type="dxa"/>
            <w:tcBorders>
              <w:top w:val="nil"/>
              <w:left w:val="nil"/>
              <w:bottom w:val="nil"/>
              <w:right w:val="nil"/>
            </w:tcBorders>
            <w:shd w:val="clear" w:color="auto" w:fill="auto"/>
            <w:noWrap/>
            <w:vAlign w:val="bottom"/>
            <w:hideMark/>
          </w:tcPr>
          <w:p w14:paraId="43EB28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197.45</w:t>
            </w:r>
          </w:p>
        </w:tc>
        <w:tc>
          <w:tcPr>
            <w:tcW w:w="1243" w:type="dxa"/>
            <w:tcBorders>
              <w:top w:val="nil"/>
              <w:left w:val="nil"/>
              <w:bottom w:val="nil"/>
              <w:right w:val="nil"/>
            </w:tcBorders>
            <w:shd w:val="clear" w:color="auto" w:fill="auto"/>
            <w:noWrap/>
            <w:vAlign w:val="bottom"/>
            <w:hideMark/>
          </w:tcPr>
          <w:p w14:paraId="2F7EF3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383.28</w:t>
            </w:r>
          </w:p>
        </w:tc>
        <w:tc>
          <w:tcPr>
            <w:tcW w:w="110" w:type="dxa"/>
            <w:tcBorders>
              <w:top w:val="nil"/>
              <w:left w:val="nil"/>
              <w:bottom w:val="nil"/>
              <w:right w:val="nil"/>
            </w:tcBorders>
            <w:shd w:val="clear" w:color="auto" w:fill="auto"/>
            <w:noWrap/>
            <w:vAlign w:val="bottom"/>
            <w:hideMark/>
          </w:tcPr>
          <w:p w14:paraId="3444C6C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8B16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272.68</w:t>
            </w:r>
          </w:p>
        </w:tc>
        <w:tc>
          <w:tcPr>
            <w:tcW w:w="1243" w:type="dxa"/>
            <w:tcBorders>
              <w:top w:val="nil"/>
              <w:left w:val="nil"/>
              <w:bottom w:val="nil"/>
              <w:right w:val="nil"/>
            </w:tcBorders>
            <w:shd w:val="clear" w:color="auto" w:fill="auto"/>
            <w:noWrap/>
            <w:vAlign w:val="bottom"/>
            <w:hideMark/>
          </w:tcPr>
          <w:p w14:paraId="6BE5C5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520.77</w:t>
            </w:r>
          </w:p>
        </w:tc>
        <w:tc>
          <w:tcPr>
            <w:tcW w:w="110" w:type="dxa"/>
            <w:tcBorders>
              <w:top w:val="nil"/>
              <w:left w:val="nil"/>
              <w:bottom w:val="nil"/>
              <w:right w:val="nil"/>
            </w:tcBorders>
            <w:shd w:val="clear" w:color="auto" w:fill="auto"/>
            <w:noWrap/>
            <w:vAlign w:val="bottom"/>
            <w:hideMark/>
          </w:tcPr>
          <w:p w14:paraId="68DA7A4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0923E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584.27</w:t>
            </w:r>
          </w:p>
        </w:tc>
      </w:tr>
      <w:tr w:rsidR="001B2FCC" w:rsidRPr="001B2FCC" w14:paraId="5792CB5F" w14:textId="77777777" w:rsidTr="001B2FCC">
        <w:trPr>
          <w:trHeight w:val="300"/>
        </w:trPr>
        <w:tc>
          <w:tcPr>
            <w:tcW w:w="3939" w:type="dxa"/>
            <w:tcBorders>
              <w:top w:val="nil"/>
              <w:left w:val="nil"/>
              <w:bottom w:val="nil"/>
              <w:right w:val="nil"/>
            </w:tcBorders>
            <w:shd w:val="clear" w:color="auto" w:fill="auto"/>
            <w:noWrap/>
            <w:vAlign w:val="bottom"/>
            <w:hideMark/>
          </w:tcPr>
          <w:p w14:paraId="298D5B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Burundi</w:t>
            </w:r>
          </w:p>
        </w:tc>
        <w:tc>
          <w:tcPr>
            <w:tcW w:w="1243" w:type="dxa"/>
            <w:tcBorders>
              <w:top w:val="nil"/>
              <w:left w:val="nil"/>
              <w:bottom w:val="nil"/>
              <w:right w:val="nil"/>
            </w:tcBorders>
            <w:shd w:val="clear" w:color="auto" w:fill="auto"/>
            <w:noWrap/>
            <w:vAlign w:val="bottom"/>
            <w:hideMark/>
          </w:tcPr>
          <w:p w14:paraId="2EF285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232.24</w:t>
            </w:r>
          </w:p>
        </w:tc>
        <w:tc>
          <w:tcPr>
            <w:tcW w:w="1243" w:type="dxa"/>
            <w:tcBorders>
              <w:top w:val="nil"/>
              <w:left w:val="nil"/>
              <w:bottom w:val="nil"/>
              <w:right w:val="nil"/>
            </w:tcBorders>
            <w:shd w:val="clear" w:color="auto" w:fill="auto"/>
            <w:noWrap/>
            <w:vAlign w:val="bottom"/>
            <w:hideMark/>
          </w:tcPr>
          <w:p w14:paraId="29061A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381.16</w:t>
            </w:r>
          </w:p>
        </w:tc>
        <w:tc>
          <w:tcPr>
            <w:tcW w:w="110" w:type="dxa"/>
            <w:tcBorders>
              <w:top w:val="nil"/>
              <w:left w:val="nil"/>
              <w:bottom w:val="nil"/>
              <w:right w:val="nil"/>
            </w:tcBorders>
            <w:shd w:val="clear" w:color="auto" w:fill="auto"/>
            <w:noWrap/>
            <w:vAlign w:val="bottom"/>
            <w:hideMark/>
          </w:tcPr>
          <w:p w14:paraId="6A22F38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E4D3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327.57</w:t>
            </w:r>
          </w:p>
        </w:tc>
        <w:tc>
          <w:tcPr>
            <w:tcW w:w="1243" w:type="dxa"/>
            <w:tcBorders>
              <w:top w:val="nil"/>
              <w:left w:val="nil"/>
              <w:bottom w:val="nil"/>
              <w:right w:val="nil"/>
            </w:tcBorders>
            <w:shd w:val="clear" w:color="auto" w:fill="auto"/>
            <w:noWrap/>
            <w:vAlign w:val="bottom"/>
            <w:hideMark/>
          </w:tcPr>
          <w:p w14:paraId="3A98E9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529.76</w:t>
            </w:r>
          </w:p>
        </w:tc>
        <w:tc>
          <w:tcPr>
            <w:tcW w:w="110" w:type="dxa"/>
            <w:tcBorders>
              <w:top w:val="nil"/>
              <w:left w:val="nil"/>
              <w:bottom w:val="nil"/>
              <w:right w:val="nil"/>
            </w:tcBorders>
            <w:shd w:val="clear" w:color="auto" w:fill="auto"/>
            <w:noWrap/>
            <w:vAlign w:val="bottom"/>
            <w:hideMark/>
          </w:tcPr>
          <w:p w14:paraId="17518E1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EC506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586.53</w:t>
            </w:r>
          </w:p>
        </w:tc>
      </w:tr>
      <w:tr w:rsidR="001B2FCC" w:rsidRPr="001B2FCC" w14:paraId="6FAA754F" w14:textId="77777777" w:rsidTr="001B2FCC">
        <w:trPr>
          <w:trHeight w:val="300"/>
        </w:trPr>
        <w:tc>
          <w:tcPr>
            <w:tcW w:w="3939" w:type="dxa"/>
            <w:tcBorders>
              <w:top w:val="nil"/>
              <w:left w:val="nil"/>
              <w:bottom w:val="nil"/>
              <w:right w:val="nil"/>
            </w:tcBorders>
            <w:shd w:val="clear" w:color="auto" w:fill="auto"/>
            <w:noWrap/>
            <w:vAlign w:val="bottom"/>
            <w:hideMark/>
          </w:tcPr>
          <w:p w14:paraId="3590D9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Cameroon</w:t>
            </w:r>
          </w:p>
        </w:tc>
        <w:tc>
          <w:tcPr>
            <w:tcW w:w="1243" w:type="dxa"/>
            <w:tcBorders>
              <w:top w:val="nil"/>
              <w:left w:val="nil"/>
              <w:bottom w:val="nil"/>
              <w:right w:val="nil"/>
            </w:tcBorders>
            <w:shd w:val="clear" w:color="auto" w:fill="auto"/>
            <w:noWrap/>
            <w:vAlign w:val="bottom"/>
            <w:hideMark/>
          </w:tcPr>
          <w:p w14:paraId="10EE08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234.97</w:t>
            </w:r>
          </w:p>
        </w:tc>
        <w:tc>
          <w:tcPr>
            <w:tcW w:w="1243" w:type="dxa"/>
            <w:tcBorders>
              <w:top w:val="nil"/>
              <w:left w:val="nil"/>
              <w:bottom w:val="nil"/>
              <w:right w:val="nil"/>
            </w:tcBorders>
            <w:shd w:val="clear" w:color="auto" w:fill="auto"/>
            <w:noWrap/>
            <w:vAlign w:val="bottom"/>
            <w:hideMark/>
          </w:tcPr>
          <w:p w14:paraId="16C96E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365.99</w:t>
            </w:r>
          </w:p>
        </w:tc>
        <w:tc>
          <w:tcPr>
            <w:tcW w:w="110" w:type="dxa"/>
            <w:tcBorders>
              <w:top w:val="nil"/>
              <w:left w:val="nil"/>
              <w:bottom w:val="nil"/>
              <w:right w:val="nil"/>
            </w:tcBorders>
            <w:shd w:val="clear" w:color="auto" w:fill="auto"/>
            <w:noWrap/>
            <w:vAlign w:val="bottom"/>
            <w:hideMark/>
          </w:tcPr>
          <w:p w14:paraId="48AA51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8F649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318.32</w:t>
            </w:r>
          </w:p>
        </w:tc>
        <w:tc>
          <w:tcPr>
            <w:tcW w:w="1243" w:type="dxa"/>
            <w:tcBorders>
              <w:top w:val="nil"/>
              <w:left w:val="nil"/>
              <w:bottom w:val="nil"/>
              <w:right w:val="nil"/>
            </w:tcBorders>
            <w:shd w:val="clear" w:color="auto" w:fill="auto"/>
            <w:noWrap/>
            <w:vAlign w:val="bottom"/>
            <w:hideMark/>
          </w:tcPr>
          <w:p w14:paraId="2B776B5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490.05</w:t>
            </w:r>
          </w:p>
        </w:tc>
        <w:tc>
          <w:tcPr>
            <w:tcW w:w="110" w:type="dxa"/>
            <w:tcBorders>
              <w:top w:val="nil"/>
              <w:left w:val="nil"/>
              <w:bottom w:val="nil"/>
              <w:right w:val="nil"/>
            </w:tcBorders>
            <w:shd w:val="clear" w:color="auto" w:fill="auto"/>
            <w:noWrap/>
            <w:vAlign w:val="bottom"/>
            <w:hideMark/>
          </w:tcPr>
          <w:p w14:paraId="1F5EC6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1E740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544.73</w:t>
            </w:r>
          </w:p>
        </w:tc>
      </w:tr>
      <w:tr w:rsidR="001B2FCC" w:rsidRPr="001B2FCC" w14:paraId="7BCCFAC7" w14:textId="77777777" w:rsidTr="001B2FCC">
        <w:trPr>
          <w:trHeight w:val="300"/>
        </w:trPr>
        <w:tc>
          <w:tcPr>
            <w:tcW w:w="3939" w:type="dxa"/>
            <w:tcBorders>
              <w:top w:val="nil"/>
              <w:left w:val="nil"/>
              <w:bottom w:val="nil"/>
              <w:right w:val="nil"/>
            </w:tcBorders>
            <w:shd w:val="clear" w:color="auto" w:fill="auto"/>
            <w:noWrap/>
            <w:vAlign w:val="bottom"/>
            <w:hideMark/>
          </w:tcPr>
          <w:p w14:paraId="796346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Central African Republic</w:t>
            </w:r>
          </w:p>
        </w:tc>
        <w:tc>
          <w:tcPr>
            <w:tcW w:w="1243" w:type="dxa"/>
            <w:tcBorders>
              <w:top w:val="nil"/>
              <w:left w:val="nil"/>
              <w:bottom w:val="nil"/>
              <w:right w:val="nil"/>
            </w:tcBorders>
            <w:shd w:val="clear" w:color="auto" w:fill="auto"/>
            <w:noWrap/>
            <w:vAlign w:val="bottom"/>
            <w:hideMark/>
          </w:tcPr>
          <w:p w14:paraId="70A0A8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263.70</w:t>
            </w:r>
          </w:p>
        </w:tc>
        <w:tc>
          <w:tcPr>
            <w:tcW w:w="1243" w:type="dxa"/>
            <w:tcBorders>
              <w:top w:val="nil"/>
              <w:left w:val="nil"/>
              <w:bottom w:val="nil"/>
              <w:right w:val="nil"/>
            </w:tcBorders>
            <w:shd w:val="clear" w:color="auto" w:fill="auto"/>
            <w:noWrap/>
            <w:vAlign w:val="bottom"/>
            <w:hideMark/>
          </w:tcPr>
          <w:p w14:paraId="5E5FAD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322.72</w:t>
            </w:r>
          </w:p>
        </w:tc>
        <w:tc>
          <w:tcPr>
            <w:tcW w:w="110" w:type="dxa"/>
            <w:tcBorders>
              <w:top w:val="nil"/>
              <w:left w:val="nil"/>
              <w:bottom w:val="nil"/>
              <w:right w:val="nil"/>
            </w:tcBorders>
            <w:shd w:val="clear" w:color="auto" w:fill="auto"/>
            <w:noWrap/>
            <w:vAlign w:val="bottom"/>
            <w:hideMark/>
          </w:tcPr>
          <w:p w14:paraId="178146B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582CD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373.59</w:t>
            </w:r>
          </w:p>
        </w:tc>
        <w:tc>
          <w:tcPr>
            <w:tcW w:w="1243" w:type="dxa"/>
            <w:tcBorders>
              <w:top w:val="nil"/>
              <w:left w:val="nil"/>
              <w:bottom w:val="nil"/>
              <w:right w:val="nil"/>
            </w:tcBorders>
            <w:shd w:val="clear" w:color="auto" w:fill="auto"/>
            <w:noWrap/>
            <w:vAlign w:val="bottom"/>
            <w:hideMark/>
          </w:tcPr>
          <w:p w14:paraId="1603F4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443.38</w:t>
            </w:r>
          </w:p>
        </w:tc>
        <w:tc>
          <w:tcPr>
            <w:tcW w:w="110" w:type="dxa"/>
            <w:tcBorders>
              <w:top w:val="nil"/>
              <w:left w:val="nil"/>
              <w:bottom w:val="nil"/>
              <w:right w:val="nil"/>
            </w:tcBorders>
            <w:shd w:val="clear" w:color="auto" w:fill="auto"/>
            <w:noWrap/>
            <w:vAlign w:val="bottom"/>
            <w:hideMark/>
          </w:tcPr>
          <w:p w14:paraId="30CD951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DC84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498.71</w:t>
            </w:r>
          </w:p>
        </w:tc>
      </w:tr>
      <w:tr w:rsidR="001B2FCC" w:rsidRPr="001B2FCC" w14:paraId="2D18DC75" w14:textId="77777777" w:rsidTr="001B2FCC">
        <w:trPr>
          <w:trHeight w:val="300"/>
        </w:trPr>
        <w:tc>
          <w:tcPr>
            <w:tcW w:w="3939" w:type="dxa"/>
            <w:tcBorders>
              <w:top w:val="nil"/>
              <w:left w:val="nil"/>
              <w:bottom w:val="nil"/>
              <w:right w:val="nil"/>
            </w:tcBorders>
            <w:shd w:val="clear" w:color="auto" w:fill="auto"/>
            <w:noWrap/>
            <w:vAlign w:val="bottom"/>
            <w:hideMark/>
          </w:tcPr>
          <w:p w14:paraId="01BD9E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Chad</w:t>
            </w:r>
          </w:p>
        </w:tc>
        <w:tc>
          <w:tcPr>
            <w:tcW w:w="1243" w:type="dxa"/>
            <w:tcBorders>
              <w:top w:val="nil"/>
              <w:left w:val="nil"/>
              <w:bottom w:val="nil"/>
              <w:right w:val="nil"/>
            </w:tcBorders>
            <w:shd w:val="clear" w:color="auto" w:fill="auto"/>
            <w:noWrap/>
            <w:vAlign w:val="bottom"/>
            <w:hideMark/>
          </w:tcPr>
          <w:p w14:paraId="6287B7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321.04</w:t>
            </w:r>
          </w:p>
        </w:tc>
        <w:tc>
          <w:tcPr>
            <w:tcW w:w="1243" w:type="dxa"/>
            <w:tcBorders>
              <w:top w:val="nil"/>
              <w:left w:val="nil"/>
              <w:bottom w:val="nil"/>
              <w:right w:val="nil"/>
            </w:tcBorders>
            <w:shd w:val="clear" w:color="auto" w:fill="auto"/>
            <w:noWrap/>
            <w:vAlign w:val="bottom"/>
            <w:hideMark/>
          </w:tcPr>
          <w:p w14:paraId="0B95BB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439.57</w:t>
            </w:r>
          </w:p>
        </w:tc>
        <w:tc>
          <w:tcPr>
            <w:tcW w:w="110" w:type="dxa"/>
            <w:tcBorders>
              <w:top w:val="nil"/>
              <w:left w:val="nil"/>
              <w:bottom w:val="nil"/>
              <w:right w:val="nil"/>
            </w:tcBorders>
            <w:shd w:val="clear" w:color="auto" w:fill="auto"/>
            <w:noWrap/>
            <w:vAlign w:val="bottom"/>
            <w:hideMark/>
          </w:tcPr>
          <w:p w14:paraId="0A48FBF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CF73A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452.68</w:t>
            </w:r>
          </w:p>
        </w:tc>
        <w:tc>
          <w:tcPr>
            <w:tcW w:w="1243" w:type="dxa"/>
            <w:tcBorders>
              <w:top w:val="nil"/>
              <w:left w:val="nil"/>
              <w:bottom w:val="nil"/>
              <w:right w:val="nil"/>
            </w:tcBorders>
            <w:shd w:val="clear" w:color="auto" w:fill="auto"/>
            <w:noWrap/>
            <w:vAlign w:val="bottom"/>
            <w:hideMark/>
          </w:tcPr>
          <w:p w14:paraId="238EFF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578.53</w:t>
            </w:r>
          </w:p>
        </w:tc>
        <w:tc>
          <w:tcPr>
            <w:tcW w:w="110" w:type="dxa"/>
            <w:tcBorders>
              <w:top w:val="nil"/>
              <w:left w:val="nil"/>
              <w:bottom w:val="nil"/>
              <w:right w:val="nil"/>
            </w:tcBorders>
            <w:shd w:val="clear" w:color="auto" w:fill="auto"/>
            <w:noWrap/>
            <w:vAlign w:val="bottom"/>
            <w:hideMark/>
          </w:tcPr>
          <w:p w14:paraId="3FE52E6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630E6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628.36</w:t>
            </w:r>
          </w:p>
        </w:tc>
      </w:tr>
      <w:tr w:rsidR="001B2FCC" w:rsidRPr="001B2FCC" w14:paraId="16E5CE74" w14:textId="77777777" w:rsidTr="001B2FCC">
        <w:trPr>
          <w:trHeight w:val="300"/>
        </w:trPr>
        <w:tc>
          <w:tcPr>
            <w:tcW w:w="3939" w:type="dxa"/>
            <w:tcBorders>
              <w:top w:val="nil"/>
              <w:left w:val="nil"/>
              <w:bottom w:val="nil"/>
              <w:right w:val="nil"/>
            </w:tcBorders>
            <w:shd w:val="clear" w:color="auto" w:fill="auto"/>
            <w:noWrap/>
            <w:vAlign w:val="bottom"/>
            <w:hideMark/>
          </w:tcPr>
          <w:p w14:paraId="2DCE48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Comoros</w:t>
            </w:r>
          </w:p>
        </w:tc>
        <w:tc>
          <w:tcPr>
            <w:tcW w:w="1243" w:type="dxa"/>
            <w:tcBorders>
              <w:top w:val="nil"/>
              <w:left w:val="nil"/>
              <w:bottom w:val="nil"/>
              <w:right w:val="nil"/>
            </w:tcBorders>
            <w:shd w:val="clear" w:color="auto" w:fill="auto"/>
            <w:noWrap/>
            <w:vAlign w:val="bottom"/>
            <w:hideMark/>
          </w:tcPr>
          <w:p w14:paraId="5DC8C1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171.14</w:t>
            </w:r>
          </w:p>
        </w:tc>
        <w:tc>
          <w:tcPr>
            <w:tcW w:w="1243" w:type="dxa"/>
            <w:tcBorders>
              <w:top w:val="nil"/>
              <w:left w:val="nil"/>
              <w:bottom w:val="nil"/>
              <w:right w:val="nil"/>
            </w:tcBorders>
            <w:shd w:val="clear" w:color="auto" w:fill="auto"/>
            <w:noWrap/>
            <w:vAlign w:val="bottom"/>
            <w:hideMark/>
          </w:tcPr>
          <w:p w14:paraId="79AE02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307.31</w:t>
            </w:r>
          </w:p>
        </w:tc>
        <w:tc>
          <w:tcPr>
            <w:tcW w:w="110" w:type="dxa"/>
            <w:tcBorders>
              <w:top w:val="nil"/>
              <w:left w:val="nil"/>
              <w:bottom w:val="nil"/>
              <w:right w:val="nil"/>
            </w:tcBorders>
            <w:shd w:val="clear" w:color="auto" w:fill="auto"/>
            <w:noWrap/>
            <w:vAlign w:val="bottom"/>
            <w:hideMark/>
          </w:tcPr>
          <w:p w14:paraId="2396041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2893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218.16</w:t>
            </w:r>
          </w:p>
        </w:tc>
        <w:tc>
          <w:tcPr>
            <w:tcW w:w="1243" w:type="dxa"/>
            <w:tcBorders>
              <w:top w:val="nil"/>
              <w:left w:val="nil"/>
              <w:bottom w:val="nil"/>
              <w:right w:val="nil"/>
            </w:tcBorders>
            <w:shd w:val="clear" w:color="auto" w:fill="auto"/>
            <w:noWrap/>
            <w:vAlign w:val="bottom"/>
            <w:hideMark/>
          </w:tcPr>
          <w:p w14:paraId="28C062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395.70</w:t>
            </w:r>
          </w:p>
        </w:tc>
        <w:tc>
          <w:tcPr>
            <w:tcW w:w="110" w:type="dxa"/>
            <w:tcBorders>
              <w:top w:val="nil"/>
              <w:left w:val="nil"/>
              <w:bottom w:val="nil"/>
              <w:right w:val="nil"/>
            </w:tcBorders>
            <w:shd w:val="clear" w:color="auto" w:fill="auto"/>
            <w:noWrap/>
            <w:vAlign w:val="bottom"/>
            <w:hideMark/>
          </w:tcPr>
          <w:p w14:paraId="778A4D2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BE69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441.69</w:t>
            </w:r>
          </w:p>
        </w:tc>
      </w:tr>
      <w:tr w:rsidR="001B2FCC" w:rsidRPr="001B2FCC" w14:paraId="5EF7673F" w14:textId="77777777" w:rsidTr="001B2FCC">
        <w:trPr>
          <w:trHeight w:val="300"/>
        </w:trPr>
        <w:tc>
          <w:tcPr>
            <w:tcW w:w="3939" w:type="dxa"/>
            <w:tcBorders>
              <w:top w:val="nil"/>
              <w:left w:val="nil"/>
              <w:bottom w:val="nil"/>
              <w:right w:val="nil"/>
            </w:tcBorders>
            <w:shd w:val="clear" w:color="auto" w:fill="auto"/>
            <w:noWrap/>
            <w:vAlign w:val="bottom"/>
            <w:hideMark/>
          </w:tcPr>
          <w:p w14:paraId="092DF0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Cote d'Ivoire</w:t>
            </w:r>
          </w:p>
        </w:tc>
        <w:tc>
          <w:tcPr>
            <w:tcW w:w="1243" w:type="dxa"/>
            <w:tcBorders>
              <w:top w:val="nil"/>
              <w:left w:val="nil"/>
              <w:bottom w:val="nil"/>
              <w:right w:val="nil"/>
            </w:tcBorders>
            <w:shd w:val="clear" w:color="auto" w:fill="auto"/>
            <w:noWrap/>
            <w:vAlign w:val="bottom"/>
            <w:hideMark/>
          </w:tcPr>
          <w:p w14:paraId="427575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213.36</w:t>
            </w:r>
          </w:p>
        </w:tc>
        <w:tc>
          <w:tcPr>
            <w:tcW w:w="1243" w:type="dxa"/>
            <w:tcBorders>
              <w:top w:val="nil"/>
              <w:left w:val="nil"/>
              <w:bottom w:val="nil"/>
              <w:right w:val="nil"/>
            </w:tcBorders>
            <w:shd w:val="clear" w:color="auto" w:fill="auto"/>
            <w:noWrap/>
            <w:vAlign w:val="bottom"/>
            <w:hideMark/>
          </w:tcPr>
          <w:p w14:paraId="2F25E8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336.93</w:t>
            </w:r>
          </w:p>
        </w:tc>
        <w:tc>
          <w:tcPr>
            <w:tcW w:w="110" w:type="dxa"/>
            <w:tcBorders>
              <w:top w:val="nil"/>
              <w:left w:val="nil"/>
              <w:bottom w:val="nil"/>
              <w:right w:val="nil"/>
            </w:tcBorders>
            <w:shd w:val="clear" w:color="auto" w:fill="auto"/>
            <w:noWrap/>
            <w:vAlign w:val="bottom"/>
            <w:hideMark/>
          </w:tcPr>
          <w:p w14:paraId="5C59434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7769A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293.74</w:t>
            </w:r>
          </w:p>
        </w:tc>
        <w:tc>
          <w:tcPr>
            <w:tcW w:w="1243" w:type="dxa"/>
            <w:tcBorders>
              <w:top w:val="nil"/>
              <w:left w:val="nil"/>
              <w:bottom w:val="nil"/>
              <w:right w:val="nil"/>
            </w:tcBorders>
            <w:shd w:val="clear" w:color="auto" w:fill="auto"/>
            <w:noWrap/>
            <w:vAlign w:val="bottom"/>
            <w:hideMark/>
          </w:tcPr>
          <w:p w14:paraId="4C0EA1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451.70</w:t>
            </w:r>
          </w:p>
        </w:tc>
        <w:tc>
          <w:tcPr>
            <w:tcW w:w="110" w:type="dxa"/>
            <w:tcBorders>
              <w:top w:val="nil"/>
              <w:left w:val="nil"/>
              <w:bottom w:val="nil"/>
              <w:right w:val="nil"/>
            </w:tcBorders>
            <w:shd w:val="clear" w:color="auto" w:fill="auto"/>
            <w:noWrap/>
            <w:vAlign w:val="bottom"/>
            <w:hideMark/>
          </w:tcPr>
          <w:p w14:paraId="6843B50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88485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513.27</w:t>
            </w:r>
          </w:p>
        </w:tc>
      </w:tr>
      <w:tr w:rsidR="001B2FCC" w:rsidRPr="001B2FCC" w14:paraId="6FE91BF7" w14:textId="77777777" w:rsidTr="001B2FCC">
        <w:trPr>
          <w:trHeight w:val="300"/>
        </w:trPr>
        <w:tc>
          <w:tcPr>
            <w:tcW w:w="3939" w:type="dxa"/>
            <w:tcBorders>
              <w:top w:val="nil"/>
              <w:left w:val="nil"/>
              <w:bottom w:val="nil"/>
              <w:right w:val="nil"/>
            </w:tcBorders>
            <w:shd w:val="clear" w:color="auto" w:fill="auto"/>
            <w:noWrap/>
            <w:vAlign w:val="bottom"/>
            <w:hideMark/>
          </w:tcPr>
          <w:p w14:paraId="5440B4A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Democratic Republic of the Congo</w:t>
            </w:r>
          </w:p>
        </w:tc>
        <w:tc>
          <w:tcPr>
            <w:tcW w:w="1243" w:type="dxa"/>
            <w:tcBorders>
              <w:top w:val="nil"/>
              <w:left w:val="nil"/>
              <w:bottom w:val="nil"/>
              <w:right w:val="nil"/>
            </w:tcBorders>
            <w:shd w:val="clear" w:color="auto" w:fill="auto"/>
            <w:noWrap/>
            <w:vAlign w:val="bottom"/>
            <w:hideMark/>
          </w:tcPr>
          <w:p w14:paraId="516034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269.14</w:t>
            </w:r>
          </w:p>
        </w:tc>
        <w:tc>
          <w:tcPr>
            <w:tcW w:w="1243" w:type="dxa"/>
            <w:tcBorders>
              <w:top w:val="nil"/>
              <w:left w:val="nil"/>
              <w:bottom w:val="nil"/>
              <w:right w:val="nil"/>
            </w:tcBorders>
            <w:shd w:val="clear" w:color="auto" w:fill="auto"/>
            <w:noWrap/>
            <w:vAlign w:val="bottom"/>
            <w:hideMark/>
          </w:tcPr>
          <w:p w14:paraId="72B9C3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430.45</w:t>
            </w:r>
          </w:p>
        </w:tc>
        <w:tc>
          <w:tcPr>
            <w:tcW w:w="110" w:type="dxa"/>
            <w:tcBorders>
              <w:top w:val="nil"/>
              <w:left w:val="nil"/>
              <w:bottom w:val="nil"/>
              <w:right w:val="nil"/>
            </w:tcBorders>
            <w:shd w:val="clear" w:color="auto" w:fill="auto"/>
            <w:noWrap/>
            <w:vAlign w:val="bottom"/>
            <w:hideMark/>
          </w:tcPr>
          <w:p w14:paraId="5B8BB56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BABA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375.22</w:t>
            </w:r>
          </w:p>
        </w:tc>
        <w:tc>
          <w:tcPr>
            <w:tcW w:w="1243" w:type="dxa"/>
            <w:tcBorders>
              <w:top w:val="nil"/>
              <w:left w:val="nil"/>
              <w:bottom w:val="nil"/>
              <w:right w:val="nil"/>
            </w:tcBorders>
            <w:shd w:val="clear" w:color="auto" w:fill="auto"/>
            <w:noWrap/>
            <w:vAlign w:val="bottom"/>
            <w:hideMark/>
          </w:tcPr>
          <w:p w14:paraId="2B92E1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580.49</w:t>
            </w:r>
          </w:p>
        </w:tc>
        <w:tc>
          <w:tcPr>
            <w:tcW w:w="110" w:type="dxa"/>
            <w:tcBorders>
              <w:top w:val="nil"/>
              <w:left w:val="nil"/>
              <w:bottom w:val="nil"/>
              <w:right w:val="nil"/>
            </w:tcBorders>
            <w:shd w:val="clear" w:color="auto" w:fill="auto"/>
            <w:noWrap/>
            <w:vAlign w:val="bottom"/>
            <w:hideMark/>
          </w:tcPr>
          <w:p w14:paraId="3CD8390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10A7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632.88</w:t>
            </w:r>
          </w:p>
        </w:tc>
      </w:tr>
      <w:tr w:rsidR="001B2FCC" w:rsidRPr="001B2FCC" w14:paraId="15BDFBEC" w14:textId="77777777" w:rsidTr="001B2FCC">
        <w:trPr>
          <w:trHeight w:val="300"/>
        </w:trPr>
        <w:tc>
          <w:tcPr>
            <w:tcW w:w="3939" w:type="dxa"/>
            <w:tcBorders>
              <w:top w:val="nil"/>
              <w:left w:val="nil"/>
              <w:bottom w:val="nil"/>
              <w:right w:val="nil"/>
            </w:tcBorders>
            <w:shd w:val="clear" w:color="auto" w:fill="auto"/>
            <w:noWrap/>
            <w:vAlign w:val="bottom"/>
            <w:hideMark/>
          </w:tcPr>
          <w:p w14:paraId="5CE2D7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Republic of the Congo</w:t>
            </w:r>
          </w:p>
        </w:tc>
        <w:tc>
          <w:tcPr>
            <w:tcW w:w="1243" w:type="dxa"/>
            <w:tcBorders>
              <w:top w:val="nil"/>
              <w:left w:val="nil"/>
              <w:bottom w:val="nil"/>
              <w:right w:val="nil"/>
            </w:tcBorders>
            <w:shd w:val="clear" w:color="auto" w:fill="auto"/>
            <w:noWrap/>
            <w:vAlign w:val="bottom"/>
            <w:hideMark/>
          </w:tcPr>
          <w:p w14:paraId="057804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147.63</w:t>
            </w:r>
          </w:p>
        </w:tc>
        <w:tc>
          <w:tcPr>
            <w:tcW w:w="1243" w:type="dxa"/>
            <w:tcBorders>
              <w:top w:val="nil"/>
              <w:left w:val="nil"/>
              <w:bottom w:val="nil"/>
              <w:right w:val="nil"/>
            </w:tcBorders>
            <w:shd w:val="clear" w:color="auto" w:fill="auto"/>
            <w:noWrap/>
            <w:vAlign w:val="bottom"/>
            <w:hideMark/>
          </w:tcPr>
          <w:p w14:paraId="68516C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228.31</w:t>
            </w:r>
          </w:p>
        </w:tc>
        <w:tc>
          <w:tcPr>
            <w:tcW w:w="110" w:type="dxa"/>
            <w:tcBorders>
              <w:top w:val="nil"/>
              <w:left w:val="nil"/>
              <w:bottom w:val="nil"/>
              <w:right w:val="nil"/>
            </w:tcBorders>
            <w:shd w:val="clear" w:color="auto" w:fill="auto"/>
            <w:noWrap/>
            <w:vAlign w:val="bottom"/>
            <w:hideMark/>
          </w:tcPr>
          <w:p w14:paraId="16B7A2D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DEE4D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194.75</w:t>
            </w:r>
          </w:p>
        </w:tc>
        <w:tc>
          <w:tcPr>
            <w:tcW w:w="1243" w:type="dxa"/>
            <w:tcBorders>
              <w:top w:val="nil"/>
              <w:left w:val="nil"/>
              <w:bottom w:val="nil"/>
              <w:right w:val="nil"/>
            </w:tcBorders>
            <w:shd w:val="clear" w:color="auto" w:fill="auto"/>
            <w:noWrap/>
            <w:vAlign w:val="bottom"/>
            <w:hideMark/>
          </w:tcPr>
          <w:p w14:paraId="5A1EE6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314.86</w:t>
            </w:r>
          </w:p>
        </w:tc>
        <w:tc>
          <w:tcPr>
            <w:tcW w:w="110" w:type="dxa"/>
            <w:tcBorders>
              <w:top w:val="nil"/>
              <w:left w:val="nil"/>
              <w:bottom w:val="nil"/>
              <w:right w:val="nil"/>
            </w:tcBorders>
            <w:shd w:val="clear" w:color="auto" w:fill="auto"/>
            <w:noWrap/>
            <w:vAlign w:val="bottom"/>
            <w:hideMark/>
          </w:tcPr>
          <w:p w14:paraId="6E6EA12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284A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374.31</w:t>
            </w:r>
          </w:p>
        </w:tc>
      </w:tr>
      <w:tr w:rsidR="001B2FCC" w:rsidRPr="001B2FCC" w14:paraId="236FD867" w14:textId="77777777" w:rsidTr="001B2FCC">
        <w:trPr>
          <w:trHeight w:val="300"/>
        </w:trPr>
        <w:tc>
          <w:tcPr>
            <w:tcW w:w="3939" w:type="dxa"/>
            <w:tcBorders>
              <w:top w:val="nil"/>
              <w:left w:val="nil"/>
              <w:bottom w:val="nil"/>
              <w:right w:val="nil"/>
            </w:tcBorders>
            <w:shd w:val="clear" w:color="auto" w:fill="auto"/>
            <w:noWrap/>
            <w:vAlign w:val="bottom"/>
            <w:hideMark/>
          </w:tcPr>
          <w:p w14:paraId="347638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Djibouti</w:t>
            </w:r>
          </w:p>
        </w:tc>
        <w:tc>
          <w:tcPr>
            <w:tcW w:w="1243" w:type="dxa"/>
            <w:tcBorders>
              <w:top w:val="nil"/>
              <w:left w:val="nil"/>
              <w:bottom w:val="nil"/>
              <w:right w:val="nil"/>
            </w:tcBorders>
            <w:shd w:val="clear" w:color="auto" w:fill="auto"/>
            <w:noWrap/>
            <w:vAlign w:val="bottom"/>
            <w:hideMark/>
          </w:tcPr>
          <w:p w14:paraId="366D961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108.45</w:t>
            </w:r>
          </w:p>
        </w:tc>
        <w:tc>
          <w:tcPr>
            <w:tcW w:w="1243" w:type="dxa"/>
            <w:tcBorders>
              <w:top w:val="nil"/>
              <w:left w:val="nil"/>
              <w:bottom w:val="nil"/>
              <w:right w:val="nil"/>
            </w:tcBorders>
            <w:shd w:val="clear" w:color="auto" w:fill="auto"/>
            <w:noWrap/>
            <w:vAlign w:val="bottom"/>
            <w:hideMark/>
          </w:tcPr>
          <w:p w14:paraId="2523E2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249.91</w:t>
            </w:r>
          </w:p>
        </w:tc>
        <w:tc>
          <w:tcPr>
            <w:tcW w:w="110" w:type="dxa"/>
            <w:tcBorders>
              <w:top w:val="nil"/>
              <w:left w:val="nil"/>
              <w:bottom w:val="nil"/>
              <w:right w:val="nil"/>
            </w:tcBorders>
            <w:shd w:val="clear" w:color="auto" w:fill="auto"/>
            <w:noWrap/>
            <w:vAlign w:val="bottom"/>
            <w:hideMark/>
          </w:tcPr>
          <w:p w14:paraId="6CA5A89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412B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151.69</w:t>
            </w:r>
          </w:p>
        </w:tc>
        <w:tc>
          <w:tcPr>
            <w:tcW w:w="1243" w:type="dxa"/>
            <w:tcBorders>
              <w:top w:val="nil"/>
              <w:left w:val="nil"/>
              <w:bottom w:val="nil"/>
              <w:right w:val="nil"/>
            </w:tcBorders>
            <w:shd w:val="clear" w:color="auto" w:fill="auto"/>
            <w:noWrap/>
            <w:vAlign w:val="bottom"/>
            <w:hideMark/>
          </w:tcPr>
          <w:p w14:paraId="21252F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355.00</w:t>
            </w:r>
          </w:p>
        </w:tc>
        <w:tc>
          <w:tcPr>
            <w:tcW w:w="110" w:type="dxa"/>
            <w:tcBorders>
              <w:top w:val="nil"/>
              <w:left w:val="nil"/>
              <w:bottom w:val="nil"/>
              <w:right w:val="nil"/>
            </w:tcBorders>
            <w:shd w:val="clear" w:color="auto" w:fill="auto"/>
            <w:noWrap/>
            <w:vAlign w:val="bottom"/>
            <w:hideMark/>
          </w:tcPr>
          <w:p w14:paraId="2A92DE3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643C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421.81</w:t>
            </w:r>
          </w:p>
        </w:tc>
      </w:tr>
      <w:tr w:rsidR="001B2FCC" w:rsidRPr="001B2FCC" w14:paraId="45641059" w14:textId="77777777" w:rsidTr="001B2FCC">
        <w:trPr>
          <w:trHeight w:val="300"/>
        </w:trPr>
        <w:tc>
          <w:tcPr>
            <w:tcW w:w="3939" w:type="dxa"/>
            <w:tcBorders>
              <w:top w:val="nil"/>
              <w:left w:val="nil"/>
              <w:bottom w:val="nil"/>
              <w:right w:val="nil"/>
            </w:tcBorders>
            <w:shd w:val="clear" w:color="auto" w:fill="auto"/>
            <w:noWrap/>
            <w:vAlign w:val="bottom"/>
            <w:hideMark/>
          </w:tcPr>
          <w:p w14:paraId="14CDAB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Egypt</w:t>
            </w:r>
          </w:p>
        </w:tc>
        <w:tc>
          <w:tcPr>
            <w:tcW w:w="1243" w:type="dxa"/>
            <w:tcBorders>
              <w:top w:val="nil"/>
              <w:left w:val="nil"/>
              <w:bottom w:val="nil"/>
              <w:right w:val="nil"/>
            </w:tcBorders>
            <w:shd w:val="clear" w:color="auto" w:fill="auto"/>
            <w:noWrap/>
            <w:vAlign w:val="bottom"/>
            <w:hideMark/>
          </w:tcPr>
          <w:p w14:paraId="314B77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58.01</w:t>
            </w:r>
          </w:p>
        </w:tc>
        <w:tc>
          <w:tcPr>
            <w:tcW w:w="1243" w:type="dxa"/>
            <w:tcBorders>
              <w:top w:val="nil"/>
              <w:left w:val="nil"/>
              <w:bottom w:val="nil"/>
              <w:right w:val="nil"/>
            </w:tcBorders>
            <w:shd w:val="clear" w:color="auto" w:fill="auto"/>
            <w:noWrap/>
            <w:vAlign w:val="bottom"/>
            <w:hideMark/>
          </w:tcPr>
          <w:p w14:paraId="372F8A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169.21</w:t>
            </w:r>
          </w:p>
        </w:tc>
        <w:tc>
          <w:tcPr>
            <w:tcW w:w="110" w:type="dxa"/>
            <w:tcBorders>
              <w:top w:val="nil"/>
              <w:left w:val="nil"/>
              <w:bottom w:val="nil"/>
              <w:right w:val="nil"/>
            </w:tcBorders>
            <w:shd w:val="clear" w:color="auto" w:fill="auto"/>
            <w:noWrap/>
            <w:vAlign w:val="bottom"/>
            <w:hideMark/>
          </w:tcPr>
          <w:p w14:paraId="35EA984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3E1B6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71.46</w:t>
            </w:r>
          </w:p>
        </w:tc>
        <w:tc>
          <w:tcPr>
            <w:tcW w:w="1243" w:type="dxa"/>
            <w:tcBorders>
              <w:top w:val="nil"/>
              <w:left w:val="nil"/>
              <w:bottom w:val="nil"/>
              <w:right w:val="nil"/>
            </w:tcBorders>
            <w:shd w:val="clear" w:color="auto" w:fill="auto"/>
            <w:noWrap/>
            <w:vAlign w:val="bottom"/>
            <w:hideMark/>
          </w:tcPr>
          <w:p w14:paraId="052E1DA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215.64</w:t>
            </w:r>
          </w:p>
        </w:tc>
        <w:tc>
          <w:tcPr>
            <w:tcW w:w="110" w:type="dxa"/>
            <w:tcBorders>
              <w:top w:val="nil"/>
              <w:left w:val="nil"/>
              <w:bottom w:val="nil"/>
              <w:right w:val="nil"/>
            </w:tcBorders>
            <w:shd w:val="clear" w:color="auto" w:fill="auto"/>
            <w:noWrap/>
            <w:vAlign w:val="bottom"/>
            <w:hideMark/>
          </w:tcPr>
          <w:p w14:paraId="55355B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108F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238.15</w:t>
            </w:r>
          </w:p>
        </w:tc>
      </w:tr>
      <w:tr w:rsidR="001B2FCC" w:rsidRPr="001B2FCC" w14:paraId="551142FC" w14:textId="77777777" w:rsidTr="001B2FCC">
        <w:trPr>
          <w:trHeight w:val="300"/>
        </w:trPr>
        <w:tc>
          <w:tcPr>
            <w:tcW w:w="3939" w:type="dxa"/>
            <w:tcBorders>
              <w:top w:val="nil"/>
              <w:left w:val="nil"/>
              <w:bottom w:val="nil"/>
              <w:right w:val="nil"/>
            </w:tcBorders>
            <w:shd w:val="clear" w:color="auto" w:fill="auto"/>
            <w:noWrap/>
            <w:vAlign w:val="bottom"/>
            <w:hideMark/>
          </w:tcPr>
          <w:p w14:paraId="2AD40AF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Equatorial Guinea</w:t>
            </w:r>
          </w:p>
        </w:tc>
        <w:tc>
          <w:tcPr>
            <w:tcW w:w="1243" w:type="dxa"/>
            <w:tcBorders>
              <w:top w:val="nil"/>
              <w:left w:val="nil"/>
              <w:bottom w:val="nil"/>
              <w:right w:val="nil"/>
            </w:tcBorders>
            <w:shd w:val="clear" w:color="auto" w:fill="auto"/>
            <w:noWrap/>
            <w:vAlign w:val="bottom"/>
            <w:hideMark/>
          </w:tcPr>
          <w:p w14:paraId="23B557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244.06</w:t>
            </w:r>
          </w:p>
        </w:tc>
        <w:tc>
          <w:tcPr>
            <w:tcW w:w="1243" w:type="dxa"/>
            <w:tcBorders>
              <w:top w:val="nil"/>
              <w:left w:val="nil"/>
              <w:bottom w:val="nil"/>
              <w:right w:val="nil"/>
            </w:tcBorders>
            <w:shd w:val="clear" w:color="auto" w:fill="auto"/>
            <w:noWrap/>
            <w:vAlign w:val="bottom"/>
            <w:hideMark/>
          </w:tcPr>
          <w:p w14:paraId="7ED8BB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375.61</w:t>
            </w:r>
          </w:p>
        </w:tc>
        <w:tc>
          <w:tcPr>
            <w:tcW w:w="110" w:type="dxa"/>
            <w:tcBorders>
              <w:top w:val="nil"/>
              <w:left w:val="nil"/>
              <w:bottom w:val="nil"/>
              <w:right w:val="nil"/>
            </w:tcBorders>
            <w:shd w:val="clear" w:color="auto" w:fill="auto"/>
            <w:noWrap/>
            <w:vAlign w:val="bottom"/>
            <w:hideMark/>
          </w:tcPr>
          <w:p w14:paraId="5BA4B9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9734B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329.98</w:t>
            </w:r>
          </w:p>
        </w:tc>
        <w:tc>
          <w:tcPr>
            <w:tcW w:w="1243" w:type="dxa"/>
            <w:tcBorders>
              <w:top w:val="nil"/>
              <w:left w:val="nil"/>
              <w:bottom w:val="nil"/>
              <w:right w:val="nil"/>
            </w:tcBorders>
            <w:shd w:val="clear" w:color="auto" w:fill="auto"/>
            <w:noWrap/>
            <w:vAlign w:val="bottom"/>
            <w:hideMark/>
          </w:tcPr>
          <w:p w14:paraId="372E10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502.21</w:t>
            </w:r>
          </w:p>
        </w:tc>
        <w:tc>
          <w:tcPr>
            <w:tcW w:w="110" w:type="dxa"/>
            <w:tcBorders>
              <w:top w:val="nil"/>
              <w:left w:val="nil"/>
              <w:bottom w:val="nil"/>
              <w:right w:val="nil"/>
            </w:tcBorders>
            <w:shd w:val="clear" w:color="auto" w:fill="auto"/>
            <w:noWrap/>
            <w:vAlign w:val="bottom"/>
            <w:hideMark/>
          </w:tcPr>
          <w:p w14:paraId="7D32E2C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43309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551.91</w:t>
            </w:r>
          </w:p>
        </w:tc>
      </w:tr>
      <w:tr w:rsidR="001B2FCC" w:rsidRPr="001B2FCC" w14:paraId="6E3E7B56" w14:textId="77777777" w:rsidTr="001B2FCC">
        <w:trPr>
          <w:trHeight w:val="300"/>
        </w:trPr>
        <w:tc>
          <w:tcPr>
            <w:tcW w:w="3939" w:type="dxa"/>
            <w:tcBorders>
              <w:top w:val="nil"/>
              <w:left w:val="nil"/>
              <w:bottom w:val="nil"/>
              <w:right w:val="nil"/>
            </w:tcBorders>
            <w:shd w:val="clear" w:color="auto" w:fill="auto"/>
            <w:noWrap/>
            <w:vAlign w:val="bottom"/>
            <w:hideMark/>
          </w:tcPr>
          <w:p w14:paraId="12438E9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Eritrea</w:t>
            </w:r>
          </w:p>
        </w:tc>
        <w:tc>
          <w:tcPr>
            <w:tcW w:w="1243" w:type="dxa"/>
            <w:tcBorders>
              <w:top w:val="nil"/>
              <w:left w:val="nil"/>
              <w:bottom w:val="nil"/>
              <w:right w:val="nil"/>
            </w:tcBorders>
            <w:shd w:val="clear" w:color="auto" w:fill="auto"/>
            <w:noWrap/>
            <w:vAlign w:val="bottom"/>
            <w:hideMark/>
          </w:tcPr>
          <w:p w14:paraId="44C331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139.64</w:t>
            </w:r>
          </w:p>
        </w:tc>
        <w:tc>
          <w:tcPr>
            <w:tcW w:w="1243" w:type="dxa"/>
            <w:tcBorders>
              <w:top w:val="nil"/>
              <w:left w:val="nil"/>
              <w:bottom w:val="nil"/>
              <w:right w:val="nil"/>
            </w:tcBorders>
            <w:shd w:val="clear" w:color="auto" w:fill="auto"/>
            <w:noWrap/>
            <w:vAlign w:val="bottom"/>
            <w:hideMark/>
          </w:tcPr>
          <w:p w14:paraId="0F591B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288.51</w:t>
            </w:r>
          </w:p>
        </w:tc>
        <w:tc>
          <w:tcPr>
            <w:tcW w:w="110" w:type="dxa"/>
            <w:tcBorders>
              <w:top w:val="nil"/>
              <w:left w:val="nil"/>
              <w:bottom w:val="nil"/>
              <w:right w:val="nil"/>
            </w:tcBorders>
            <w:shd w:val="clear" w:color="auto" w:fill="auto"/>
            <w:noWrap/>
            <w:vAlign w:val="bottom"/>
            <w:hideMark/>
          </w:tcPr>
          <w:p w14:paraId="687CE0C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C94D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172.47</w:t>
            </w:r>
          </w:p>
        </w:tc>
        <w:tc>
          <w:tcPr>
            <w:tcW w:w="1243" w:type="dxa"/>
            <w:tcBorders>
              <w:top w:val="nil"/>
              <w:left w:val="nil"/>
              <w:bottom w:val="nil"/>
              <w:right w:val="nil"/>
            </w:tcBorders>
            <w:shd w:val="clear" w:color="auto" w:fill="auto"/>
            <w:noWrap/>
            <w:vAlign w:val="bottom"/>
            <w:hideMark/>
          </w:tcPr>
          <w:p w14:paraId="5AA93B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376.83</w:t>
            </w:r>
          </w:p>
        </w:tc>
        <w:tc>
          <w:tcPr>
            <w:tcW w:w="110" w:type="dxa"/>
            <w:tcBorders>
              <w:top w:val="nil"/>
              <w:left w:val="nil"/>
              <w:bottom w:val="nil"/>
              <w:right w:val="nil"/>
            </w:tcBorders>
            <w:shd w:val="clear" w:color="auto" w:fill="auto"/>
            <w:noWrap/>
            <w:vAlign w:val="bottom"/>
            <w:hideMark/>
          </w:tcPr>
          <w:p w14:paraId="29606E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3891D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431.10</w:t>
            </w:r>
          </w:p>
        </w:tc>
      </w:tr>
      <w:tr w:rsidR="001B2FCC" w:rsidRPr="001B2FCC" w14:paraId="18B49DB0" w14:textId="77777777" w:rsidTr="001B2FCC">
        <w:trPr>
          <w:trHeight w:val="300"/>
        </w:trPr>
        <w:tc>
          <w:tcPr>
            <w:tcW w:w="3939" w:type="dxa"/>
            <w:tcBorders>
              <w:top w:val="nil"/>
              <w:left w:val="nil"/>
              <w:bottom w:val="nil"/>
              <w:right w:val="nil"/>
            </w:tcBorders>
            <w:shd w:val="clear" w:color="auto" w:fill="auto"/>
            <w:noWrap/>
            <w:vAlign w:val="bottom"/>
            <w:hideMark/>
          </w:tcPr>
          <w:p w14:paraId="6E0E948A" w14:textId="77777777" w:rsidR="001B2FCC" w:rsidRPr="001B2FCC" w:rsidRDefault="001B2FCC" w:rsidP="001B2FCC">
            <w:pPr>
              <w:spacing w:after="0" w:line="240" w:lineRule="auto"/>
              <w:rPr>
                <w:rFonts w:ascii="Garamond" w:eastAsia="Times New Roman" w:hAnsi="Garamond" w:cs="Calibri"/>
                <w:color w:val="000000"/>
              </w:rPr>
            </w:pPr>
            <w:proofErr w:type="spellStart"/>
            <w:r w:rsidRPr="001B2FCC">
              <w:rPr>
                <w:rFonts w:ascii="Garamond" w:eastAsia="Times New Roman" w:hAnsi="Garamond" w:cs="Calibri"/>
                <w:color w:val="000000"/>
              </w:rPr>
              <w:t>Eswatini</w:t>
            </w:r>
            <w:proofErr w:type="spellEnd"/>
          </w:p>
        </w:tc>
        <w:tc>
          <w:tcPr>
            <w:tcW w:w="1243" w:type="dxa"/>
            <w:tcBorders>
              <w:top w:val="nil"/>
              <w:left w:val="nil"/>
              <w:bottom w:val="nil"/>
              <w:right w:val="nil"/>
            </w:tcBorders>
            <w:shd w:val="clear" w:color="auto" w:fill="auto"/>
            <w:noWrap/>
            <w:vAlign w:val="bottom"/>
            <w:hideMark/>
          </w:tcPr>
          <w:p w14:paraId="40656D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152.56</w:t>
            </w:r>
          </w:p>
        </w:tc>
        <w:tc>
          <w:tcPr>
            <w:tcW w:w="1243" w:type="dxa"/>
            <w:tcBorders>
              <w:top w:val="nil"/>
              <w:left w:val="nil"/>
              <w:bottom w:val="nil"/>
              <w:right w:val="nil"/>
            </w:tcBorders>
            <w:shd w:val="clear" w:color="auto" w:fill="auto"/>
            <w:noWrap/>
            <w:vAlign w:val="bottom"/>
            <w:hideMark/>
          </w:tcPr>
          <w:p w14:paraId="0E2827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150.97</w:t>
            </w:r>
          </w:p>
        </w:tc>
        <w:tc>
          <w:tcPr>
            <w:tcW w:w="110" w:type="dxa"/>
            <w:tcBorders>
              <w:top w:val="nil"/>
              <w:left w:val="nil"/>
              <w:bottom w:val="nil"/>
              <w:right w:val="nil"/>
            </w:tcBorders>
            <w:shd w:val="clear" w:color="auto" w:fill="auto"/>
            <w:noWrap/>
            <w:vAlign w:val="bottom"/>
            <w:hideMark/>
          </w:tcPr>
          <w:p w14:paraId="3577374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99004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207.15</w:t>
            </w:r>
          </w:p>
        </w:tc>
        <w:tc>
          <w:tcPr>
            <w:tcW w:w="1243" w:type="dxa"/>
            <w:tcBorders>
              <w:top w:val="nil"/>
              <w:left w:val="nil"/>
              <w:bottom w:val="nil"/>
              <w:right w:val="nil"/>
            </w:tcBorders>
            <w:shd w:val="clear" w:color="auto" w:fill="auto"/>
            <w:noWrap/>
            <w:vAlign w:val="bottom"/>
            <w:hideMark/>
          </w:tcPr>
          <w:p w14:paraId="64FDB9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210.27</w:t>
            </w:r>
          </w:p>
        </w:tc>
        <w:tc>
          <w:tcPr>
            <w:tcW w:w="110" w:type="dxa"/>
            <w:tcBorders>
              <w:top w:val="nil"/>
              <w:left w:val="nil"/>
              <w:bottom w:val="nil"/>
              <w:right w:val="nil"/>
            </w:tcBorders>
            <w:shd w:val="clear" w:color="auto" w:fill="auto"/>
            <w:noWrap/>
            <w:vAlign w:val="bottom"/>
            <w:hideMark/>
          </w:tcPr>
          <w:p w14:paraId="74C213F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4854B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257.30</w:t>
            </w:r>
          </w:p>
        </w:tc>
      </w:tr>
      <w:tr w:rsidR="001B2FCC" w:rsidRPr="001B2FCC" w14:paraId="00B9F7BF" w14:textId="77777777" w:rsidTr="001B2FCC">
        <w:trPr>
          <w:trHeight w:val="300"/>
        </w:trPr>
        <w:tc>
          <w:tcPr>
            <w:tcW w:w="3939" w:type="dxa"/>
            <w:tcBorders>
              <w:top w:val="nil"/>
              <w:left w:val="nil"/>
              <w:bottom w:val="nil"/>
              <w:right w:val="nil"/>
            </w:tcBorders>
            <w:shd w:val="clear" w:color="auto" w:fill="auto"/>
            <w:noWrap/>
            <w:vAlign w:val="bottom"/>
            <w:hideMark/>
          </w:tcPr>
          <w:p w14:paraId="641236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Ethiopia</w:t>
            </w:r>
          </w:p>
        </w:tc>
        <w:tc>
          <w:tcPr>
            <w:tcW w:w="1243" w:type="dxa"/>
            <w:tcBorders>
              <w:top w:val="nil"/>
              <w:left w:val="nil"/>
              <w:bottom w:val="nil"/>
              <w:right w:val="nil"/>
            </w:tcBorders>
            <w:shd w:val="clear" w:color="auto" w:fill="auto"/>
            <w:noWrap/>
            <w:vAlign w:val="bottom"/>
            <w:hideMark/>
          </w:tcPr>
          <w:p w14:paraId="29B2D3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175.33</w:t>
            </w:r>
          </w:p>
        </w:tc>
        <w:tc>
          <w:tcPr>
            <w:tcW w:w="1243" w:type="dxa"/>
            <w:tcBorders>
              <w:top w:val="nil"/>
              <w:left w:val="nil"/>
              <w:bottom w:val="nil"/>
              <w:right w:val="nil"/>
            </w:tcBorders>
            <w:shd w:val="clear" w:color="auto" w:fill="auto"/>
            <w:noWrap/>
            <w:vAlign w:val="bottom"/>
            <w:hideMark/>
          </w:tcPr>
          <w:p w14:paraId="4C74FE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367.59</w:t>
            </w:r>
          </w:p>
        </w:tc>
        <w:tc>
          <w:tcPr>
            <w:tcW w:w="110" w:type="dxa"/>
            <w:tcBorders>
              <w:top w:val="nil"/>
              <w:left w:val="nil"/>
              <w:bottom w:val="nil"/>
              <w:right w:val="nil"/>
            </w:tcBorders>
            <w:shd w:val="clear" w:color="auto" w:fill="auto"/>
            <w:noWrap/>
            <w:vAlign w:val="bottom"/>
            <w:hideMark/>
          </w:tcPr>
          <w:p w14:paraId="3F580F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04CB6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241.04</w:t>
            </w:r>
          </w:p>
        </w:tc>
        <w:tc>
          <w:tcPr>
            <w:tcW w:w="1243" w:type="dxa"/>
            <w:tcBorders>
              <w:top w:val="nil"/>
              <w:left w:val="nil"/>
              <w:bottom w:val="nil"/>
              <w:right w:val="nil"/>
            </w:tcBorders>
            <w:shd w:val="clear" w:color="auto" w:fill="auto"/>
            <w:noWrap/>
            <w:vAlign w:val="bottom"/>
            <w:hideMark/>
          </w:tcPr>
          <w:p w14:paraId="0A0DC0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498.61</w:t>
            </w:r>
          </w:p>
        </w:tc>
        <w:tc>
          <w:tcPr>
            <w:tcW w:w="110" w:type="dxa"/>
            <w:tcBorders>
              <w:top w:val="nil"/>
              <w:left w:val="nil"/>
              <w:bottom w:val="nil"/>
              <w:right w:val="nil"/>
            </w:tcBorders>
            <w:shd w:val="clear" w:color="auto" w:fill="auto"/>
            <w:noWrap/>
            <w:vAlign w:val="bottom"/>
            <w:hideMark/>
          </w:tcPr>
          <w:p w14:paraId="4C8D639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731E8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556.50</w:t>
            </w:r>
          </w:p>
        </w:tc>
      </w:tr>
      <w:tr w:rsidR="001B2FCC" w:rsidRPr="001B2FCC" w14:paraId="75103BAE" w14:textId="77777777" w:rsidTr="001B2FCC">
        <w:trPr>
          <w:trHeight w:val="300"/>
        </w:trPr>
        <w:tc>
          <w:tcPr>
            <w:tcW w:w="3939" w:type="dxa"/>
            <w:tcBorders>
              <w:top w:val="nil"/>
              <w:left w:val="nil"/>
              <w:bottom w:val="nil"/>
              <w:right w:val="nil"/>
            </w:tcBorders>
            <w:shd w:val="clear" w:color="auto" w:fill="auto"/>
            <w:noWrap/>
            <w:vAlign w:val="bottom"/>
            <w:hideMark/>
          </w:tcPr>
          <w:p w14:paraId="79621B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Gabon</w:t>
            </w:r>
          </w:p>
        </w:tc>
        <w:tc>
          <w:tcPr>
            <w:tcW w:w="1243" w:type="dxa"/>
            <w:tcBorders>
              <w:top w:val="nil"/>
              <w:left w:val="nil"/>
              <w:bottom w:val="nil"/>
              <w:right w:val="nil"/>
            </w:tcBorders>
            <w:shd w:val="clear" w:color="auto" w:fill="auto"/>
            <w:noWrap/>
            <w:vAlign w:val="bottom"/>
            <w:hideMark/>
          </w:tcPr>
          <w:p w14:paraId="43C5D16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129.93</w:t>
            </w:r>
          </w:p>
        </w:tc>
        <w:tc>
          <w:tcPr>
            <w:tcW w:w="1243" w:type="dxa"/>
            <w:tcBorders>
              <w:top w:val="nil"/>
              <w:left w:val="nil"/>
              <w:bottom w:val="nil"/>
              <w:right w:val="nil"/>
            </w:tcBorders>
            <w:shd w:val="clear" w:color="auto" w:fill="auto"/>
            <w:noWrap/>
            <w:vAlign w:val="bottom"/>
            <w:hideMark/>
          </w:tcPr>
          <w:p w14:paraId="16FFEC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233.59</w:t>
            </w:r>
          </w:p>
        </w:tc>
        <w:tc>
          <w:tcPr>
            <w:tcW w:w="110" w:type="dxa"/>
            <w:tcBorders>
              <w:top w:val="nil"/>
              <w:left w:val="nil"/>
              <w:bottom w:val="nil"/>
              <w:right w:val="nil"/>
            </w:tcBorders>
            <w:shd w:val="clear" w:color="auto" w:fill="auto"/>
            <w:noWrap/>
            <w:vAlign w:val="bottom"/>
            <w:hideMark/>
          </w:tcPr>
          <w:p w14:paraId="730ED9E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BCA5B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171.57</w:t>
            </w:r>
          </w:p>
        </w:tc>
        <w:tc>
          <w:tcPr>
            <w:tcW w:w="1243" w:type="dxa"/>
            <w:tcBorders>
              <w:top w:val="nil"/>
              <w:left w:val="nil"/>
              <w:bottom w:val="nil"/>
              <w:right w:val="nil"/>
            </w:tcBorders>
            <w:shd w:val="clear" w:color="auto" w:fill="auto"/>
            <w:noWrap/>
            <w:vAlign w:val="bottom"/>
            <w:hideMark/>
          </w:tcPr>
          <w:p w14:paraId="3D22E6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313.25</w:t>
            </w:r>
          </w:p>
        </w:tc>
        <w:tc>
          <w:tcPr>
            <w:tcW w:w="110" w:type="dxa"/>
            <w:tcBorders>
              <w:top w:val="nil"/>
              <w:left w:val="nil"/>
              <w:bottom w:val="nil"/>
              <w:right w:val="nil"/>
            </w:tcBorders>
            <w:shd w:val="clear" w:color="auto" w:fill="auto"/>
            <w:noWrap/>
            <w:vAlign w:val="bottom"/>
            <w:hideMark/>
          </w:tcPr>
          <w:p w14:paraId="7EFFFDA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B21D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374.68</w:t>
            </w:r>
          </w:p>
        </w:tc>
      </w:tr>
      <w:tr w:rsidR="001B2FCC" w:rsidRPr="001B2FCC" w14:paraId="1E309EDE" w14:textId="77777777" w:rsidTr="001B2FCC">
        <w:trPr>
          <w:trHeight w:val="300"/>
        </w:trPr>
        <w:tc>
          <w:tcPr>
            <w:tcW w:w="3939" w:type="dxa"/>
            <w:tcBorders>
              <w:top w:val="nil"/>
              <w:left w:val="nil"/>
              <w:bottom w:val="nil"/>
              <w:right w:val="nil"/>
            </w:tcBorders>
            <w:shd w:val="clear" w:color="auto" w:fill="auto"/>
            <w:noWrap/>
            <w:vAlign w:val="bottom"/>
            <w:hideMark/>
          </w:tcPr>
          <w:p w14:paraId="0ACE6D8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Gambia</w:t>
            </w:r>
          </w:p>
        </w:tc>
        <w:tc>
          <w:tcPr>
            <w:tcW w:w="1243" w:type="dxa"/>
            <w:tcBorders>
              <w:top w:val="nil"/>
              <w:left w:val="nil"/>
              <w:bottom w:val="nil"/>
              <w:right w:val="nil"/>
            </w:tcBorders>
            <w:shd w:val="clear" w:color="auto" w:fill="auto"/>
            <w:noWrap/>
            <w:vAlign w:val="bottom"/>
            <w:hideMark/>
          </w:tcPr>
          <w:p w14:paraId="2C4BF2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164.34</w:t>
            </w:r>
          </w:p>
        </w:tc>
        <w:tc>
          <w:tcPr>
            <w:tcW w:w="1243" w:type="dxa"/>
            <w:tcBorders>
              <w:top w:val="nil"/>
              <w:left w:val="nil"/>
              <w:bottom w:val="nil"/>
              <w:right w:val="nil"/>
            </w:tcBorders>
            <w:shd w:val="clear" w:color="auto" w:fill="auto"/>
            <w:noWrap/>
            <w:vAlign w:val="bottom"/>
            <w:hideMark/>
          </w:tcPr>
          <w:p w14:paraId="7899CC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305.14</w:t>
            </w:r>
          </w:p>
        </w:tc>
        <w:tc>
          <w:tcPr>
            <w:tcW w:w="110" w:type="dxa"/>
            <w:tcBorders>
              <w:top w:val="nil"/>
              <w:left w:val="nil"/>
              <w:bottom w:val="nil"/>
              <w:right w:val="nil"/>
            </w:tcBorders>
            <w:shd w:val="clear" w:color="auto" w:fill="auto"/>
            <w:noWrap/>
            <w:vAlign w:val="bottom"/>
            <w:hideMark/>
          </w:tcPr>
          <w:p w14:paraId="3F4B2F1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25AB5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239.53</w:t>
            </w:r>
          </w:p>
        </w:tc>
        <w:tc>
          <w:tcPr>
            <w:tcW w:w="1243" w:type="dxa"/>
            <w:tcBorders>
              <w:top w:val="nil"/>
              <w:left w:val="nil"/>
              <w:bottom w:val="nil"/>
              <w:right w:val="nil"/>
            </w:tcBorders>
            <w:shd w:val="clear" w:color="auto" w:fill="auto"/>
            <w:noWrap/>
            <w:vAlign w:val="bottom"/>
            <w:hideMark/>
          </w:tcPr>
          <w:p w14:paraId="2CEC7E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479.68</w:t>
            </w:r>
          </w:p>
        </w:tc>
        <w:tc>
          <w:tcPr>
            <w:tcW w:w="110" w:type="dxa"/>
            <w:tcBorders>
              <w:top w:val="nil"/>
              <w:left w:val="nil"/>
              <w:bottom w:val="nil"/>
              <w:right w:val="nil"/>
            </w:tcBorders>
            <w:shd w:val="clear" w:color="auto" w:fill="auto"/>
            <w:noWrap/>
            <w:vAlign w:val="bottom"/>
            <w:hideMark/>
          </w:tcPr>
          <w:p w14:paraId="07AEE36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5670C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548.23</w:t>
            </w:r>
          </w:p>
        </w:tc>
      </w:tr>
      <w:tr w:rsidR="001B2FCC" w:rsidRPr="001B2FCC" w14:paraId="661372EB" w14:textId="77777777" w:rsidTr="001B2FCC">
        <w:trPr>
          <w:trHeight w:val="300"/>
        </w:trPr>
        <w:tc>
          <w:tcPr>
            <w:tcW w:w="3939" w:type="dxa"/>
            <w:tcBorders>
              <w:top w:val="nil"/>
              <w:left w:val="nil"/>
              <w:bottom w:val="nil"/>
              <w:right w:val="nil"/>
            </w:tcBorders>
            <w:shd w:val="clear" w:color="auto" w:fill="auto"/>
            <w:noWrap/>
            <w:vAlign w:val="bottom"/>
            <w:hideMark/>
          </w:tcPr>
          <w:p w14:paraId="4A4B5C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Ghana</w:t>
            </w:r>
          </w:p>
        </w:tc>
        <w:tc>
          <w:tcPr>
            <w:tcW w:w="1243" w:type="dxa"/>
            <w:tcBorders>
              <w:top w:val="nil"/>
              <w:left w:val="nil"/>
              <w:bottom w:val="nil"/>
              <w:right w:val="nil"/>
            </w:tcBorders>
            <w:shd w:val="clear" w:color="auto" w:fill="auto"/>
            <w:noWrap/>
            <w:vAlign w:val="bottom"/>
            <w:hideMark/>
          </w:tcPr>
          <w:p w14:paraId="483025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129.36</w:t>
            </w:r>
          </w:p>
        </w:tc>
        <w:tc>
          <w:tcPr>
            <w:tcW w:w="1243" w:type="dxa"/>
            <w:tcBorders>
              <w:top w:val="nil"/>
              <w:left w:val="nil"/>
              <w:bottom w:val="nil"/>
              <w:right w:val="nil"/>
            </w:tcBorders>
            <w:shd w:val="clear" w:color="auto" w:fill="auto"/>
            <w:noWrap/>
            <w:vAlign w:val="bottom"/>
            <w:hideMark/>
          </w:tcPr>
          <w:p w14:paraId="7A2538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250.44</w:t>
            </w:r>
          </w:p>
        </w:tc>
        <w:tc>
          <w:tcPr>
            <w:tcW w:w="110" w:type="dxa"/>
            <w:tcBorders>
              <w:top w:val="nil"/>
              <w:left w:val="nil"/>
              <w:bottom w:val="nil"/>
              <w:right w:val="nil"/>
            </w:tcBorders>
            <w:shd w:val="clear" w:color="auto" w:fill="auto"/>
            <w:noWrap/>
            <w:vAlign w:val="bottom"/>
            <w:hideMark/>
          </w:tcPr>
          <w:p w14:paraId="00E51E6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0CB0A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178.46</w:t>
            </w:r>
          </w:p>
        </w:tc>
        <w:tc>
          <w:tcPr>
            <w:tcW w:w="1243" w:type="dxa"/>
            <w:tcBorders>
              <w:top w:val="nil"/>
              <w:left w:val="nil"/>
              <w:bottom w:val="nil"/>
              <w:right w:val="nil"/>
            </w:tcBorders>
            <w:shd w:val="clear" w:color="auto" w:fill="auto"/>
            <w:noWrap/>
            <w:vAlign w:val="bottom"/>
            <w:hideMark/>
          </w:tcPr>
          <w:p w14:paraId="386D81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354.77</w:t>
            </w:r>
          </w:p>
        </w:tc>
        <w:tc>
          <w:tcPr>
            <w:tcW w:w="110" w:type="dxa"/>
            <w:tcBorders>
              <w:top w:val="nil"/>
              <w:left w:val="nil"/>
              <w:bottom w:val="nil"/>
              <w:right w:val="nil"/>
            </w:tcBorders>
            <w:shd w:val="clear" w:color="auto" w:fill="auto"/>
            <w:noWrap/>
            <w:vAlign w:val="bottom"/>
            <w:hideMark/>
          </w:tcPr>
          <w:p w14:paraId="5C056BD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07EC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425.95</w:t>
            </w:r>
          </w:p>
        </w:tc>
      </w:tr>
      <w:tr w:rsidR="001B2FCC" w:rsidRPr="001B2FCC" w14:paraId="5C0561CF" w14:textId="77777777" w:rsidTr="001B2FCC">
        <w:trPr>
          <w:trHeight w:val="300"/>
        </w:trPr>
        <w:tc>
          <w:tcPr>
            <w:tcW w:w="3939" w:type="dxa"/>
            <w:tcBorders>
              <w:top w:val="nil"/>
              <w:left w:val="nil"/>
              <w:bottom w:val="nil"/>
              <w:right w:val="nil"/>
            </w:tcBorders>
            <w:shd w:val="clear" w:color="auto" w:fill="auto"/>
            <w:noWrap/>
            <w:vAlign w:val="bottom"/>
            <w:hideMark/>
          </w:tcPr>
          <w:p w14:paraId="132C9F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Guinea</w:t>
            </w:r>
          </w:p>
        </w:tc>
        <w:tc>
          <w:tcPr>
            <w:tcW w:w="1243" w:type="dxa"/>
            <w:tcBorders>
              <w:top w:val="nil"/>
              <w:left w:val="nil"/>
              <w:bottom w:val="nil"/>
              <w:right w:val="nil"/>
            </w:tcBorders>
            <w:shd w:val="clear" w:color="auto" w:fill="auto"/>
            <w:noWrap/>
            <w:vAlign w:val="bottom"/>
            <w:hideMark/>
          </w:tcPr>
          <w:p w14:paraId="31EBF9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225.94</w:t>
            </w:r>
          </w:p>
        </w:tc>
        <w:tc>
          <w:tcPr>
            <w:tcW w:w="1243" w:type="dxa"/>
            <w:tcBorders>
              <w:top w:val="nil"/>
              <w:left w:val="nil"/>
              <w:bottom w:val="nil"/>
              <w:right w:val="nil"/>
            </w:tcBorders>
            <w:shd w:val="clear" w:color="auto" w:fill="auto"/>
            <w:noWrap/>
            <w:vAlign w:val="bottom"/>
            <w:hideMark/>
          </w:tcPr>
          <w:p w14:paraId="44DBF1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422.48</w:t>
            </w:r>
          </w:p>
        </w:tc>
        <w:tc>
          <w:tcPr>
            <w:tcW w:w="110" w:type="dxa"/>
            <w:tcBorders>
              <w:top w:val="nil"/>
              <w:left w:val="nil"/>
              <w:bottom w:val="nil"/>
              <w:right w:val="nil"/>
            </w:tcBorders>
            <w:shd w:val="clear" w:color="auto" w:fill="auto"/>
            <w:noWrap/>
            <w:vAlign w:val="bottom"/>
            <w:hideMark/>
          </w:tcPr>
          <w:p w14:paraId="44CB259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06DF7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321.69</w:t>
            </w:r>
          </w:p>
        </w:tc>
        <w:tc>
          <w:tcPr>
            <w:tcW w:w="1243" w:type="dxa"/>
            <w:tcBorders>
              <w:top w:val="nil"/>
              <w:left w:val="nil"/>
              <w:bottom w:val="nil"/>
              <w:right w:val="nil"/>
            </w:tcBorders>
            <w:shd w:val="clear" w:color="auto" w:fill="auto"/>
            <w:noWrap/>
            <w:vAlign w:val="bottom"/>
            <w:hideMark/>
          </w:tcPr>
          <w:p w14:paraId="55A9E9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577.15</w:t>
            </w:r>
          </w:p>
        </w:tc>
        <w:tc>
          <w:tcPr>
            <w:tcW w:w="110" w:type="dxa"/>
            <w:tcBorders>
              <w:top w:val="nil"/>
              <w:left w:val="nil"/>
              <w:bottom w:val="nil"/>
              <w:right w:val="nil"/>
            </w:tcBorders>
            <w:shd w:val="clear" w:color="auto" w:fill="auto"/>
            <w:noWrap/>
            <w:vAlign w:val="bottom"/>
            <w:hideMark/>
          </w:tcPr>
          <w:p w14:paraId="727B7B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62F34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625.77</w:t>
            </w:r>
          </w:p>
        </w:tc>
      </w:tr>
      <w:tr w:rsidR="001B2FCC" w:rsidRPr="001B2FCC" w14:paraId="41B24697" w14:textId="77777777" w:rsidTr="001B2FCC">
        <w:trPr>
          <w:trHeight w:val="300"/>
        </w:trPr>
        <w:tc>
          <w:tcPr>
            <w:tcW w:w="3939" w:type="dxa"/>
            <w:tcBorders>
              <w:top w:val="nil"/>
              <w:left w:val="nil"/>
              <w:bottom w:val="nil"/>
              <w:right w:val="nil"/>
            </w:tcBorders>
            <w:shd w:val="clear" w:color="auto" w:fill="auto"/>
            <w:noWrap/>
            <w:vAlign w:val="bottom"/>
            <w:hideMark/>
          </w:tcPr>
          <w:p w14:paraId="558637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Guinea-Bissau</w:t>
            </w:r>
          </w:p>
        </w:tc>
        <w:tc>
          <w:tcPr>
            <w:tcW w:w="1243" w:type="dxa"/>
            <w:tcBorders>
              <w:top w:val="nil"/>
              <w:left w:val="nil"/>
              <w:bottom w:val="nil"/>
              <w:right w:val="nil"/>
            </w:tcBorders>
            <w:shd w:val="clear" w:color="auto" w:fill="auto"/>
            <w:noWrap/>
            <w:vAlign w:val="bottom"/>
            <w:hideMark/>
          </w:tcPr>
          <w:p w14:paraId="190D6D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227.83</w:t>
            </w:r>
          </w:p>
        </w:tc>
        <w:tc>
          <w:tcPr>
            <w:tcW w:w="1243" w:type="dxa"/>
            <w:tcBorders>
              <w:top w:val="nil"/>
              <w:left w:val="nil"/>
              <w:bottom w:val="nil"/>
              <w:right w:val="nil"/>
            </w:tcBorders>
            <w:shd w:val="clear" w:color="auto" w:fill="auto"/>
            <w:noWrap/>
            <w:vAlign w:val="bottom"/>
            <w:hideMark/>
          </w:tcPr>
          <w:p w14:paraId="333BC0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404.38</w:t>
            </w:r>
          </w:p>
        </w:tc>
        <w:tc>
          <w:tcPr>
            <w:tcW w:w="110" w:type="dxa"/>
            <w:tcBorders>
              <w:top w:val="nil"/>
              <w:left w:val="nil"/>
              <w:bottom w:val="nil"/>
              <w:right w:val="nil"/>
            </w:tcBorders>
            <w:shd w:val="clear" w:color="auto" w:fill="auto"/>
            <w:noWrap/>
            <w:vAlign w:val="bottom"/>
            <w:hideMark/>
          </w:tcPr>
          <w:p w14:paraId="1658923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EEDF9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309.35</w:t>
            </w:r>
          </w:p>
        </w:tc>
        <w:tc>
          <w:tcPr>
            <w:tcW w:w="1243" w:type="dxa"/>
            <w:tcBorders>
              <w:top w:val="nil"/>
              <w:left w:val="nil"/>
              <w:bottom w:val="nil"/>
              <w:right w:val="nil"/>
            </w:tcBorders>
            <w:shd w:val="clear" w:color="auto" w:fill="auto"/>
            <w:noWrap/>
            <w:vAlign w:val="bottom"/>
            <w:hideMark/>
          </w:tcPr>
          <w:p w14:paraId="6A812CE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539.54</w:t>
            </w:r>
          </w:p>
        </w:tc>
        <w:tc>
          <w:tcPr>
            <w:tcW w:w="110" w:type="dxa"/>
            <w:tcBorders>
              <w:top w:val="nil"/>
              <w:left w:val="nil"/>
              <w:bottom w:val="nil"/>
              <w:right w:val="nil"/>
            </w:tcBorders>
            <w:shd w:val="clear" w:color="auto" w:fill="auto"/>
            <w:noWrap/>
            <w:vAlign w:val="bottom"/>
            <w:hideMark/>
          </w:tcPr>
          <w:p w14:paraId="78A55DE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10770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591.77</w:t>
            </w:r>
          </w:p>
        </w:tc>
      </w:tr>
      <w:tr w:rsidR="001B2FCC" w:rsidRPr="001B2FCC" w14:paraId="01D47A0C" w14:textId="77777777" w:rsidTr="001B2FCC">
        <w:trPr>
          <w:trHeight w:val="300"/>
        </w:trPr>
        <w:tc>
          <w:tcPr>
            <w:tcW w:w="3939" w:type="dxa"/>
            <w:tcBorders>
              <w:top w:val="nil"/>
              <w:left w:val="nil"/>
              <w:bottom w:val="nil"/>
              <w:right w:val="nil"/>
            </w:tcBorders>
            <w:shd w:val="clear" w:color="auto" w:fill="auto"/>
            <w:noWrap/>
            <w:vAlign w:val="bottom"/>
            <w:hideMark/>
          </w:tcPr>
          <w:p w14:paraId="6F4AF7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Kenya</w:t>
            </w:r>
          </w:p>
        </w:tc>
        <w:tc>
          <w:tcPr>
            <w:tcW w:w="1243" w:type="dxa"/>
            <w:tcBorders>
              <w:top w:val="nil"/>
              <w:left w:val="nil"/>
              <w:bottom w:val="nil"/>
              <w:right w:val="nil"/>
            </w:tcBorders>
            <w:shd w:val="clear" w:color="auto" w:fill="auto"/>
            <w:noWrap/>
            <w:vAlign w:val="bottom"/>
            <w:hideMark/>
          </w:tcPr>
          <w:p w14:paraId="2A182B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141.67</w:t>
            </w:r>
          </w:p>
        </w:tc>
        <w:tc>
          <w:tcPr>
            <w:tcW w:w="1243" w:type="dxa"/>
            <w:tcBorders>
              <w:top w:val="nil"/>
              <w:left w:val="nil"/>
              <w:bottom w:val="nil"/>
              <w:right w:val="nil"/>
            </w:tcBorders>
            <w:shd w:val="clear" w:color="auto" w:fill="auto"/>
            <w:noWrap/>
            <w:vAlign w:val="bottom"/>
            <w:hideMark/>
          </w:tcPr>
          <w:p w14:paraId="7C5B0C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250.94</w:t>
            </w:r>
          </w:p>
        </w:tc>
        <w:tc>
          <w:tcPr>
            <w:tcW w:w="110" w:type="dxa"/>
            <w:tcBorders>
              <w:top w:val="nil"/>
              <w:left w:val="nil"/>
              <w:bottom w:val="nil"/>
              <w:right w:val="nil"/>
            </w:tcBorders>
            <w:shd w:val="clear" w:color="auto" w:fill="auto"/>
            <w:noWrap/>
            <w:vAlign w:val="bottom"/>
            <w:hideMark/>
          </w:tcPr>
          <w:p w14:paraId="4BFA802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41459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186.47</w:t>
            </w:r>
          </w:p>
        </w:tc>
        <w:tc>
          <w:tcPr>
            <w:tcW w:w="1243" w:type="dxa"/>
            <w:tcBorders>
              <w:top w:val="nil"/>
              <w:left w:val="nil"/>
              <w:bottom w:val="nil"/>
              <w:right w:val="nil"/>
            </w:tcBorders>
            <w:shd w:val="clear" w:color="auto" w:fill="auto"/>
            <w:noWrap/>
            <w:vAlign w:val="bottom"/>
            <w:hideMark/>
          </w:tcPr>
          <w:p w14:paraId="7BAFCA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340.52</w:t>
            </w:r>
          </w:p>
        </w:tc>
        <w:tc>
          <w:tcPr>
            <w:tcW w:w="110" w:type="dxa"/>
            <w:tcBorders>
              <w:top w:val="nil"/>
              <w:left w:val="nil"/>
              <w:bottom w:val="nil"/>
              <w:right w:val="nil"/>
            </w:tcBorders>
            <w:shd w:val="clear" w:color="auto" w:fill="auto"/>
            <w:noWrap/>
            <w:vAlign w:val="bottom"/>
            <w:hideMark/>
          </w:tcPr>
          <w:p w14:paraId="220603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C724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402.97</w:t>
            </w:r>
          </w:p>
        </w:tc>
      </w:tr>
      <w:tr w:rsidR="001B2FCC" w:rsidRPr="001B2FCC" w14:paraId="109992AE" w14:textId="77777777" w:rsidTr="001B2FCC">
        <w:trPr>
          <w:trHeight w:val="300"/>
        </w:trPr>
        <w:tc>
          <w:tcPr>
            <w:tcW w:w="3939" w:type="dxa"/>
            <w:tcBorders>
              <w:top w:val="nil"/>
              <w:left w:val="nil"/>
              <w:bottom w:val="nil"/>
              <w:right w:val="nil"/>
            </w:tcBorders>
            <w:shd w:val="clear" w:color="auto" w:fill="auto"/>
            <w:noWrap/>
            <w:vAlign w:val="bottom"/>
            <w:hideMark/>
          </w:tcPr>
          <w:p w14:paraId="4F5ADE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Lesotho</w:t>
            </w:r>
          </w:p>
        </w:tc>
        <w:tc>
          <w:tcPr>
            <w:tcW w:w="1243" w:type="dxa"/>
            <w:tcBorders>
              <w:top w:val="nil"/>
              <w:left w:val="nil"/>
              <w:bottom w:val="nil"/>
              <w:right w:val="nil"/>
            </w:tcBorders>
            <w:shd w:val="clear" w:color="auto" w:fill="auto"/>
            <w:noWrap/>
            <w:vAlign w:val="bottom"/>
            <w:hideMark/>
          </w:tcPr>
          <w:p w14:paraId="6C083B3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153.09</w:t>
            </w:r>
          </w:p>
        </w:tc>
        <w:tc>
          <w:tcPr>
            <w:tcW w:w="1243" w:type="dxa"/>
            <w:tcBorders>
              <w:top w:val="nil"/>
              <w:left w:val="nil"/>
              <w:bottom w:val="nil"/>
              <w:right w:val="nil"/>
            </w:tcBorders>
            <w:shd w:val="clear" w:color="auto" w:fill="auto"/>
            <w:noWrap/>
            <w:vAlign w:val="bottom"/>
            <w:hideMark/>
          </w:tcPr>
          <w:p w14:paraId="12D438F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150.83</w:t>
            </w:r>
          </w:p>
        </w:tc>
        <w:tc>
          <w:tcPr>
            <w:tcW w:w="110" w:type="dxa"/>
            <w:tcBorders>
              <w:top w:val="nil"/>
              <w:left w:val="nil"/>
              <w:bottom w:val="nil"/>
              <w:right w:val="nil"/>
            </w:tcBorders>
            <w:shd w:val="clear" w:color="auto" w:fill="auto"/>
            <w:noWrap/>
            <w:vAlign w:val="bottom"/>
            <w:hideMark/>
          </w:tcPr>
          <w:p w14:paraId="729A5E5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721AD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216.10</w:t>
            </w:r>
          </w:p>
        </w:tc>
        <w:tc>
          <w:tcPr>
            <w:tcW w:w="1243" w:type="dxa"/>
            <w:tcBorders>
              <w:top w:val="nil"/>
              <w:left w:val="nil"/>
              <w:bottom w:val="nil"/>
              <w:right w:val="nil"/>
            </w:tcBorders>
            <w:shd w:val="clear" w:color="auto" w:fill="auto"/>
            <w:noWrap/>
            <w:vAlign w:val="bottom"/>
            <w:hideMark/>
          </w:tcPr>
          <w:p w14:paraId="52046B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213.65</w:t>
            </w:r>
          </w:p>
        </w:tc>
        <w:tc>
          <w:tcPr>
            <w:tcW w:w="110" w:type="dxa"/>
            <w:tcBorders>
              <w:top w:val="nil"/>
              <w:left w:val="nil"/>
              <w:bottom w:val="nil"/>
              <w:right w:val="nil"/>
            </w:tcBorders>
            <w:shd w:val="clear" w:color="auto" w:fill="auto"/>
            <w:noWrap/>
            <w:vAlign w:val="bottom"/>
            <w:hideMark/>
          </w:tcPr>
          <w:p w14:paraId="0E90858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5E45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267.95</w:t>
            </w:r>
          </w:p>
        </w:tc>
      </w:tr>
      <w:tr w:rsidR="001B2FCC" w:rsidRPr="001B2FCC" w14:paraId="0DE6D967" w14:textId="77777777" w:rsidTr="001B2FCC">
        <w:trPr>
          <w:trHeight w:val="300"/>
        </w:trPr>
        <w:tc>
          <w:tcPr>
            <w:tcW w:w="3939" w:type="dxa"/>
            <w:tcBorders>
              <w:top w:val="nil"/>
              <w:left w:val="nil"/>
              <w:bottom w:val="nil"/>
              <w:right w:val="nil"/>
            </w:tcBorders>
            <w:shd w:val="clear" w:color="auto" w:fill="auto"/>
            <w:noWrap/>
            <w:vAlign w:val="bottom"/>
            <w:hideMark/>
          </w:tcPr>
          <w:p w14:paraId="6E9CE6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Liberia</w:t>
            </w:r>
          </w:p>
        </w:tc>
        <w:tc>
          <w:tcPr>
            <w:tcW w:w="1243" w:type="dxa"/>
            <w:tcBorders>
              <w:top w:val="nil"/>
              <w:left w:val="nil"/>
              <w:bottom w:val="nil"/>
              <w:right w:val="nil"/>
            </w:tcBorders>
            <w:shd w:val="clear" w:color="auto" w:fill="auto"/>
            <w:noWrap/>
            <w:vAlign w:val="bottom"/>
            <w:hideMark/>
          </w:tcPr>
          <w:p w14:paraId="143A9C5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216.99</w:t>
            </w:r>
          </w:p>
        </w:tc>
        <w:tc>
          <w:tcPr>
            <w:tcW w:w="1243" w:type="dxa"/>
            <w:tcBorders>
              <w:top w:val="nil"/>
              <w:left w:val="nil"/>
              <w:bottom w:val="nil"/>
              <w:right w:val="nil"/>
            </w:tcBorders>
            <w:shd w:val="clear" w:color="auto" w:fill="auto"/>
            <w:noWrap/>
            <w:vAlign w:val="bottom"/>
            <w:hideMark/>
          </w:tcPr>
          <w:p w14:paraId="278D77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438.96</w:t>
            </w:r>
          </w:p>
        </w:tc>
        <w:tc>
          <w:tcPr>
            <w:tcW w:w="110" w:type="dxa"/>
            <w:tcBorders>
              <w:top w:val="nil"/>
              <w:left w:val="nil"/>
              <w:bottom w:val="nil"/>
              <w:right w:val="nil"/>
            </w:tcBorders>
            <w:shd w:val="clear" w:color="auto" w:fill="auto"/>
            <w:noWrap/>
            <w:vAlign w:val="bottom"/>
            <w:hideMark/>
          </w:tcPr>
          <w:p w14:paraId="7936C92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D09C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289.43</w:t>
            </w:r>
          </w:p>
        </w:tc>
        <w:tc>
          <w:tcPr>
            <w:tcW w:w="1243" w:type="dxa"/>
            <w:tcBorders>
              <w:top w:val="nil"/>
              <w:left w:val="nil"/>
              <w:bottom w:val="nil"/>
              <w:right w:val="nil"/>
            </w:tcBorders>
            <w:shd w:val="clear" w:color="auto" w:fill="auto"/>
            <w:noWrap/>
            <w:vAlign w:val="bottom"/>
            <w:hideMark/>
          </w:tcPr>
          <w:p w14:paraId="6F0E4D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578.52</w:t>
            </w:r>
          </w:p>
        </w:tc>
        <w:tc>
          <w:tcPr>
            <w:tcW w:w="110" w:type="dxa"/>
            <w:tcBorders>
              <w:top w:val="nil"/>
              <w:left w:val="nil"/>
              <w:bottom w:val="nil"/>
              <w:right w:val="nil"/>
            </w:tcBorders>
            <w:shd w:val="clear" w:color="auto" w:fill="auto"/>
            <w:noWrap/>
            <w:vAlign w:val="bottom"/>
            <w:hideMark/>
          </w:tcPr>
          <w:p w14:paraId="12BF248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9E915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619.21</w:t>
            </w:r>
          </w:p>
        </w:tc>
      </w:tr>
      <w:tr w:rsidR="001B2FCC" w:rsidRPr="001B2FCC" w14:paraId="031D3017" w14:textId="77777777" w:rsidTr="001B2FCC">
        <w:trPr>
          <w:trHeight w:val="300"/>
        </w:trPr>
        <w:tc>
          <w:tcPr>
            <w:tcW w:w="3939" w:type="dxa"/>
            <w:tcBorders>
              <w:top w:val="nil"/>
              <w:left w:val="nil"/>
              <w:bottom w:val="nil"/>
              <w:right w:val="nil"/>
            </w:tcBorders>
            <w:shd w:val="clear" w:color="auto" w:fill="auto"/>
            <w:noWrap/>
            <w:vAlign w:val="bottom"/>
            <w:hideMark/>
          </w:tcPr>
          <w:p w14:paraId="6C2EF4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Libya</w:t>
            </w:r>
          </w:p>
        </w:tc>
        <w:tc>
          <w:tcPr>
            <w:tcW w:w="1243" w:type="dxa"/>
            <w:tcBorders>
              <w:top w:val="nil"/>
              <w:left w:val="nil"/>
              <w:bottom w:val="nil"/>
              <w:right w:val="nil"/>
            </w:tcBorders>
            <w:shd w:val="clear" w:color="auto" w:fill="auto"/>
            <w:noWrap/>
            <w:vAlign w:val="bottom"/>
            <w:hideMark/>
          </w:tcPr>
          <w:p w14:paraId="607023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23.94</w:t>
            </w:r>
          </w:p>
        </w:tc>
        <w:tc>
          <w:tcPr>
            <w:tcW w:w="1243" w:type="dxa"/>
            <w:tcBorders>
              <w:top w:val="nil"/>
              <w:left w:val="nil"/>
              <w:bottom w:val="nil"/>
              <w:right w:val="nil"/>
            </w:tcBorders>
            <w:shd w:val="clear" w:color="auto" w:fill="auto"/>
            <w:noWrap/>
            <w:vAlign w:val="bottom"/>
            <w:hideMark/>
          </w:tcPr>
          <w:p w14:paraId="4906E1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81.75</w:t>
            </w:r>
          </w:p>
        </w:tc>
        <w:tc>
          <w:tcPr>
            <w:tcW w:w="110" w:type="dxa"/>
            <w:tcBorders>
              <w:top w:val="nil"/>
              <w:left w:val="nil"/>
              <w:bottom w:val="nil"/>
              <w:right w:val="nil"/>
            </w:tcBorders>
            <w:shd w:val="clear" w:color="auto" w:fill="auto"/>
            <w:noWrap/>
            <w:vAlign w:val="bottom"/>
            <w:hideMark/>
          </w:tcPr>
          <w:p w14:paraId="27FCD28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9267E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27.60</w:t>
            </w:r>
          </w:p>
        </w:tc>
        <w:tc>
          <w:tcPr>
            <w:tcW w:w="1243" w:type="dxa"/>
            <w:tcBorders>
              <w:top w:val="nil"/>
              <w:left w:val="nil"/>
              <w:bottom w:val="nil"/>
              <w:right w:val="nil"/>
            </w:tcBorders>
            <w:shd w:val="clear" w:color="auto" w:fill="auto"/>
            <w:noWrap/>
            <w:vAlign w:val="bottom"/>
            <w:hideMark/>
          </w:tcPr>
          <w:p w14:paraId="44C2A5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96.13</w:t>
            </w:r>
          </w:p>
        </w:tc>
        <w:tc>
          <w:tcPr>
            <w:tcW w:w="110" w:type="dxa"/>
            <w:tcBorders>
              <w:top w:val="nil"/>
              <w:left w:val="nil"/>
              <w:bottom w:val="nil"/>
              <w:right w:val="nil"/>
            </w:tcBorders>
            <w:shd w:val="clear" w:color="auto" w:fill="auto"/>
            <w:noWrap/>
            <w:vAlign w:val="bottom"/>
            <w:hideMark/>
          </w:tcPr>
          <w:p w14:paraId="7A64C7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737CF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121.96</w:t>
            </w:r>
          </w:p>
        </w:tc>
      </w:tr>
      <w:tr w:rsidR="001B2FCC" w:rsidRPr="001B2FCC" w14:paraId="1DA3954F" w14:textId="77777777" w:rsidTr="001B2FCC">
        <w:trPr>
          <w:trHeight w:val="300"/>
        </w:trPr>
        <w:tc>
          <w:tcPr>
            <w:tcW w:w="3939" w:type="dxa"/>
            <w:tcBorders>
              <w:top w:val="nil"/>
              <w:left w:val="nil"/>
              <w:bottom w:val="nil"/>
              <w:right w:val="nil"/>
            </w:tcBorders>
            <w:shd w:val="clear" w:color="auto" w:fill="auto"/>
            <w:noWrap/>
            <w:vAlign w:val="bottom"/>
            <w:hideMark/>
          </w:tcPr>
          <w:p w14:paraId="11CA8B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Madagascar</w:t>
            </w:r>
          </w:p>
        </w:tc>
        <w:tc>
          <w:tcPr>
            <w:tcW w:w="1243" w:type="dxa"/>
            <w:tcBorders>
              <w:top w:val="nil"/>
              <w:left w:val="nil"/>
              <w:bottom w:val="nil"/>
              <w:right w:val="nil"/>
            </w:tcBorders>
            <w:shd w:val="clear" w:color="auto" w:fill="auto"/>
            <w:noWrap/>
            <w:vAlign w:val="bottom"/>
            <w:hideMark/>
          </w:tcPr>
          <w:p w14:paraId="224D90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139.66</w:t>
            </w:r>
          </w:p>
        </w:tc>
        <w:tc>
          <w:tcPr>
            <w:tcW w:w="1243" w:type="dxa"/>
            <w:tcBorders>
              <w:top w:val="nil"/>
              <w:left w:val="nil"/>
              <w:bottom w:val="nil"/>
              <w:right w:val="nil"/>
            </w:tcBorders>
            <w:shd w:val="clear" w:color="auto" w:fill="auto"/>
            <w:noWrap/>
            <w:vAlign w:val="bottom"/>
            <w:hideMark/>
          </w:tcPr>
          <w:p w14:paraId="14A536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308.54</w:t>
            </w:r>
          </w:p>
        </w:tc>
        <w:tc>
          <w:tcPr>
            <w:tcW w:w="110" w:type="dxa"/>
            <w:tcBorders>
              <w:top w:val="nil"/>
              <w:left w:val="nil"/>
              <w:bottom w:val="nil"/>
              <w:right w:val="nil"/>
            </w:tcBorders>
            <w:shd w:val="clear" w:color="auto" w:fill="auto"/>
            <w:noWrap/>
            <w:vAlign w:val="bottom"/>
            <w:hideMark/>
          </w:tcPr>
          <w:p w14:paraId="2129DC7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DFBB1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191.27</w:t>
            </w:r>
          </w:p>
        </w:tc>
        <w:tc>
          <w:tcPr>
            <w:tcW w:w="1243" w:type="dxa"/>
            <w:tcBorders>
              <w:top w:val="nil"/>
              <w:left w:val="nil"/>
              <w:bottom w:val="nil"/>
              <w:right w:val="nil"/>
            </w:tcBorders>
            <w:shd w:val="clear" w:color="auto" w:fill="auto"/>
            <w:noWrap/>
            <w:vAlign w:val="bottom"/>
            <w:hideMark/>
          </w:tcPr>
          <w:p w14:paraId="1BE86B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416.11</w:t>
            </w:r>
          </w:p>
        </w:tc>
        <w:tc>
          <w:tcPr>
            <w:tcW w:w="110" w:type="dxa"/>
            <w:tcBorders>
              <w:top w:val="nil"/>
              <w:left w:val="nil"/>
              <w:bottom w:val="nil"/>
              <w:right w:val="nil"/>
            </w:tcBorders>
            <w:shd w:val="clear" w:color="auto" w:fill="auto"/>
            <w:noWrap/>
            <w:vAlign w:val="bottom"/>
            <w:hideMark/>
          </w:tcPr>
          <w:p w14:paraId="3E762A8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64B30F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485.22</w:t>
            </w:r>
          </w:p>
        </w:tc>
      </w:tr>
      <w:tr w:rsidR="001B2FCC" w:rsidRPr="001B2FCC" w14:paraId="36AA8C69" w14:textId="77777777" w:rsidTr="001B2FCC">
        <w:trPr>
          <w:trHeight w:val="300"/>
        </w:trPr>
        <w:tc>
          <w:tcPr>
            <w:tcW w:w="3939" w:type="dxa"/>
            <w:tcBorders>
              <w:top w:val="nil"/>
              <w:left w:val="nil"/>
              <w:bottom w:val="nil"/>
              <w:right w:val="nil"/>
            </w:tcBorders>
            <w:shd w:val="clear" w:color="auto" w:fill="auto"/>
            <w:noWrap/>
            <w:vAlign w:val="bottom"/>
            <w:hideMark/>
          </w:tcPr>
          <w:p w14:paraId="27A3B6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Malawi</w:t>
            </w:r>
          </w:p>
        </w:tc>
        <w:tc>
          <w:tcPr>
            <w:tcW w:w="1243" w:type="dxa"/>
            <w:tcBorders>
              <w:top w:val="nil"/>
              <w:left w:val="nil"/>
              <w:bottom w:val="nil"/>
              <w:right w:val="nil"/>
            </w:tcBorders>
            <w:shd w:val="clear" w:color="auto" w:fill="auto"/>
            <w:noWrap/>
            <w:vAlign w:val="bottom"/>
            <w:hideMark/>
          </w:tcPr>
          <w:p w14:paraId="4E8B7C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207.56</w:t>
            </w:r>
          </w:p>
        </w:tc>
        <w:tc>
          <w:tcPr>
            <w:tcW w:w="1243" w:type="dxa"/>
            <w:tcBorders>
              <w:top w:val="nil"/>
              <w:left w:val="nil"/>
              <w:bottom w:val="nil"/>
              <w:right w:val="nil"/>
            </w:tcBorders>
            <w:shd w:val="clear" w:color="auto" w:fill="auto"/>
            <w:noWrap/>
            <w:vAlign w:val="bottom"/>
            <w:hideMark/>
          </w:tcPr>
          <w:p w14:paraId="582B26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356.26</w:t>
            </w:r>
          </w:p>
        </w:tc>
        <w:tc>
          <w:tcPr>
            <w:tcW w:w="110" w:type="dxa"/>
            <w:tcBorders>
              <w:top w:val="nil"/>
              <w:left w:val="nil"/>
              <w:bottom w:val="nil"/>
              <w:right w:val="nil"/>
            </w:tcBorders>
            <w:shd w:val="clear" w:color="auto" w:fill="auto"/>
            <w:noWrap/>
            <w:vAlign w:val="bottom"/>
            <w:hideMark/>
          </w:tcPr>
          <w:p w14:paraId="0A6B28E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C0C25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279.68</w:t>
            </w:r>
          </w:p>
        </w:tc>
        <w:tc>
          <w:tcPr>
            <w:tcW w:w="1243" w:type="dxa"/>
            <w:tcBorders>
              <w:top w:val="nil"/>
              <w:left w:val="nil"/>
              <w:bottom w:val="nil"/>
              <w:right w:val="nil"/>
            </w:tcBorders>
            <w:shd w:val="clear" w:color="auto" w:fill="auto"/>
            <w:noWrap/>
            <w:vAlign w:val="bottom"/>
            <w:hideMark/>
          </w:tcPr>
          <w:p w14:paraId="09185F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475.03</w:t>
            </w:r>
          </w:p>
        </w:tc>
        <w:tc>
          <w:tcPr>
            <w:tcW w:w="110" w:type="dxa"/>
            <w:tcBorders>
              <w:top w:val="nil"/>
              <w:left w:val="nil"/>
              <w:bottom w:val="nil"/>
              <w:right w:val="nil"/>
            </w:tcBorders>
            <w:shd w:val="clear" w:color="auto" w:fill="auto"/>
            <w:noWrap/>
            <w:vAlign w:val="bottom"/>
            <w:hideMark/>
          </w:tcPr>
          <w:p w14:paraId="0705260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B910C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519.50</w:t>
            </w:r>
          </w:p>
        </w:tc>
      </w:tr>
      <w:tr w:rsidR="001B2FCC" w:rsidRPr="001B2FCC" w14:paraId="45E18533" w14:textId="77777777" w:rsidTr="001B2FCC">
        <w:trPr>
          <w:trHeight w:val="300"/>
        </w:trPr>
        <w:tc>
          <w:tcPr>
            <w:tcW w:w="3939" w:type="dxa"/>
            <w:tcBorders>
              <w:top w:val="nil"/>
              <w:left w:val="nil"/>
              <w:bottom w:val="nil"/>
              <w:right w:val="nil"/>
            </w:tcBorders>
            <w:shd w:val="clear" w:color="auto" w:fill="auto"/>
            <w:noWrap/>
            <w:vAlign w:val="bottom"/>
            <w:hideMark/>
          </w:tcPr>
          <w:p w14:paraId="47D972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Mali</w:t>
            </w:r>
          </w:p>
        </w:tc>
        <w:tc>
          <w:tcPr>
            <w:tcW w:w="1243" w:type="dxa"/>
            <w:tcBorders>
              <w:top w:val="nil"/>
              <w:left w:val="nil"/>
              <w:bottom w:val="nil"/>
              <w:right w:val="nil"/>
            </w:tcBorders>
            <w:shd w:val="clear" w:color="auto" w:fill="auto"/>
            <w:noWrap/>
            <w:vAlign w:val="bottom"/>
            <w:hideMark/>
          </w:tcPr>
          <w:p w14:paraId="7C0DA1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294.78</w:t>
            </w:r>
          </w:p>
        </w:tc>
        <w:tc>
          <w:tcPr>
            <w:tcW w:w="1243" w:type="dxa"/>
            <w:tcBorders>
              <w:top w:val="nil"/>
              <w:left w:val="nil"/>
              <w:bottom w:val="nil"/>
              <w:right w:val="nil"/>
            </w:tcBorders>
            <w:shd w:val="clear" w:color="auto" w:fill="auto"/>
            <w:noWrap/>
            <w:vAlign w:val="bottom"/>
            <w:hideMark/>
          </w:tcPr>
          <w:p w14:paraId="31ED66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465.05</w:t>
            </w:r>
          </w:p>
        </w:tc>
        <w:tc>
          <w:tcPr>
            <w:tcW w:w="110" w:type="dxa"/>
            <w:tcBorders>
              <w:top w:val="nil"/>
              <w:left w:val="nil"/>
              <w:bottom w:val="nil"/>
              <w:right w:val="nil"/>
            </w:tcBorders>
            <w:shd w:val="clear" w:color="auto" w:fill="auto"/>
            <w:noWrap/>
            <w:vAlign w:val="bottom"/>
            <w:hideMark/>
          </w:tcPr>
          <w:p w14:paraId="7B8FD73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8405C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426.36</w:t>
            </w:r>
          </w:p>
        </w:tc>
        <w:tc>
          <w:tcPr>
            <w:tcW w:w="1243" w:type="dxa"/>
            <w:tcBorders>
              <w:top w:val="nil"/>
              <w:left w:val="nil"/>
              <w:bottom w:val="nil"/>
              <w:right w:val="nil"/>
            </w:tcBorders>
            <w:shd w:val="clear" w:color="auto" w:fill="auto"/>
            <w:noWrap/>
            <w:vAlign w:val="bottom"/>
            <w:hideMark/>
          </w:tcPr>
          <w:p w14:paraId="38200C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649.64</w:t>
            </w:r>
          </w:p>
        </w:tc>
        <w:tc>
          <w:tcPr>
            <w:tcW w:w="110" w:type="dxa"/>
            <w:tcBorders>
              <w:top w:val="nil"/>
              <w:left w:val="nil"/>
              <w:bottom w:val="nil"/>
              <w:right w:val="nil"/>
            </w:tcBorders>
            <w:shd w:val="clear" w:color="auto" w:fill="auto"/>
            <w:noWrap/>
            <w:vAlign w:val="bottom"/>
            <w:hideMark/>
          </w:tcPr>
          <w:p w14:paraId="408A3B4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21189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687.93</w:t>
            </w:r>
          </w:p>
        </w:tc>
      </w:tr>
      <w:tr w:rsidR="001B2FCC" w:rsidRPr="001B2FCC" w14:paraId="5D5DEE58" w14:textId="77777777" w:rsidTr="001B2FCC">
        <w:trPr>
          <w:trHeight w:val="300"/>
        </w:trPr>
        <w:tc>
          <w:tcPr>
            <w:tcW w:w="3939" w:type="dxa"/>
            <w:tcBorders>
              <w:top w:val="nil"/>
              <w:left w:val="nil"/>
              <w:bottom w:val="nil"/>
              <w:right w:val="nil"/>
            </w:tcBorders>
            <w:shd w:val="clear" w:color="auto" w:fill="auto"/>
            <w:noWrap/>
            <w:vAlign w:val="bottom"/>
            <w:hideMark/>
          </w:tcPr>
          <w:p w14:paraId="77BFC0A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Mauritania</w:t>
            </w:r>
          </w:p>
        </w:tc>
        <w:tc>
          <w:tcPr>
            <w:tcW w:w="1243" w:type="dxa"/>
            <w:tcBorders>
              <w:top w:val="nil"/>
              <w:left w:val="nil"/>
              <w:bottom w:val="nil"/>
              <w:right w:val="nil"/>
            </w:tcBorders>
            <w:shd w:val="clear" w:color="auto" w:fill="auto"/>
            <w:noWrap/>
            <w:vAlign w:val="bottom"/>
            <w:hideMark/>
          </w:tcPr>
          <w:p w14:paraId="124FB4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172.15</w:t>
            </w:r>
          </w:p>
        </w:tc>
        <w:tc>
          <w:tcPr>
            <w:tcW w:w="1243" w:type="dxa"/>
            <w:tcBorders>
              <w:top w:val="nil"/>
              <w:left w:val="nil"/>
              <w:bottom w:val="nil"/>
              <w:right w:val="nil"/>
            </w:tcBorders>
            <w:shd w:val="clear" w:color="auto" w:fill="auto"/>
            <w:noWrap/>
            <w:vAlign w:val="bottom"/>
            <w:hideMark/>
          </w:tcPr>
          <w:p w14:paraId="16BFB1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297.44</w:t>
            </w:r>
          </w:p>
        </w:tc>
        <w:tc>
          <w:tcPr>
            <w:tcW w:w="110" w:type="dxa"/>
            <w:tcBorders>
              <w:top w:val="nil"/>
              <w:left w:val="nil"/>
              <w:bottom w:val="nil"/>
              <w:right w:val="nil"/>
            </w:tcBorders>
            <w:shd w:val="clear" w:color="auto" w:fill="auto"/>
            <w:noWrap/>
            <w:vAlign w:val="bottom"/>
            <w:hideMark/>
          </w:tcPr>
          <w:p w14:paraId="5300106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4835B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250.36</w:t>
            </w:r>
          </w:p>
        </w:tc>
        <w:tc>
          <w:tcPr>
            <w:tcW w:w="1243" w:type="dxa"/>
            <w:tcBorders>
              <w:top w:val="nil"/>
              <w:left w:val="nil"/>
              <w:bottom w:val="nil"/>
              <w:right w:val="nil"/>
            </w:tcBorders>
            <w:shd w:val="clear" w:color="auto" w:fill="auto"/>
            <w:noWrap/>
            <w:vAlign w:val="bottom"/>
            <w:hideMark/>
          </w:tcPr>
          <w:p w14:paraId="7E695D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435.04</w:t>
            </w:r>
          </w:p>
        </w:tc>
        <w:tc>
          <w:tcPr>
            <w:tcW w:w="110" w:type="dxa"/>
            <w:tcBorders>
              <w:top w:val="nil"/>
              <w:left w:val="nil"/>
              <w:bottom w:val="nil"/>
              <w:right w:val="nil"/>
            </w:tcBorders>
            <w:shd w:val="clear" w:color="auto" w:fill="auto"/>
            <w:noWrap/>
            <w:vAlign w:val="bottom"/>
            <w:hideMark/>
          </w:tcPr>
          <w:p w14:paraId="2B3F38E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37653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466.58</w:t>
            </w:r>
          </w:p>
        </w:tc>
      </w:tr>
      <w:tr w:rsidR="001B2FCC" w:rsidRPr="001B2FCC" w14:paraId="7B011D2F" w14:textId="77777777" w:rsidTr="001B2FCC">
        <w:trPr>
          <w:trHeight w:val="300"/>
        </w:trPr>
        <w:tc>
          <w:tcPr>
            <w:tcW w:w="3939" w:type="dxa"/>
            <w:tcBorders>
              <w:top w:val="nil"/>
              <w:left w:val="nil"/>
              <w:bottom w:val="nil"/>
              <w:right w:val="nil"/>
            </w:tcBorders>
            <w:shd w:val="clear" w:color="auto" w:fill="auto"/>
            <w:noWrap/>
            <w:vAlign w:val="bottom"/>
            <w:hideMark/>
          </w:tcPr>
          <w:p w14:paraId="778D9C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Morocco</w:t>
            </w:r>
          </w:p>
        </w:tc>
        <w:tc>
          <w:tcPr>
            <w:tcW w:w="1243" w:type="dxa"/>
            <w:tcBorders>
              <w:top w:val="nil"/>
              <w:left w:val="nil"/>
              <w:bottom w:val="nil"/>
              <w:right w:val="nil"/>
            </w:tcBorders>
            <w:shd w:val="clear" w:color="auto" w:fill="auto"/>
            <w:noWrap/>
            <w:vAlign w:val="bottom"/>
            <w:hideMark/>
          </w:tcPr>
          <w:p w14:paraId="0EAB88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51.78</w:t>
            </w:r>
          </w:p>
        </w:tc>
        <w:tc>
          <w:tcPr>
            <w:tcW w:w="1243" w:type="dxa"/>
            <w:tcBorders>
              <w:top w:val="nil"/>
              <w:left w:val="nil"/>
              <w:bottom w:val="nil"/>
              <w:right w:val="nil"/>
            </w:tcBorders>
            <w:shd w:val="clear" w:color="auto" w:fill="auto"/>
            <w:noWrap/>
            <w:vAlign w:val="bottom"/>
            <w:hideMark/>
          </w:tcPr>
          <w:p w14:paraId="65B314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130.14</w:t>
            </w:r>
          </w:p>
        </w:tc>
        <w:tc>
          <w:tcPr>
            <w:tcW w:w="110" w:type="dxa"/>
            <w:tcBorders>
              <w:top w:val="nil"/>
              <w:left w:val="nil"/>
              <w:bottom w:val="nil"/>
              <w:right w:val="nil"/>
            </w:tcBorders>
            <w:shd w:val="clear" w:color="auto" w:fill="auto"/>
            <w:noWrap/>
            <w:vAlign w:val="bottom"/>
            <w:hideMark/>
          </w:tcPr>
          <w:p w14:paraId="2215DF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C23F1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60.43</w:t>
            </w:r>
          </w:p>
        </w:tc>
        <w:tc>
          <w:tcPr>
            <w:tcW w:w="1243" w:type="dxa"/>
            <w:tcBorders>
              <w:top w:val="nil"/>
              <w:left w:val="nil"/>
              <w:bottom w:val="nil"/>
              <w:right w:val="nil"/>
            </w:tcBorders>
            <w:shd w:val="clear" w:color="auto" w:fill="auto"/>
            <w:noWrap/>
            <w:vAlign w:val="bottom"/>
            <w:hideMark/>
          </w:tcPr>
          <w:p w14:paraId="49E816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159.66</w:t>
            </w:r>
          </w:p>
        </w:tc>
        <w:tc>
          <w:tcPr>
            <w:tcW w:w="110" w:type="dxa"/>
            <w:tcBorders>
              <w:top w:val="nil"/>
              <w:left w:val="nil"/>
              <w:bottom w:val="nil"/>
              <w:right w:val="nil"/>
            </w:tcBorders>
            <w:shd w:val="clear" w:color="auto" w:fill="auto"/>
            <w:noWrap/>
            <w:vAlign w:val="bottom"/>
            <w:hideMark/>
          </w:tcPr>
          <w:p w14:paraId="67AB6D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6A1DF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176.86</w:t>
            </w:r>
          </w:p>
        </w:tc>
      </w:tr>
      <w:tr w:rsidR="001B2FCC" w:rsidRPr="001B2FCC" w14:paraId="0B2DC8EF" w14:textId="77777777" w:rsidTr="001B2FCC">
        <w:trPr>
          <w:trHeight w:val="300"/>
        </w:trPr>
        <w:tc>
          <w:tcPr>
            <w:tcW w:w="3939" w:type="dxa"/>
            <w:tcBorders>
              <w:top w:val="nil"/>
              <w:left w:val="nil"/>
              <w:bottom w:val="nil"/>
              <w:right w:val="nil"/>
            </w:tcBorders>
            <w:shd w:val="clear" w:color="auto" w:fill="auto"/>
            <w:noWrap/>
            <w:vAlign w:val="bottom"/>
            <w:hideMark/>
          </w:tcPr>
          <w:p w14:paraId="74C990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Mozambique</w:t>
            </w:r>
          </w:p>
        </w:tc>
        <w:tc>
          <w:tcPr>
            <w:tcW w:w="1243" w:type="dxa"/>
            <w:tcBorders>
              <w:top w:val="nil"/>
              <w:left w:val="nil"/>
              <w:bottom w:val="nil"/>
              <w:right w:val="nil"/>
            </w:tcBorders>
            <w:shd w:val="clear" w:color="auto" w:fill="auto"/>
            <w:noWrap/>
            <w:vAlign w:val="bottom"/>
            <w:hideMark/>
          </w:tcPr>
          <w:p w14:paraId="73B7A0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233.55</w:t>
            </w:r>
          </w:p>
        </w:tc>
        <w:tc>
          <w:tcPr>
            <w:tcW w:w="1243" w:type="dxa"/>
            <w:tcBorders>
              <w:top w:val="nil"/>
              <w:left w:val="nil"/>
              <w:bottom w:val="nil"/>
              <w:right w:val="nil"/>
            </w:tcBorders>
            <w:shd w:val="clear" w:color="auto" w:fill="auto"/>
            <w:noWrap/>
            <w:vAlign w:val="bottom"/>
            <w:hideMark/>
          </w:tcPr>
          <w:p w14:paraId="66844B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373.08</w:t>
            </w:r>
          </w:p>
        </w:tc>
        <w:tc>
          <w:tcPr>
            <w:tcW w:w="110" w:type="dxa"/>
            <w:tcBorders>
              <w:top w:val="nil"/>
              <w:left w:val="nil"/>
              <w:bottom w:val="nil"/>
              <w:right w:val="nil"/>
            </w:tcBorders>
            <w:shd w:val="clear" w:color="auto" w:fill="auto"/>
            <w:noWrap/>
            <w:vAlign w:val="bottom"/>
            <w:hideMark/>
          </w:tcPr>
          <w:p w14:paraId="7C487E9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2D4F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312.29</w:t>
            </w:r>
          </w:p>
        </w:tc>
        <w:tc>
          <w:tcPr>
            <w:tcW w:w="1243" w:type="dxa"/>
            <w:tcBorders>
              <w:top w:val="nil"/>
              <w:left w:val="nil"/>
              <w:bottom w:val="nil"/>
              <w:right w:val="nil"/>
            </w:tcBorders>
            <w:shd w:val="clear" w:color="auto" w:fill="auto"/>
            <w:noWrap/>
            <w:vAlign w:val="bottom"/>
            <w:hideMark/>
          </w:tcPr>
          <w:p w14:paraId="5953C4C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497.17</w:t>
            </w:r>
          </w:p>
        </w:tc>
        <w:tc>
          <w:tcPr>
            <w:tcW w:w="110" w:type="dxa"/>
            <w:tcBorders>
              <w:top w:val="nil"/>
              <w:left w:val="nil"/>
              <w:bottom w:val="nil"/>
              <w:right w:val="nil"/>
            </w:tcBorders>
            <w:shd w:val="clear" w:color="auto" w:fill="auto"/>
            <w:noWrap/>
            <w:vAlign w:val="bottom"/>
            <w:hideMark/>
          </w:tcPr>
          <w:p w14:paraId="7DAFD29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D2FBB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537.84</w:t>
            </w:r>
          </w:p>
        </w:tc>
      </w:tr>
      <w:tr w:rsidR="001B2FCC" w:rsidRPr="001B2FCC" w14:paraId="32739B96" w14:textId="77777777" w:rsidTr="001B2FCC">
        <w:trPr>
          <w:trHeight w:val="300"/>
        </w:trPr>
        <w:tc>
          <w:tcPr>
            <w:tcW w:w="3939" w:type="dxa"/>
            <w:tcBorders>
              <w:top w:val="nil"/>
              <w:left w:val="nil"/>
              <w:bottom w:val="nil"/>
              <w:right w:val="nil"/>
            </w:tcBorders>
            <w:shd w:val="clear" w:color="auto" w:fill="auto"/>
            <w:noWrap/>
            <w:vAlign w:val="bottom"/>
            <w:hideMark/>
          </w:tcPr>
          <w:p w14:paraId="768222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Namibia</w:t>
            </w:r>
          </w:p>
        </w:tc>
        <w:tc>
          <w:tcPr>
            <w:tcW w:w="1243" w:type="dxa"/>
            <w:tcBorders>
              <w:top w:val="nil"/>
              <w:left w:val="nil"/>
              <w:bottom w:val="nil"/>
              <w:right w:val="nil"/>
            </w:tcBorders>
            <w:shd w:val="clear" w:color="auto" w:fill="auto"/>
            <w:noWrap/>
            <w:vAlign w:val="bottom"/>
            <w:hideMark/>
          </w:tcPr>
          <w:p w14:paraId="797D48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100.35</w:t>
            </w:r>
          </w:p>
        </w:tc>
        <w:tc>
          <w:tcPr>
            <w:tcW w:w="1243" w:type="dxa"/>
            <w:tcBorders>
              <w:top w:val="nil"/>
              <w:left w:val="nil"/>
              <w:bottom w:val="nil"/>
              <w:right w:val="nil"/>
            </w:tcBorders>
            <w:shd w:val="clear" w:color="auto" w:fill="auto"/>
            <w:noWrap/>
            <w:vAlign w:val="bottom"/>
            <w:hideMark/>
          </w:tcPr>
          <w:p w14:paraId="5642A6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140.52</w:t>
            </w:r>
          </w:p>
        </w:tc>
        <w:tc>
          <w:tcPr>
            <w:tcW w:w="110" w:type="dxa"/>
            <w:tcBorders>
              <w:top w:val="nil"/>
              <w:left w:val="nil"/>
              <w:bottom w:val="nil"/>
              <w:right w:val="nil"/>
            </w:tcBorders>
            <w:shd w:val="clear" w:color="auto" w:fill="auto"/>
            <w:noWrap/>
            <w:vAlign w:val="bottom"/>
            <w:hideMark/>
          </w:tcPr>
          <w:p w14:paraId="55F2574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0BE6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130.39</w:t>
            </w:r>
          </w:p>
        </w:tc>
        <w:tc>
          <w:tcPr>
            <w:tcW w:w="1243" w:type="dxa"/>
            <w:tcBorders>
              <w:top w:val="nil"/>
              <w:left w:val="nil"/>
              <w:bottom w:val="nil"/>
              <w:right w:val="nil"/>
            </w:tcBorders>
            <w:shd w:val="clear" w:color="auto" w:fill="auto"/>
            <w:noWrap/>
            <w:vAlign w:val="bottom"/>
            <w:hideMark/>
          </w:tcPr>
          <w:p w14:paraId="5C950D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191.37</w:t>
            </w:r>
          </w:p>
        </w:tc>
        <w:tc>
          <w:tcPr>
            <w:tcW w:w="110" w:type="dxa"/>
            <w:tcBorders>
              <w:top w:val="nil"/>
              <w:left w:val="nil"/>
              <w:bottom w:val="nil"/>
              <w:right w:val="nil"/>
            </w:tcBorders>
            <w:shd w:val="clear" w:color="auto" w:fill="auto"/>
            <w:noWrap/>
            <w:vAlign w:val="bottom"/>
            <w:hideMark/>
          </w:tcPr>
          <w:p w14:paraId="5D2ABFB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C09E3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241.23</w:t>
            </w:r>
          </w:p>
        </w:tc>
      </w:tr>
      <w:tr w:rsidR="001B2FCC" w:rsidRPr="001B2FCC" w14:paraId="4F75C469" w14:textId="77777777" w:rsidTr="001B2FCC">
        <w:trPr>
          <w:trHeight w:val="300"/>
        </w:trPr>
        <w:tc>
          <w:tcPr>
            <w:tcW w:w="3939" w:type="dxa"/>
            <w:tcBorders>
              <w:top w:val="nil"/>
              <w:left w:val="nil"/>
              <w:bottom w:val="nil"/>
              <w:right w:val="nil"/>
            </w:tcBorders>
            <w:shd w:val="clear" w:color="auto" w:fill="auto"/>
            <w:noWrap/>
            <w:vAlign w:val="bottom"/>
            <w:hideMark/>
          </w:tcPr>
          <w:p w14:paraId="1824AA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Niger</w:t>
            </w:r>
          </w:p>
        </w:tc>
        <w:tc>
          <w:tcPr>
            <w:tcW w:w="1243" w:type="dxa"/>
            <w:tcBorders>
              <w:top w:val="nil"/>
              <w:left w:val="nil"/>
              <w:bottom w:val="nil"/>
              <w:right w:val="nil"/>
            </w:tcBorders>
            <w:shd w:val="clear" w:color="auto" w:fill="auto"/>
            <w:noWrap/>
            <w:vAlign w:val="bottom"/>
            <w:hideMark/>
          </w:tcPr>
          <w:p w14:paraId="51BFF8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261.10</w:t>
            </w:r>
          </w:p>
        </w:tc>
        <w:tc>
          <w:tcPr>
            <w:tcW w:w="1243" w:type="dxa"/>
            <w:tcBorders>
              <w:top w:val="nil"/>
              <w:left w:val="nil"/>
              <w:bottom w:val="nil"/>
              <w:right w:val="nil"/>
            </w:tcBorders>
            <w:shd w:val="clear" w:color="auto" w:fill="auto"/>
            <w:noWrap/>
            <w:vAlign w:val="bottom"/>
            <w:hideMark/>
          </w:tcPr>
          <w:p w14:paraId="4CA7BC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473.18</w:t>
            </w:r>
          </w:p>
        </w:tc>
        <w:tc>
          <w:tcPr>
            <w:tcW w:w="110" w:type="dxa"/>
            <w:tcBorders>
              <w:top w:val="nil"/>
              <w:left w:val="nil"/>
              <w:bottom w:val="nil"/>
              <w:right w:val="nil"/>
            </w:tcBorders>
            <w:shd w:val="clear" w:color="auto" w:fill="auto"/>
            <w:noWrap/>
            <w:vAlign w:val="bottom"/>
            <w:hideMark/>
          </w:tcPr>
          <w:p w14:paraId="59F5C8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2AA9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444.23</w:t>
            </w:r>
          </w:p>
        </w:tc>
        <w:tc>
          <w:tcPr>
            <w:tcW w:w="1243" w:type="dxa"/>
            <w:tcBorders>
              <w:top w:val="nil"/>
              <w:left w:val="nil"/>
              <w:bottom w:val="nil"/>
              <w:right w:val="nil"/>
            </w:tcBorders>
            <w:shd w:val="clear" w:color="auto" w:fill="auto"/>
            <w:noWrap/>
            <w:vAlign w:val="bottom"/>
            <w:hideMark/>
          </w:tcPr>
          <w:p w14:paraId="10BE3F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713.84</w:t>
            </w:r>
          </w:p>
        </w:tc>
        <w:tc>
          <w:tcPr>
            <w:tcW w:w="110" w:type="dxa"/>
            <w:tcBorders>
              <w:top w:val="nil"/>
              <w:left w:val="nil"/>
              <w:bottom w:val="nil"/>
              <w:right w:val="nil"/>
            </w:tcBorders>
            <w:shd w:val="clear" w:color="auto" w:fill="auto"/>
            <w:noWrap/>
            <w:vAlign w:val="bottom"/>
            <w:hideMark/>
          </w:tcPr>
          <w:p w14:paraId="6D899B4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317B4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741.43</w:t>
            </w:r>
          </w:p>
        </w:tc>
      </w:tr>
      <w:tr w:rsidR="001B2FCC" w:rsidRPr="001B2FCC" w14:paraId="14034A45" w14:textId="77777777" w:rsidTr="001B2FCC">
        <w:trPr>
          <w:trHeight w:val="300"/>
        </w:trPr>
        <w:tc>
          <w:tcPr>
            <w:tcW w:w="3939" w:type="dxa"/>
            <w:tcBorders>
              <w:top w:val="nil"/>
              <w:left w:val="nil"/>
              <w:bottom w:val="nil"/>
              <w:right w:val="nil"/>
            </w:tcBorders>
            <w:shd w:val="clear" w:color="auto" w:fill="auto"/>
            <w:noWrap/>
            <w:vAlign w:val="bottom"/>
            <w:hideMark/>
          </w:tcPr>
          <w:p w14:paraId="73FCC5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Nigeria</w:t>
            </w:r>
          </w:p>
        </w:tc>
        <w:tc>
          <w:tcPr>
            <w:tcW w:w="1243" w:type="dxa"/>
            <w:tcBorders>
              <w:top w:val="nil"/>
              <w:left w:val="nil"/>
              <w:bottom w:val="nil"/>
              <w:right w:val="nil"/>
            </w:tcBorders>
            <w:shd w:val="clear" w:color="auto" w:fill="auto"/>
            <w:noWrap/>
            <w:vAlign w:val="bottom"/>
            <w:hideMark/>
          </w:tcPr>
          <w:p w14:paraId="432E42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244.99</w:t>
            </w:r>
          </w:p>
        </w:tc>
        <w:tc>
          <w:tcPr>
            <w:tcW w:w="1243" w:type="dxa"/>
            <w:tcBorders>
              <w:top w:val="nil"/>
              <w:left w:val="nil"/>
              <w:bottom w:val="nil"/>
              <w:right w:val="nil"/>
            </w:tcBorders>
            <w:shd w:val="clear" w:color="auto" w:fill="auto"/>
            <w:noWrap/>
            <w:vAlign w:val="bottom"/>
            <w:hideMark/>
          </w:tcPr>
          <w:p w14:paraId="60AAF4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404.25</w:t>
            </w:r>
          </w:p>
        </w:tc>
        <w:tc>
          <w:tcPr>
            <w:tcW w:w="110" w:type="dxa"/>
            <w:tcBorders>
              <w:top w:val="nil"/>
              <w:left w:val="nil"/>
              <w:bottom w:val="nil"/>
              <w:right w:val="nil"/>
            </w:tcBorders>
            <w:shd w:val="clear" w:color="auto" w:fill="auto"/>
            <w:noWrap/>
            <w:vAlign w:val="bottom"/>
            <w:hideMark/>
          </w:tcPr>
          <w:p w14:paraId="1971D1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E6CB1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344.14</w:t>
            </w:r>
          </w:p>
        </w:tc>
        <w:tc>
          <w:tcPr>
            <w:tcW w:w="1243" w:type="dxa"/>
            <w:tcBorders>
              <w:top w:val="nil"/>
              <w:left w:val="nil"/>
              <w:bottom w:val="nil"/>
              <w:right w:val="nil"/>
            </w:tcBorders>
            <w:shd w:val="clear" w:color="auto" w:fill="auto"/>
            <w:noWrap/>
            <w:vAlign w:val="bottom"/>
            <w:hideMark/>
          </w:tcPr>
          <w:p w14:paraId="6AEE62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547.92</w:t>
            </w:r>
          </w:p>
        </w:tc>
        <w:tc>
          <w:tcPr>
            <w:tcW w:w="110" w:type="dxa"/>
            <w:tcBorders>
              <w:top w:val="nil"/>
              <w:left w:val="nil"/>
              <w:bottom w:val="nil"/>
              <w:right w:val="nil"/>
            </w:tcBorders>
            <w:shd w:val="clear" w:color="auto" w:fill="auto"/>
            <w:noWrap/>
            <w:vAlign w:val="bottom"/>
            <w:hideMark/>
          </w:tcPr>
          <w:p w14:paraId="563A8FC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FAB91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614.35</w:t>
            </w:r>
          </w:p>
        </w:tc>
      </w:tr>
      <w:tr w:rsidR="001B2FCC" w:rsidRPr="001B2FCC" w14:paraId="48E07373" w14:textId="77777777" w:rsidTr="001B2FCC">
        <w:trPr>
          <w:trHeight w:val="300"/>
        </w:trPr>
        <w:tc>
          <w:tcPr>
            <w:tcW w:w="3939" w:type="dxa"/>
            <w:tcBorders>
              <w:top w:val="nil"/>
              <w:left w:val="nil"/>
              <w:bottom w:val="nil"/>
              <w:right w:val="nil"/>
            </w:tcBorders>
            <w:shd w:val="clear" w:color="auto" w:fill="auto"/>
            <w:noWrap/>
            <w:vAlign w:val="bottom"/>
            <w:hideMark/>
          </w:tcPr>
          <w:p w14:paraId="5D44F2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Rwanda</w:t>
            </w:r>
          </w:p>
        </w:tc>
        <w:tc>
          <w:tcPr>
            <w:tcW w:w="1243" w:type="dxa"/>
            <w:tcBorders>
              <w:top w:val="nil"/>
              <w:left w:val="nil"/>
              <w:bottom w:val="nil"/>
              <w:right w:val="nil"/>
            </w:tcBorders>
            <w:shd w:val="clear" w:color="auto" w:fill="auto"/>
            <w:noWrap/>
            <w:vAlign w:val="bottom"/>
            <w:hideMark/>
          </w:tcPr>
          <w:p w14:paraId="391957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151.85</w:t>
            </w:r>
          </w:p>
        </w:tc>
        <w:tc>
          <w:tcPr>
            <w:tcW w:w="1243" w:type="dxa"/>
            <w:tcBorders>
              <w:top w:val="nil"/>
              <w:left w:val="nil"/>
              <w:bottom w:val="nil"/>
              <w:right w:val="nil"/>
            </w:tcBorders>
            <w:shd w:val="clear" w:color="auto" w:fill="auto"/>
            <w:noWrap/>
            <w:vAlign w:val="bottom"/>
            <w:hideMark/>
          </w:tcPr>
          <w:p w14:paraId="1C4AFC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391.88</w:t>
            </w:r>
          </w:p>
        </w:tc>
        <w:tc>
          <w:tcPr>
            <w:tcW w:w="110" w:type="dxa"/>
            <w:tcBorders>
              <w:top w:val="nil"/>
              <w:left w:val="nil"/>
              <w:bottom w:val="nil"/>
              <w:right w:val="nil"/>
            </w:tcBorders>
            <w:shd w:val="clear" w:color="auto" w:fill="auto"/>
            <w:noWrap/>
            <w:vAlign w:val="bottom"/>
            <w:hideMark/>
          </w:tcPr>
          <w:p w14:paraId="03BC828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1E8A6B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196.18</w:t>
            </w:r>
          </w:p>
        </w:tc>
        <w:tc>
          <w:tcPr>
            <w:tcW w:w="1243" w:type="dxa"/>
            <w:tcBorders>
              <w:top w:val="nil"/>
              <w:left w:val="nil"/>
              <w:bottom w:val="nil"/>
              <w:right w:val="nil"/>
            </w:tcBorders>
            <w:shd w:val="clear" w:color="auto" w:fill="auto"/>
            <w:noWrap/>
            <w:vAlign w:val="bottom"/>
            <w:hideMark/>
          </w:tcPr>
          <w:p w14:paraId="054FEE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561.46</w:t>
            </w:r>
          </w:p>
        </w:tc>
        <w:tc>
          <w:tcPr>
            <w:tcW w:w="110" w:type="dxa"/>
            <w:tcBorders>
              <w:top w:val="nil"/>
              <w:left w:val="nil"/>
              <w:bottom w:val="nil"/>
              <w:right w:val="nil"/>
            </w:tcBorders>
            <w:shd w:val="clear" w:color="auto" w:fill="auto"/>
            <w:noWrap/>
            <w:vAlign w:val="bottom"/>
            <w:hideMark/>
          </w:tcPr>
          <w:p w14:paraId="66721E5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30243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600.51</w:t>
            </w:r>
          </w:p>
        </w:tc>
      </w:tr>
      <w:tr w:rsidR="001B2FCC" w:rsidRPr="001B2FCC" w14:paraId="25DA209C" w14:textId="77777777" w:rsidTr="001B2FCC">
        <w:trPr>
          <w:trHeight w:val="300"/>
        </w:trPr>
        <w:tc>
          <w:tcPr>
            <w:tcW w:w="3939" w:type="dxa"/>
            <w:tcBorders>
              <w:top w:val="nil"/>
              <w:left w:val="nil"/>
              <w:bottom w:val="nil"/>
              <w:right w:val="nil"/>
            </w:tcBorders>
            <w:shd w:val="clear" w:color="auto" w:fill="auto"/>
            <w:noWrap/>
            <w:vAlign w:val="bottom"/>
            <w:hideMark/>
          </w:tcPr>
          <w:p w14:paraId="65B9E2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Sao Tome and Principe</w:t>
            </w:r>
          </w:p>
        </w:tc>
        <w:tc>
          <w:tcPr>
            <w:tcW w:w="1243" w:type="dxa"/>
            <w:tcBorders>
              <w:top w:val="nil"/>
              <w:left w:val="nil"/>
              <w:bottom w:val="nil"/>
              <w:right w:val="nil"/>
            </w:tcBorders>
            <w:shd w:val="clear" w:color="auto" w:fill="auto"/>
            <w:noWrap/>
            <w:vAlign w:val="bottom"/>
            <w:hideMark/>
          </w:tcPr>
          <w:p w14:paraId="2745C0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128.69</w:t>
            </w:r>
          </w:p>
        </w:tc>
        <w:tc>
          <w:tcPr>
            <w:tcW w:w="1243" w:type="dxa"/>
            <w:tcBorders>
              <w:top w:val="nil"/>
              <w:left w:val="nil"/>
              <w:bottom w:val="nil"/>
              <w:right w:val="nil"/>
            </w:tcBorders>
            <w:shd w:val="clear" w:color="auto" w:fill="auto"/>
            <w:noWrap/>
            <w:vAlign w:val="bottom"/>
            <w:hideMark/>
          </w:tcPr>
          <w:p w14:paraId="39E693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292.59</w:t>
            </w:r>
          </w:p>
        </w:tc>
        <w:tc>
          <w:tcPr>
            <w:tcW w:w="110" w:type="dxa"/>
            <w:tcBorders>
              <w:top w:val="nil"/>
              <w:left w:val="nil"/>
              <w:bottom w:val="nil"/>
              <w:right w:val="nil"/>
            </w:tcBorders>
            <w:shd w:val="clear" w:color="auto" w:fill="auto"/>
            <w:noWrap/>
            <w:vAlign w:val="bottom"/>
            <w:hideMark/>
          </w:tcPr>
          <w:p w14:paraId="5DBA9BE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AFC80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154.66</w:t>
            </w:r>
          </w:p>
        </w:tc>
        <w:tc>
          <w:tcPr>
            <w:tcW w:w="1243" w:type="dxa"/>
            <w:tcBorders>
              <w:top w:val="nil"/>
              <w:left w:val="nil"/>
              <w:bottom w:val="nil"/>
              <w:right w:val="nil"/>
            </w:tcBorders>
            <w:shd w:val="clear" w:color="auto" w:fill="auto"/>
            <w:noWrap/>
            <w:vAlign w:val="bottom"/>
            <w:hideMark/>
          </w:tcPr>
          <w:p w14:paraId="23C972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365.77</w:t>
            </w:r>
          </w:p>
        </w:tc>
        <w:tc>
          <w:tcPr>
            <w:tcW w:w="110" w:type="dxa"/>
            <w:tcBorders>
              <w:top w:val="nil"/>
              <w:left w:val="nil"/>
              <w:bottom w:val="nil"/>
              <w:right w:val="nil"/>
            </w:tcBorders>
            <w:shd w:val="clear" w:color="auto" w:fill="auto"/>
            <w:noWrap/>
            <w:vAlign w:val="bottom"/>
            <w:hideMark/>
          </w:tcPr>
          <w:p w14:paraId="0233C0C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67872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405.24</w:t>
            </w:r>
          </w:p>
        </w:tc>
      </w:tr>
      <w:tr w:rsidR="001B2FCC" w:rsidRPr="001B2FCC" w14:paraId="0CAC16A8" w14:textId="77777777" w:rsidTr="001B2FCC">
        <w:trPr>
          <w:trHeight w:val="300"/>
        </w:trPr>
        <w:tc>
          <w:tcPr>
            <w:tcW w:w="3939" w:type="dxa"/>
            <w:tcBorders>
              <w:top w:val="nil"/>
              <w:left w:val="nil"/>
              <w:bottom w:val="nil"/>
              <w:right w:val="nil"/>
            </w:tcBorders>
            <w:shd w:val="clear" w:color="auto" w:fill="auto"/>
            <w:noWrap/>
            <w:vAlign w:val="bottom"/>
            <w:hideMark/>
          </w:tcPr>
          <w:p w14:paraId="3C21D9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Senegal</w:t>
            </w:r>
          </w:p>
        </w:tc>
        <w:tc>
          <w:tcPr>
            <w:tcW w:w="1243" w:type="dxa"/>
            <w:tcBorders>
              <w:top w:val="nil"/>
              <w:left w:val="nil"/>
              <w:bottom w:val="nil"/>
              <w:right w:val="nil"/>
            </w:tcBorders>
            <w:shd w:val="clear" w:color="auto" w:fill="auto"/>
            <w:noWrap/>
            <w:vAlign w:val="bottom"/>
            <w:hideMark/>
          </w:tcPr>
          <w:p w14:paraId="7997C7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135.00</w:t>
            </w:r>
          </w:p>
        </w:tc>
        <w:tc>
          <w:tcPr>
            <w:tcW w:w="1243" w:type="dxa"/>
            <w:tcBorders>
              <w:top w:val="nil"/>
              <w:left w:val="nil"/>
              <w:bottom w:val="nil"/>
              <w:right w:val="nil"/>
            </w:tcBorders>
            <w:shd w:val="clear" w:color="auto" w:fill="auto"/>
            <w:noWrap/>
            <w:vAlign w:val="bottom"/>
            <w:hideMark/>
          </w:tcPr>
          <w:p w14:paraId="4ECBCC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284.25</w:t>
            </w:r>
          </w:p>
        </w:tc>
        <w:tc>
          <w:tcPr>
            <w:tcW w:w="110" w:type="dxa"/>
            <w:tcBorders>
              <w:top w:val="nil"/>
              <w:left w:val="nil"/>
              <w:bottom w:val="nil"/>
              <w:right w:val="nil"/>
            </w:tcBorders>
            <w:shd w:val="clear" w:color="auto" w:fill="auto"/>
            <w:noWrap/>
            <w:vAlign w:val="bottom"/>
            <w:hideMark/>
          </w:tcPr>
          <w:p w14:paraId="7B7484B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0141B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194.16</w:t>
            </w:r>
          </w:p>
        </w:tc>
        <w:tc>
          <w:tcPr>
            <w:tcW w:w="1243" w:type="dxa"/>
            <w:tcBorders>
              <w:top w:val="nil"/>
              <w:left w:val="nil"/>
              <w:bottom w:val="nil"/>
              <w:right w:val="nil"/>
            </w:tcBorders>
            <w:shd w:val="clear" w:color="auto" w:fill="auto"/>
            <w:noWrap/>
            <w:vAlign w:val="bottom"/>
            <w:hideMark/>
          </w:tcPr>
          <w:p w14:paraId="5E6B03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457.98</w:t>
            </w:r>
          </w:p>
        </w:tc>
        <w:tc>
          <w:tcPr>
            <w:tcW w:w="110" w:type="dxa"/>
            <w:tcBorders>
              <w:top w:val="nil"/>
              <w:left w:val="nil"/>
              <w:bottom w:val="nil"/>
              <w:right w:val="nil"/>
            </w:tcBorders>
            <w:shd w:val="clear" w:color="auto" w:fill="auto"/>
            <w:noWrap/>
            <w:vAlign w:val="bottom"/>
            <w:hideMark/>
          </w:tcPr>
          <w:p w14:paraId="4A5FCC2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27DF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513.09</w:t>
            </w:r>
          </w:p>
        </w:tc>
      </w:tr>
      <w:tr w:rsidR="001B2FCC" w:rsidRPr="001B2FCC" w14:paraId="4EAE90ED" w14:textId="77777777" w:rsidTr="001B2FCC">
        <w:trPr>
          <w:trHeight w:val="300"/>
        </w:trPr>
        <w:tc>
          <w:tcPr>
            <w:tcW w:w="3939" w:type="dxa"/>
            <w:tcBorders>
              <w:top w:val="nil"/>
              <w:left w:val="nil"/>
              <w:bottom w:val="nil"/>
              <w:right w:val="nil"/>
            </w:tcBorders>
            <w:shd w:val="clear" w:color="auto" w:fill="auto"/>
            <w:noWrap/>
            <w:vAlign w:val="bottom"/>
            <w:hideMark/>
          </w:tcPr>
          <w:p w14:paraId="40EDE94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Sierra Leone</w:t>
            </w:r>
          </w:p>
        </w:tc>
        <w:tc>
          <w:tcPr>
            <w:tcW w:w="1243" w:type="dxa"/>
            <w:tcBorders>
              <w:top w:val="nil"/>
              <w:left w:val="nil"/>
              <w:bottom w:val="nil"/>
              <w:right w:val="nil"/>
            </w:tcBorders>
            <w:shd w:val="clear" w:color="auto" w:fill="auto"/>
            <w:noWrap/>
            <w:vAlign w:val="bottom"/>
            <w:hideMark/>
          </w:tcPr>
          <w:p w14:paraId="021BE0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300.49</w:t>
            </w:r>
          </w:p>
        </w:tc>
        <w:tc>
          <w:tcPr>
            <w:tcW w:w="1243" w:type="dxa"/>
            <w:tcBorders>
              <w:top w:val="nil"/>
              <w:left w:val="nil"/>
              <w:bottom w:val="nil"/>
              <w:right w:val="nil"/>
            </w:tcBorders>
            <w:shd w:val="clear" w:color="auto" w:fill="auto"/>
            <w:noWrap/>
            <w:vAlign w:val="bottom"/>
            <w:hideMark/>
          </w:tcPr>
          <w:p w14:paraId="0277CB3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418.00</w:t>
            </w:r>
          </w:p>
        </w:tc>
        <w:tc>
          <w:tcPr>
            <w:tcW w:w="110" w:type="dxa"/>
            <w:tcBorders>
              <w:top w:val="nil"/>
              <w:left w:val="nil"/>
              <w:bottom w:val="nil"/>
              <w:right w:val="nil"/>
            </w:tcBorders>
            <w:shd w:val="clear" w:color="auto" w:fill="auto"/>
            <w:noWrap/>
            <w:vAlign w:val="bottom"/>
            <w:hideMark/>
          </w:tcPr>
          <w:p w14:paraId="48BB415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2C680F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389.83</w:t>
            </w:r>
          </w:p>
        </w:tc>
        <w:tc>
          <w:tcPr>
            <w:tcW w:w="1243" w:type="dxa"/>
            <w:tcBorders>
              <w:top w:val="nil"/>
              <w:left w:val="nil"/>
              <w:bottom w:val="nil"/>
              <w:right w:val="nil"/>
            </w:tcBorders>
            <w:shd w:val="clear" w:color="auto" w:fill="auto"/>
            <w:noWrap/>
            <w:vAlign w:val="bottom"/>
            <w:hideMark/>
          </w:tcPr>
          <w:p w14:paraId="244E58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525.95</w:t>
            </w:r>
          </w:p>
        </w:tc>
        <w:tc>
          <w:tcPr>
            <w:tcW w:w="110" w:type="dxa"/>
            <w:tcBorders>
              <w:top w:val="nil"/>
              <w:left w:val="nil"/>
              <w:bottom w:val="nil"/>
              <w:right w:val="nil"/>
            </w:tcBorders>
            <w:shd w:val="clear" w:color="auto" w:fill="auto"/>
            <w:noWrap/>
            <w:vAlign w:val="bottom"/>
            <w:hideMark/>
          </w:tcPr>
          <w:p w14:paraId="6C99850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9106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571.22</w:t>
            </w:r>
          </w:p>
        </w:tc>
      </w:tr>
      <w:tr w:rsidR="001B2FCC" w:rsidRPr="001B2FCC" w14:paraId="76A3727D" w14:textId="77777777" w:rsidTr="001B2FCC">
        <w:trPr>
          <w:trHeight w:val="300"/>
        </w:trPr>
        <w:tc>
          <w:tcPr>
            <w:tcW w:w="3939" w:type="dxa"/>
            <w:tcBorders>
              <w:top w:val="nil"/>
              <w:left w:val="nil"/>
              <w:bottom w:val="nil"/>
              <w:right w:val="nil"/>
            </w:tcBorders>
            <w:shd w:val="clear" w:color="auto" w:fill="auto"/>
            <w:noWrap/>
            <w:vAlign w:val="bottom"/>
            <w:hideMark/>
          </w:tcPr>
          <w:p w14:paraId="19FABE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Somalia</w:t>
            </w:r>
          </w:p>
        </w:tc>
        <w:tc>
          <w:tcPr>
            <w:tcW w:w="1243" w:type="dxa"/>
            <w:tcBorders>
              <w:top w:val="nil"/>
              <w:left w:val="nil"/>
              <w:bottom w:val="nil"/>
              <w:right w:val="nil"/>
            </w:tcBorders>
            <w:shd w:val="clear" w:color="auto" w:fill="auto"/>
            <w:noWrap/>
            <w:vAlign w:val="bottom"/>
            <w:hideMark/>
          </w:tcPr>
          <w:p w14:paraId="435F65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291.31</w:t>
            </w:r>
          </w:p>
        </w:tc>
        <w:tc>
          <w:tcPr>
            <w:tcW w:w="1243" w:type="dxa"/>
            <w:tcBorders>
              <w:top w:val="nil"/>
              <w:left w:val="nil"/>
              <w:bottom w:val="nil"/>
              <w:right w:val="nil"/>
            </w:tcBorders>
            <w:shd w:val="clear" w:color="auto" w:fill="auto"/>
            <w:noWrap/>
            <w:vAlign w:val="bottom"/>
            <w:hideMark/>
          </w:tcPr>
          <w:p w14:paraId="3DD110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421.48</w:t>
            </w:r>
          </w:p>
        </w:tc>
        <w:tc>
          <w:tcPr>
            <w:tcW w:w="110" w:type="dxa"/>
            <w:tcBorders>
              <w:top w:val="nil"/>
              <w:left w:val="nil"/>
              <w:bottom w:val="nil"/>
              <w:right w:val="nil"/>
            </w:tcBorders>
            <w:shd w:val="clear" w:color="auto" w:fill="auto"/>
            <w:noWrap/>
            <w:vAlign w:val="bottom"/>
            <w:hideMark/>
          </w:tcPr>
          <w:p w14:paraId="18761D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64E6EB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414.51</w:t>
            </w:r>
          </w:p>
        </w:tc>
        <w:tc>
          <w:tcPr>
            <w:tcW w:w="1243" w:type="dxa"/>
            <w:tcBorders>
              <w:top w:val="nil"/>
              <w:left w:val="nil"/>
              <w:bottom w:val="nil"/>
              <w:right w:val="nil"/>
            </w:tcBorders>
            <w:shd w:val="clear" w:color="auto" w:fill="auto"/>
            <w:noWrap/>
            <w:vAlign w:val="bottom"/>
            <w:hideMark/>
          </w:tcPr>
          <w:p w14:paraId="09F9F2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572.33</w:t>
            </w:r>
          </w:p>
        </w:tc>
        <w:tc>
          <w:tcPr>
            <w:tcW w:w="110" w:type="dxa"/>
            <w:tcBorders>
              <w:top w:val="nil"/>
              <w:left w:val="nil"/>
              <w:bottom w:val="nil"/>
              <w:right w:val="nil"/>
            </w:tcBorders>
            <w:shd w:val="clear" w:color="auto" w:fill="auto"/>
            <w:noWrap/>
            <w:vAlign w:val="bottom"/>
            <w:hideMark/>
          </w:tcPr>
          <w:p w14:paraId="54E7E63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7716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628.88</w:t>
            </w:r>
          </w:p>
        </w:tc>
      </w:tr>
      <w:tr w:rsidR="001B2FCC" w:rsidRPr="001B2FCC" w14:paraId="43DAFDAF" w14:textId="77777777" w:rsidTr="001B2FCC">
        <w:trPr>
          <w:trHeight w:val="300"/>
        </w:trPr>
        <w:tc>
          <w:tcPr>
            <w:tcW w:w="3939" w:type="dxa"/>
            <w:tcBorders>
              <w:top w:val="nil"/>
              <w:left w:val="nil"/>
              <w:bottom w:val="nil"/>
              <w:right w:val="nil"/>
            </w:tcBorders>
            <w:shd w:val="clear" w:color="auto" w:fill="auto"/>
            <w:noWrap/>
            <w:vAlign w:val="bottom"/>
            <w:hideMark/>
          </w:tcPr>
          <w:p w14:paraId="776C16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Africa</w:t>
            </w:r>
          </w:p>
        </w:tc>
        <w:tc>
          <w:tcPr>
            <w:tcW w:w="1243" w:type="dxa"/>
            <w:tcBorders>
              <w:top w:val="nil"/>
              <w:left w:val="nil"/>
              <w:bottom w:val="nil"/>
              <w:right w:val="nil"/>
            </w:tcBorders>
            <w:shd w:val="clear" w:color="auto" w:fill="auto"/>
            <w:noWrap/>
            <w:vAlign w:val="bottom"/>
            <w:hideMark/>
          </w:tcPr>
          <w:p w14:paraId="0895E4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86.69</w:t>
            </w:r>
          </w:p>
        </w:tc>
        <w:tc>
          <w:tcPr>
            <w:tcW w:w="1243" w:type="dxa"/>
            <w:tcBorders>
              <w:top w:val="nil"/>
              <w:left w:val="nil"/>
              <w:bottom w:val="nil"/>
              <w:right w:val="nil"/>
            </w:tcBorders>
            <w:shd w:val="clear" w:color="auto" w:fill="auto"/>
            <w:noWrap/>
            <w:vAlign w:val="bottom"/>
            <w:hideMark/>
          </w:tcPr>
          <w:p w14:paraId="7972D4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112.39</w:t>
            </w:r>
          </w:p>
        </w:tc>
        <w:tc>
          <w:tcPr>
            <w:tcW w:w="110" w:type="dxa"/>
            <w:tcBorders>
              <w:top w:val="nil"/>
              <w:left w:val="nil"/>
              <w:bottom w:val="nil"/>
              <w:right w:val="nil"/>
            </w:tcBorders>
            <w:shd w:val="clear" w:color="auto" w:fill="auto"/>
            <w:noWrap/>
            <w:vAlign w:val="bottom"/>
            <w:hideMark/>
          </w:tcPr>
          <w:p w14:paraId="455BBF4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C4EC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112.87</w:t>
            </w:r>
          </w:p>
        </w:tc>
        <w:tc>
          <w:tcPr>
            <w:tcW w:w="1243" w:type="dxa"/>
            <w:tcBorders>
              <w:top w:val="nil"/>
              <w:left w:val="nil"/>
              <w:bottom w:val="nil"/>
              <w:right w:val="nil"/>
            </w:tcBorders>
            <w:shd w:val="clear" w:color="auto" w:fill="auto"/>
            <w:noWrap/>
            <w:vAlign w:val="bottom"/>
            <w:hideMark/>
          </w:tcPr>
          <w:p w14:paraId="7CAC9E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154.62</w:t>
            </w:r>
          </w:p>
        </w:tc>
        <w:tc>
          <w:tcPr>
            <w:tcW w:w="110" w:type="dxa"/>
            <w:tcBorders>
              <w:top w:val="nil"/>
              <w:left w:val="nil"/>
              <w:bottom w:val="nil"/>
              <w:right w:val="nil"/>
            </w:tcBorders>
            <w:shd w:val="clear" w:color="auto" w:fill="auto"/>
            <w:noWrap/>
            <w:vAlign w:val="bottom"/>
            <w:hideMark/>
          </w:tcPr>
          <w:p w14:paraId="053B12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647999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200.85</w:t>
            </w:r>
          </w:p>
        </w:tc>
      </w:tr>
      <w:tr w:rsidR="001B2FCC" w:rsidRPr="001B2FCC" w14:paraId="05DA64D1" w14:textId="77777777" w:rsidTr="001B2FCC">
        <w:trPr>
          <w:trHeight w:val="300"/>
        </w:trPr>
        <w:tc>
          <w:tcPr>
            <w:tcW w:w="3939" w:type="dxa"/>
            <w:tcBorders>
              <w:top w:val="nil"/>
              <w:left w:val="nil"/>
              <w:bottom w:val="nil"/>
              <w:right w:val="nil"/>
            </w:tcBorders>
            <w:shd w:val="clear" w:color="auto" w:fill="auto"/>
            <w:noWrap/>
            <w:vAlign w:val="bottom"/>
            <w:hideMark/>
          </w:tcPr>
          <w:p w14:paraId="4342EA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Sudan</w:t>
            </w:r>
          </w:p>
        </w:tc>
        <w:tc>
          <w:tcPr>
            <w:tcW w:w="1243" w:type="dxa"/>
            <w:tcBorders>
              <w:top w:val="nil"/>
              <w:left w:val="nil"/>
              <w:bottom w:val="nil"/>
              <w:right w:val="nil"/>
            </w:tcBorders>
            <w:shd w:val="clear" w:color="auto" w:fill="auto"/>
            <w:noWrap/>
            <w:vAlign w:val="bottom"/>
            <w:hideMark/>
          </w:tcPr>
          <w:p w14:paraId="79229F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236.42</w:t>
            </w:r>
          </w:p>
        </w:tc>
        <w:tc>
          <w:tcPr>
            <w:tcW w:w="1243" w:type="dxa"/>
            <w:tcBorders>
              <w:top w:val="nil"/>
              <w:left w:val="nil"/>
              <w:bottom w:val="nil"/>
              <w:right w:val="nil"/>
            </w:tcBorders>
            <w:shd w:val="clear" w:color="auto" w:fill="auto"/>
            <w:noWrap/>
            <w:vAlign w:val="bottom"/>
            <w:hideMark/>
          </w:tcPr>
          <w:p w14:paraId="404CE4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395.95</w:t>
            </w:r>
          </w:p>
        </w:tc>
        <w:tc>
          <w:tcPr>
            <w:tcW w:w="110" w:type="dxa"/>
            <w:tcBorders>
              <w:top w:val="nil"/>
              <w:left w:val="nil"/>
              <w:bottom w:val="nil"/>
              <w:right w:val="nil"/>
            </w:tcBorders>
            <w:shd w:val="clear" w:color="auto" w:fill="auto"/>
            <w:noWrap/>
            <w:vAlign w:val="bottom"/>
            <w:hideMark/>
          </w:tcPr>
          <w:p w14:paraId="60E928A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CA4F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327.59</w:t>
            </w:r>
          </w:p>
        </w:tc>
        <w:tc>
          <w:tcPr>
            <w:tcW w:w="1243" w:type="dxa"/>
            <w:tcBorders>
              <w:top w:val="nil"/>
              <w:left w:val="nil"/>
              <w:bottom w:val="nil"/>
              <w:right w:val="nil"/>
            </w:tcBorders>
            <w:shd w:val="clear" w:color="auto" w:fill="auto"/>
            <w:noWrap/>
            <w:vAlign w:val="bottom"/>
            <w:hideMark/>
          </w:tcPr>
          <w:p w14:paraId="4B64A5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533.64</w:t>
            </w:r>
          </w:p>
        </w:tc>
        <w:tc>
          <w:tcPr>
            <w:tcW w:w="110" w:type="dxa"/>
            <w:tcBorders>
              <w:top w:val="nil"/>
              <w:left w:val="nil"/>
              <w:bottom w:val="nil"/>
              <w:right w:val="nil"/>
            </w:tcBorders>
            <w:shd w:val="clear" w:color="auto" w:fill="auto"/>
            <w:noWrap/>
            <w:vAlign w:val="bottom"/>
            <w:hideMark/>
          </w:tcPr>
          <w:p w14:paraId="6F34797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B25D7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590.25</w:t>
            </w:r>
          </w:p>
        </w:tc>
      </w:tr>
      <w:tr w:rsidR="001B2FCC" w:rsidRPr="001B2FCC" w14:paraId="78DBEADC" w14:textId="77777777" w:rsidTr="001B2FCC">
        <w:trPr>
          <w:trHeight w:val="300"/>
        </w:trPr>
        <w:tc>
          <w:tcPr>
            <w:tcW w:w="3939" w:type="dxa"/>
            <w:tcBorders>
              <w:top w:val="nil"/>
              <w:left w:val="nil"/>
              <w:bottom w:val="nil"/>
              <w:right w:val="nil"/>
            </w:tcBorders>
            <w:shd w:val="clear" w:color="auto" w:fill="auto"/>
            <w:noWrap/>
            <w:vAlign w:val="bottom"/>
            <w:hideMark/>
          </w:tcPr>
          <w:p w14:paraId="265A49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Sudan</w:t>
            </w:r>
          </w:p>
        </w:tc>
        <w:tc>
          <w:tcPr>
            <w:tcW w:w="1243" w:type="dxa"/>
            <w:tcBorders>
              <w:top w:val="nil"/>
              <w:left w:val="nil"/>
              <w:bottom w:val="nil"/>
              <w:right w:val="nil"/>
            </w:tcBorders>
            <w:shd w:val="clear" w:color="auto" w:fill="auto"/>
            <w:noWrap/>
            <w:vAlign w:val="bottom"/>
            <w:hideMark/>
          </w:tcPr>
          <w:p w14:paraId="70CBD1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158.03</w:t>
            </w:r>
          </w:p>
        </w:tc>
        <w:tc>
          <w:tcPr>
            <w:tcW w:w="1243" w:type="dxa"/>
            <w:tcBorders>
              <w:top w:val="nil"/>
              <w:left w:val="nil"/>
              <w:bottom w:val="nil"/>
              <w:right w:val="nil"/>
            </w:tcBorders>
            <w:shd w:val="clear" w:color="auto" w:fill="auto"/>
            <w:noWrap/>
            <w:vAlign w:val="bottom"/>
            <w:hideMark/>
          </w:tcPr>
          <w:p w14:paraId="56225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281.55</w:t>
            </w:r>
          </w:p>
        </w:tc>
        <w:tc>
          <w:tcPr>
            <w:tcW w:w="110" w:type="dxa"/>
            <w:tcBorders>
              <w:top w:val="nil"/>
              <w:left w:val="nil"/>
              <w:bottom w:val="nil"/>
              <w:right w:val="nil"/>
            </w:tcBorders>
            <w:shd w:val="clear" w:color="auto" w:fill="auto"/>
            <w:noWrap/>
            <w:vAlign w:val="bottom"/>
            <w:hideMark/>
          </w:tcPr>
          <w:p w14:paraId="7E60F83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1FE8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221.38</w:t>
            </w:r>
          </w:p>
        </w:tc>
        <w:tc>
          <w:tcPr>
            <w:tcW w:w="1243" w:type="dxa"/>
            <w:tcBorders>
              <w:top w:val="nil"/>
              <w:left w:val="nil"/>
              <w:bottom w:val="nil"/>
              <w:right w:val="nil"/>
            </w:tcBorders>
            <w:shd w:val="clear" w:color="auto" w:fill="auto"/>
            <w:noWrap/>
            <w:vAlign w:val="bottom"/>
            <w:hideMark/>
          </w:tcPr>
          <w:p w14:paraId="082DBE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401.77</w:t>
            </w:r>
          </w:p>
        </w:tc>
        <w:tc>
          <w:tcPr>
            <w:tcW w:w="110" w:type="dxa"/>
            <w:tcBorders>
              <w:top w:val="nil"/>
              <w:left w:val="nil"/>
              <w:bottom w:val="nil"/>
              <w:right w:val="nil"/>
            </w:tcBorders>
            <w:shd w:val="clear" w:color="auto" w:fill="auto"/>
            <w:noWrap/>
            <w:vAlign w:val="bottom"/>
            <w:hideMark/>
          </w:tcPr>
          <w:p w14:paraId="5DE152C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830F2B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466.01</w:t>
            </w:r>
          </w:p>
        </w:tc>
      </w:tr>
      <w:tr w:rsidR="001B2FCC" w:rsidRPr="001B2FCC" w14:paraId="7A1FB473" w14:textId="77777777" w:rsidTr="001B2FCC">
        <w:trPr>
          <w:trHeight w:val="300"/>
        </w:trPr>
        <w:tc>
          <w:tcPr>
            <w:tcW w:w="3939" w:type="dxa"/>
            <w:tcBorders>
              <w:top w:val="nil"/>
              <w:left w:val="nil"/>
              <w:bottom w:val="nil"/>
              <w:right w:val="nil"/>
            </w:tcBorders>
            <w:shd w:val="clear" w:color="auto" w:fill="auto"/>
            <w:noWrap/>
            <w:vAlign w:val="bottom"/>
            <w:hideMark/>
          </w:tcPr>
          <w:p w14:paraId="27CDE3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Tanzania</w:t>
            </w:r>
          </w:p>
        </w:tc>
        <w:tc>
          <w:tcPr>
            <w:tcW w:w="1243" w:type="dxa"/>
            <w:tcBorders>
              <w:top w:val="nil"/>
              <w:left w:val="nil"/>
              <w:bottom w:val="nil"/>
              <w:right w:val="nil"/>
            </w:tcBorders>
            <w:shd w:val="clear" w:color="auto" w:fill="auto"/>
            <w:noWrap/>
            <w:vAlign w:val="bottom"/>
            <w:hideMark/>
          </w:tcPr>
          <w:p w14:paraId="209796B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173.72</w:t>
            </w:r>
          </w:p>
        </w:tc>
        <w:tc>
          <w:tcPr>
            <w:tcW w:w="1243" w:type="dxa"/>
            <w:tcBorders>
              <w:top w:val="nil"/>
              <w:left w:val="nil"/>
              <w:bottom w:val="nil"/>
              <w:right w:val="nil"/>
            </w:tcBorders>
            <w:shd w:val="clear" w:color="auto" w:fill="auto"/>
            <w:noWrap/>
            <w:vAlign w:val="bottom"/>
            <w:hideMark/>
          </w:tcPr>
          <w:p w14:paraId="727CB1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321.83</w:t>
            </w:r>
          </w:p>
        </w:tc>
        <w:tc>
          <w:tcPr>
            <w:tcW w:w="110" w:type="dxa"/>
            <w:tcBorders>
              <w:top w:val="nil"/>
              <w:left w:val="nil"/>
              <w:bottom w:val="nil"/>
              <w:right w:val="nil"/>
            </w:tcBorders>
            <w:shd w:val="clear" w:color="auto" w:fill="auto"/>
            <w:noWrap/>
            <w:vAlign w:val="bottom"/>
            <w:hideMark/>
          </w:tcPr>
          <w:p w14:paraId="34A34A7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76CF2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229.60</w:t>
            </w:r>
          </w:p>
        </w:tc>
        <w:tc>
          <w:tcPr>
            <w:tcW w:w="1243" w:type="dxa"/>
            <w:tcBorders>
              <w:top w:val="nil"/>
              <w:left w:val="nil"/>
              <w:bottom w:val="nil"/>
              <w:right w:val="nil"/>
            </w:tcBorders>
            <w:shd w:val="clear" w:color="auto" w:fill="auto"/>
            <w:noWrap/>
            <w:vAlign w:val="bottom"/>
            <w:hideMark/>
          </w:tcPr>
          <w:p w14:paraId="29B048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431.72</w:t>
            </w:r>
          </w:p>
        </w:tc>
        <w:tc>
          <w:tcPr>
            <w:tcW w:w="110" w:type="dxa"/>
            <w:tcBorders>
              <w:top w:val="nil"/>
              <w:left w:val="nil"/>
              <w:bottom w:val="nil"/>
              <w:right w:val="nil"/>
            </w:tcBorders>
            <w:shd w:val="clear" w:color="auto" w:fill="auto"/>
            <w:noWrap/>
            <w:vAlign w:val="bottom"/>
            <w:hideMark/>
          </w:tcPr>
          <w:p w14:paraId="6AD2F33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9C949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484.56</w:t>
            </w:r>
          </w:p>
        </w:tc>
      </w:tr>
      <w:tr w:rsidR="001B2FCC" w:rsidRPr="001B2FCC" w14:paraId="7666C51D" w14:textId="77777777" w:rsidTr="001B2FCC">
        <w:trPr>
          <w:trHeight w:val="300"/>
        </w:trPr>
        <w:tc>
          <w:tcPr>
            <w:tcW w:w="3939" w:type="dxa"/>
            <w:tcBorders>
              <w:top w:val="nil"/>
              <w:left w:val="nil"/>
              <w:bottom w:val="nil"/>
              <w:right w:val="nil"/>
            </w:tcBorders>
            <w:shd w:val="clear" w:color="auto" w:fill="auto"/>
            <w:noWrap/>
            <w:vAlign w:val="bottom"/>
            <w:hideMark/>
          </w:tcPr>
          <w:p w14:paraId="2D5A8E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Togo</w:t>
            </w:r>
          </w:p>
        </w:tc>
        <w:tc>
          <w:tcPr>
            <w:tcW w:w="1243" w:type="dxa"/>
            <w:tcBorders>
              <w:top w:val="nil"/>
              <w:left w:val="nil"/>
              <w:bottom w:val="nil"/>
              <w:right w:val="nil"/>
            </w:tcBorders>
            <w:shd w:val="clear" w:color="auto" w:fill="auto"/>
            <w:noWrap/>
            <w:vAlign w:val="bottom"/>
            <w:hideMark/>
          </w:tcPr>
          <w:p w14:paraId="060EF0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176.21</w:t>
            </w:r>
          </w:p>
        </w:tc>
        <w:tc>
          <w:tcPr>
            <w:tcW w:w="1243" w:type="dxa"/>
            <w:tcBorders>
              <w:top w:val="nil"/>
              <w:left w:val="nil"/>
              <w:bottom w:val="nil"/>
              <w:right w:val="nil"/>
            </w:tcBorders>
            <w:shd w:val="clear" w:color="auto" w:fill="auto"/>
            <w:noWrap/>
            <w:vAlign w:val="bottom"/>
            <w:hideMark/>
          </w:tcPr>
          <w:p w14:paraId="06332F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302.27</w:t>
            </w:r>
          </w:p>
        </w:tc>
        <w:tc>
          <w:tcPr>
            <w:tcW w:w="110" w:type="dxa"/>
            <w:tcBorders>
              <w:top w:val="nil"/>
              <w:left w:val="nil"/>
              <w:bottom w:val="nil"/>
              <w:right w:val="nil"/>
            </w:tcBorders>
            <w:shd w:val="clear" w:color="auto" w:fill="auto"/>
            <w:noWrap/>
            <w:vAlign w:val="bottom"/>
            <w:hideMark/>
          </w:tcPr>
          <w:p w14:paraId="74B6073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64025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245.90</w:t>
            </w:r>
          </w:p>
        </w:tc>
        <w:tc>
          <w:tcPr>
            <w:tcW w:w="1243" w:type="dxa"/>
            <w:tcBorders>
              <w:top w:val="nil"/>
              <w:left w:val="nil"/>
              <w:bottom w:val="nil"/>
              <w:right w:val="nil"/>
            </w:tcBorders>
            <w:shd w:val="clear" w:color="auto" w:fill="auto"/>
            <w:noWrap/>
            <w:vAlign w:val="bottom"/>
            <w:hideMark/>
          </w:tcPr>
          <w:p w14:paraId="65EE22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436.07</w:t>
            </w:r>
          </w:p>
        </w:tc>
        <w:tc>
          <w:tcPr>
            <w:tcW w:w="110" w:type="dxa"/>
            <w:tcBorders>
              <w:top w:val="nil"/>
              <w:left w:val="nil"/>
              <w:bottom w:val="nil"/>
              <w:right w:val="nil"/>
            </w:tcBorders>
            <w:shd w:val="clear" w:color="auto" w:fill="auto"/>
            <w:noWrap/>
            <w:vAlign w:val="bottom"/>
            <w:hideMark/>
          </w:tcPr>
          <w:p w14:paraId="7BA638F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E42B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510.83</w:t>
            </w:r>
          </w:p>
        </w:tc>
      </w:tr>
      <w:tr w:rsidR="001B2FCC" w:rsidRPr="001B2FCC" w14:paraId="26C20F60" w14:textId="77777777" w:rsidTr="001B2FCC">
        <w:trPr>
          <w:trHeight w:val="300"/>
        </w:trPr>
        <w:tc>
          <w:tcPr>
            <w:tcW w:w="3939" w:type="dxa"/>
            <w:tcBorders>
              <w:top w:val="nil"/>
              <w:left w:val="nil"/>
              <w:bottom w:val="nil"/>
              <w:right w:val="nil"/>
            </w:tcBorders>
            <w:shd w:val="clear" w:color="auto" w:fill="auto"/>
            <w:noWrap/>
            <w:vAlign w:val="bottom"/>
            <w:hideMark/>
          </w:tcPr>
          <w:p w14:paraId="5FA4D9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Tunisia</w:t>
            </w:r>
          </w:p>
        </w:tc>
        <w:tc>
          <w:tcPr>
            <w:tcW w:w="1243" w:type="dxa"/>
            <w:tcBorders>
              <w:top w:val="nil"/>
              <w:left w:val="nil"/>
              <w:bottom w:val="nil"/>
              <w:right w:val="nil"/>
            </w:tcBorders>
            <w:shd w:val="clear" w:color="auto" w:fill="auto"/>
            <w:noWrap/>
            <w:vAlign w:val="bottom"/>
            <w:hideMark/>
          </w:tcPr>
          <w:p w14:paraId="5226C6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27.44</w:t>
            </w:r>
          </w:p>
        </w:tc>
        <w:tc>
          <w:tcPr>
            <w:tcW w:w="1243" w:type="dxa"/>
            <w:tcBorders>
              <w:top w:val="nil"/>
              <w:left w:val="nil"/>
              <w:bottom w:val="nil"/>
              <w:right w:val="nil"/>
            </w:tcBorders>
            <w:shd w:val="clear" w:color="auto" w:fill="auto"/>
            <w:noWrap/>
            <w:vAlign w:val="bottom"/>
            <w:hideMark/>
          </w:tcPr>
          <w:p w14:paraId="348D5D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80.62</w:t>
            </w:r>
          </w:p>
        </w:tc>
        <w:tc>
          <w:tcPr>
            <w:tcW w:w="110" w:type="dxa"/>
            <w:tcBorders>
              <w:top w:val="nil"/>
              <w:left w:val="nil"/>
              <w:bottom w:val="nil"/>
              <w:right w:val="nil"/>
            </w:tcBorders>
            <w:shd w:val="clear" w:color="auto" w:fill="auto"/>
            <w:noWrap/>
            <w:vAlign w:val="bottom"/>
            <w:hideMark/>
          </w:tcPr>
          <w:p w14:paraId="2E4E971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0691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28.79</w:t>
            </w:r>
          </w:p>
        </w:tc>
        <w:tc>
          <w:tcPr>
            <w:tcW w:w="1243" w:type="dxa"/>
            <w:tcBorders>
              <w:top w:val="nil"/>
              <w:left w:val="nil"/>
              <w:bottom w:val="nil"/>
              <w:right w:val="nil"/>
            </w:tcBorders>
            <w:shd w:val="clear" w:color="auto" w:fill="auto"/>
            <w:noWrap/>
            <w:vAlign w:val="bottom"/>
            <w:hideMark/>
          </w:tcPr>
          <w:p w14:paraId="4F10DC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89.85</w:t>
            </w:r>
          </w:p>
        </w:tc>
        <w:tc>
          <w:tcPr>
            <w:tcW w:w="110" w:type="dxa"/>
            <w:tcBorders>
              <w:top w:val="nil"/>
              <w:left w:val="nil"/>
              <w:bottom w:val="nil"/>
              <w:right w:val="nil"/>
            </w:tcBorders>
            <w:shd w:val="clear" w:color="auto" w:fill="auto"/>
            <w:noWrap/>
            <w:vAlign w:val="bottom"/>
            <w:hideMark/>
          </w:tcPr>
          <w:p w14:paraId="54F509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710B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100.49</w:t>
            </w:r>
          </w:p>
        </w:tc>
      </w:tr>
      <w:tr w:rsidR="001B2FCC" w:rsidRPr="001B2FCC" w14:paraId="60FB948B" w14:textId="77777777" w:rsidTr="001B2FCC">
        <w:trPr>
          <w:trHeight w:val="300"/>
        </w:trPr>
        <w:tc>
          <w:tcPr>
            <w:tcW w:w="3939" w:type="dxa"/>
            <w:tcBorders>
              <w:top w:val="nil"/>
              <w:left w:val="nil"/>
              <w:bottom w:val="nil"/>
              <w:right w:val="nil"/>
            </w:tcBorders>
            <w:shd w:val="clear" w:color="auto" w:fill="auto"/>
            <w:noWrap/>
            <w:vAlign w:val="bottom"/>
            <w:hideMark/>
          </w:tcPr>
          <w:p w14:paraId="7DD48F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Uganda</w:t>
            </w:r>
          </w:p>
        </w:tc>
        <w:tc>
          <w:tcPr>
            <w:tcW w:w="1243" w:type="dxa"/>
            <w:tcBorders>
              <w:top w:val="nil"/>
              <w:left w:val="nil"/>
              <w:bottom w:val="nil"/>
              <w:right w:val="nil"/>
            </w:tcBorders>
            <w:shd w:val="clear" w:color="auto" w:fill="auto"/>
            <w:noWrap/>
            <w:vAlign w:val="bottom"/>
            <w:hideMark/>
          </w:tcPr>
          <w:p w14:paraId="5EA307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232.15</w:t>
            </w:r>
          </w:p>
        </w:tc>
        <w:tc>
          <w:tcPr>
            <w:tcW w:w="1243" w:type="dxa"/>
            <w:tcBorders>
              <w:top w:val="nil"/>
              <w:left w:val="nil"/>
              <w:bottom w:val="nil"/>
              <w:right w:val="nil"/>
            </w:tcBorders>
            <w:shd w:val="clear" w:color="auto" w:fill="auto"/>
            <w:noWrap/>
            <w:vAlign w:val="bottom"/>
            <w:hideMark/>
          </w:tcPr>
          <w:p w14:paraId="2F763D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367.67</w:t>
            </w:r>
          </w:p>
        </w:tc>
        <w:tc>
          <w:tcPr>
            <w:tcW w:w="110" w:type="dxa"/>
            <w:tcBorders>
              <w:top w:val="nil"/>
              <w:left w:val="nil"/>
              <w:bottom w:val="nil"/>
              <w:right w:val="nil"/>
            </w:tcBorders>
            <w:shd w:val="clear" w:color="auto" w:fill="auto"/>
            <w:noWrap/>
            <w:vAlign w:val="bottom"/>
            <w:hideMark/>
          </w:tcPr>
          <w:p w14:paraId="66118B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A3283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307.83</w:t>
            </w:r>
          </w:p>
        </w:tc>
        <w:tc>
          <w:tcPr>
            <w:tcW w:w="1243" w:type="dxa"/>
            <w:tcBorders>
              <w:top w:val="nil"/>
              <w:left w:val="nil"/>
              <w:bottom w:val="nil"/>
              <w:right w:val="nil"/>
            </w:tcBorders>
            <w:shd w:val="clear" w:color="auto" w:fill="auto"/>
            <w:noWrap/>
            <w:vAlign w:val="bottom"/>
            <w:hideMark/>
          </w:tcPr>
          <w:p w14:paraId="0EE8D5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490.26</w:t>
            </w:r>
          </w:p>
        </w:tc>
        <w:tc>
          <w:tcPr>
            <w:tcW w:w="110" w:type="dxa"/>
            <w:tcBorders>
              <w:top w:val="nil"/>
              <w:left w:val="nil"/>
              <w:bottom w:val="nil"/>
              <w:right w:val="nil"/>
            </w:tcBorders>
            <w:shd w:val="clear" w:color="auto" w:fill="auto"/>
            <w:noWrap/>
            <w:vAlign w:val="bottom"/>
            <w:hideMark/>
          </w:tcPr>
          <w:p w14:paraId="15534E5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7F22E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541.23</w:t>
            </w:r>
          </w:p>
        </w:tc>
      </w:tr>
      <w:tr w:rsidR="001B2FCC" w:rsidRPr="001B2FCC" w14:paraId="5FAEB7B5" w14:textId="77777777" w:rsidTr="001B2FCC">
        <w:trPr>
          <w:trHeight w:val="300"/>
        </w:trPr>
        <w:tc>
          <w:tcPr>
            <w:tcW w:w="3939" w:type="dxa"/>
            <w:tcBorders>
              <w:top w:val="nil"/>
              <w:left w:val="nil"/>
              <w:bottom w:val="nil"/>
              <w:right w:val="nil"/>
            </w:tcBorders>
            <w:shd w:val="clear" w:color="auto" w:fill="auto"/>
            <w:noWrap/>
            <w:vAlign w:val="bottom"/>
            <w:hideMark/>
          </w:tcPr>
          <w:p w14:paraId="2E7E794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Zambia</w:t>
            </w:r>
          </w:p>
        </w:tc>
        <w:tc>
          <w:tcPr>
            <w:tcW w:w="1243" w:type="dxa"/>
            <w:tcBorders>
              <w:top w:val="nil"/>
              <w:left w:val="nil"/>
              <w:bottom w:val="nil"/>
              <w:right w:val="nil"/>
            </w:tcBorders>
            <w:shd w:val="clear" w:color="auto" w:fill="auto"/>
            <w:noWrap/>
            <w:vAlign w:val="bottom"/>
            <w:hideMark/>
          </w:tcPr>
          <w:p w14:paraId="450072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205.27</w:t>
            </w:r>
          </w:p>
        </w:tc>
        <w:tc>
          <w:tcPr>
            <w:tcW w:w="1243" w:type="dxa"/>
            <w:tcBorders>
              <w:top w:val="nil"/>
              <w:left w:val="nil"/>
              <w:bottom w:val="nil"/>
              <w:right w:val="nil"/>
            </w:tcBorders>
            <w:shd w:val="clear" w:color="auto" w:fill="auto"/>
            <w:noWrap/>
            <w:vAlign w:val="bottom"/>
            <w:hideMark/>
          </w:tcPr>
          <w:p w14:paraId="3D4448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328.58</w:t>
            </w:r>
          </w:p>
        </w:tc>
        <w:tc>
          <w:tcPr>
            <w:tcW w:w="110" w:type="dxa"/>
            <w:tcBorders>
              <w:top w:val="nil"/>
              <w:left w:val="nil"/>
              <w:bottom w:val="nil"/>
              <w:right w:val="nil"/>
            </w:tcBorders>
            <w:shd w:val="clear" w:color="auto" w:fill="auto"/>
            <w:noWrap/>
            <w:vAlign w:val="bottom"/>
            <w:hideMark/>
          </w:tcPr>
          <w:p w14:paraId="7F93CA2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BE7E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272.46</w:t>
            </w:r>
          </w:p>
        </w:tc>
        <w:tc>
          <w:tcPr>
            <w:tcW w:w="1243" w:type="dxa"/>
            <w:tcBorders>
              <w:top w:val="nil"/>
              <w:left w:val="nil"/>
              <w:bottom w:val="nil"/>
              <w:right w:val="nil"/>
            </w:tcBorders>
            <w:shd w:val="clear" w:color="auto" w:fill="auto"/>
            <w:noWrap/>
            <w:vAlign w:val="bottom"/>
            <w:hideMark/>
          </w:tcPr>
          <w:p w14:paraId="1DFD44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440.58</w:t>
            </w:r>
          </w:p>
        </w:tc>
        <w:tc>
          <w:tcPr>
            <w:tcW w:w="110" w:type="dxa"/>
            <w:tcBorders>
              <w:top w:val="nil"/>
              <w:left w:val="nil"/>
              <w:bottom w:val="nil"/>
              <w:right w:val="nil"/>
            </w:tcBorders>
            <w:shd w:val="clear" w:color="auto" w:fill="auto"/>
            <w:noWrap/>
            <w:vAlign w:val="bottom"/>
            <w:hideMark/>
          </w:tcPr>
          <w:p w14:paraId="1849E1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549EA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485.36</w:t>
            </w:r>
          </w:p>
        </w:tc>
      </w:tr>
      <w:tr w:rsidR="001B2FCC" w:rsidRPr="001B2FCC" w14:paraId="18198EDD" w14:textId="77777777" w:rsidTr="001B2FCC">
        <w:trPr>
          <w:trHeight w:val="300"/>
        </w:trPr>
        <w:tc>
          <w:tcPr>
            <w:tcW w:w="3939" w:type="dxa"/>
            <w:tcBorders>
              <w:top w:val="nil"/>
              <w:left w:val="nil"/>
              <w:bottom w:val="nil"/>
              <w:right w:val="nil"/>
            </w:tcBorders>
            <w:shd w:val="clear" w:color="auto" w:fill="auto"/>
            <w:noWrap/>
            <w:vAlign w:val="bottom"/>
            <w:hideMark/>
          </w:tcPr>
          <w:p w14:paraId="4CCA80E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Zimbabwe</w:t>
            </w:r>
          </w:p>
        </w:tc>
        <w:tc>
          <w:tcPr>
            <w:tcW w:w="1243" w:type="dxa"/>
            <w:tcBorders>
              <w:top w:val="nil"/>
              <w:left w:val="nil"/>
              <w:bottom w:val="nil"/>
              <w:right w:val="nil"/>
            </w:tcBorders>
            <w:shd w:val="clear" w:color="auto" w:fill="auto"/>
            <w:noWrap/>
            <w:vAlign w:val="bottom"/>
            <w:hideMark/>
          </w:tcPr>
          <w:p w14:paraId="0FBF27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146.18</w:t>
            </w:r>
          </w:p>
        </w:tc>
        <w:tc>
          <w:tcPr>
            <w:tcW w:w="1243" w:type="dxa"/>
            <w:tcBorders>
              <w:top w:val="nil"/>
              <w:left w:val="nil"/>
              <w:bottom w:val="nil"/>
              <w:right w:val="nil"/>
            </w:tcBorders>
            <w:shd w:val="clear" w:color="auto" w:fill="auto"/>
            <w:noWrap/>
            <w:vAlign w:val="bottom"/>
            <w:hideMark/>
          </w:tcPr>
          <w:p w14:paraId="336226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142.01</w:t>
            </w:r>
          </w:p>
        </w:tc>
        <w:tc>
          <w:tcPr>
            <w:tcW w:w="110" w:type="dxa"/>
            <w:tcBorders>
              <w:top w:val="nil"/>
              <w:left w:val="nil"/>
              <w:bottom w:val="nil"/>
              <w:right w:val="nil"/>
            </w:tcBorders>
            <w:shd w:val="clear" w:color="auto" w:fill="auto"/>
            <w:noWrap/>
            <w:vAlign w:val="bottom"/>
            <w:hideMark/>
          </w:tcPr>
          <w:p w14:paraId="5763A3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4909F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199.83</w:t>
            </w:r>
          </w:p>
        </w:tc>
        <w:tc>
          <w:tcPr>
            <w:tcW w:w="1243" w:type="dxa"/>
            <w:tcBorders>
              <w:top w:val="nil"/>
              <w:left w:val="nil"/>
              <w:bottom w:val="nil"/>
              <w:right w:val="nil"/>
            </w:tcBorders>
            <w:shd w:val="clear" w:color="auto" w:fill="auto"/>
            <w:noWrap/>
            <w:vAlign w:val="bottom"/>
            <w:hideMark/>
          </w:tcPr>
          <w:p w14:paraId="5B3C62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199.15</w:t>
            </w:r>
          </w:p>
        </w:tc>
        <w:tc>
          <w:tcPr>
            <w:tcW w:w="110" w:type="dxa"/>
            <w:tcBorders>
              <w:top w:val="nil"/>
              <w:left w:val="nil"/>
              <w:bottom w:val="nil"/>
              <w:right w:val="nil"/>
            </w:tcBorders>
            <w:shd w:val="clear" w:color="auto" w:fill="auto"/>
            <w:noWrap/>
            <w:vAlign w:val="bottom"/>
            <w:hideMark/>
          </w:tcPr>
          <w:p w14:paraId="3697046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A916D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246.19</w:t>
            </w:r>
          </w:p>
        </w:tc>
      </w:tr>
      <w:tr w:rsidR="001B2FCC" w:rsidRPr="001B2FCC" w14:paraId="24FE4456" w14:textId="77777777" w:rsidTr="001B2FCC">
        <w:trPr>
          <w:trHeight w:val="300"/>
        </w:trPr>
        <w:tc>
          <w:tcPr>
            <w:tcW w:w="3939" w:type="dxa"/>
            <w:tcBorders>
              <w:top w:val="nil"/>
              <w:left w:val="nil"/>
              <w:bottom w:val="nil"/>
              <w:right w:val="nil"/>
            </w:tcBorders>
            <w:shd w:val="clear" w:color="000000" w:fill="E7E6E6"/>
            <w:noWrap/>
            <w:vAlign w:val="bottom"/>
            <w:hideMark/>
          </w:tcPr>
          <w:p w14:paraId="278A80DD"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Asia </w:t>
            </w:r>
          </w:p>
        </w:tc>
        <w:tc>
          <w:tcPr>
            <w:tcW w:w="1243" w:type="dxa"/>
            <w:tcBorders>
              <w:top w:val="nil"/>
              <w:left w:val="nil"/>
              <w:bottom w:val="nil"/>
              <w:right w:val="nil"/>
            </w:tcBorders>
            <w:shd w:val="clear" w:color="000000" w:fill="E7E6E6"/>
            <w:noWrap/>
            <w:vAlign w:val="bottom"/>
            <w:hideMark/>
          </w:tcPr>
          <w:p w14:paraId="077E6A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17BC8D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7878E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66C4E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40CC6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591C0E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245326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4D8DEC7F" w14:textId="77777777" w:rsidTr="001B2FCC">
        <w:trPr>
          <w:trHeight w:val="300"/>
        </w:trPr>
        <w:tc>
          <w:tcPr>
            <w:tcW w:w="3939" w:type="dxa"/>
            <w:tcBorders>
              <w:top w:val="nil"/>
              <w:left w:val="nil"/>
              <w:bottom w:val="nil"/>
              <w:right w:val="nil"/>
            </w:tcBorders>
            <w:shd w:val="clear" w:color="auto" w:fill="auto"/>
            <w:noWrap/>
            <w:vAlign w:val="bottom"/>
            <w:hideMark/>
          </w:tcPr>
          <w:p w14:paraId="49905A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Afghanistan</w:t>
            </w:r>
          </w:p>
        </w:tc>
        <w:tc>
          <w:tcPr>
            <w:tcW w:w="1243" w:type="dxa"/>
            <w:tcBorders>
              <w:top w:val="nil"/>
              <w:left w:val="nil"/>
              <w:bottom w:val="nil"/>
              <w:right w:val="nil"/>
            </w:tcBorders>
            <w:shd w:val="clear" w:color="auto" w:fill="auto"/>
            <w:noWrap/>
            <w:vAlign w:val="bottom"/>
            <w:hideMark/>
          </w:tcPr>
          <w:p w14:paraId="41DF6B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238.25</w:t>
            </w:r>
          </w:p>
        </w:tc>
        <w:tc>
          <w:tcPr>
            <w:tcW w:w="1243" w:type="dxa"/>
            <w:tcBorders>
              <w:top w:val="nil"/>
              <w:left w:val="nil"/>
              <w:bottom w:val="nil"/>
              <w:right w:val="nil"/>
            </w:tcBorders>
            <w:shd w:val="clear" w:color="auto" w:fill="auto"/>
            <w:noWrap/>
            <w:vAlign w:val="bottom"/>
            <w:hideMark/>
          </w:tcPr>
          <w:p w14:paraId="333A44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433.38</w:t>
            </w:r>
          </w:p>
        </w:tc>
        <w:tc>
          <w:tcPr>
            <w:tcW w:w="110" w:type="dxa"/>
            <w:tcBorders>
              <w:top w:val="nil"/>
              <w:left w:val="nil"/>
              <w:bottom w:val="nil"/>
              <w:right w:val="nil"/>
            </w:tcBorders>
            <w:shd w:val="clear" w:color="auto" w:fill="auto"/>
            <w:noWrap/>
            <w:vAlign w:val="bottom"/>
            <w:hideMark/>
          </w:tcPr>
          <w:p w14:paraId="5D6EFAF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9EA4E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303.18</w:t>
            </w:r>
          </w:p>
        </w:tc>
        <w:tc>
          <w:tcPr>
            <w:tcW w:w="1243" w:type="dxa"/>
            <w:tcBorders>
              <w:top w:val="nil"/>
              <w:left w:val="nil"/>
              <w:bottom w:val="nil"/>
              <w:right w:val="nil"/>
            </w:tcBorders>
            <w:shd w:val="clear" w:color="auto" w:fill="auto"/>
            <w:noWrap/>
            <w:vAlign w:val="bottom"/>
            <w:hideMark/>
          </w:tcPr>
          <w:p w14:paraId="322A18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541.95</w:t>
            </w:r>
          </w:p>
        </w:tc>
        <w:tc>
          <w:tcPr>
            <w:tcW w:w="110" w:type="dxa"/>
            <w:tcBorders>
              <w:top w:val="nil"/>
              <w:left w:val="nil"/>
              <w:bottom w:val="nil"/>
              <w:right w:val="nil"/>
            </w:tcBorders>
            <w:shd w:val="clear" w:color="auto" w:fill="auto"/>
            <w:noWrap/>
            <w:vAlign w:val="bottom"/>
            <w:hideMark/>
          </w:tcPr>
          <w:p w14:paraId="13EA740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4723C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583.63</w:t>
            </w:r>
          </w:p>
        </w:tc>
      </w:tr>
      <w:tr w:rsidR="001B2FCC" w:rsidRPr="001B2FCC" w14:paraId="061DCDDC" w14:textId="77777777" w:rsidTr="001B2FCC">
        <w:trPr>
          <w:trHeight w:val="300"/>
        </w:trPr>
        <w:tc>
          <w:tcPr>
            <w:tcW w:w="3939" w:type="dxa"/>
            <w:tcBorders>
              <w:top w:val="nil"/>
              <w:left w:val="nil"/>
              <w:bottom w:val="nil"/>
              <w:right w:val="nil"/>
            </w:tcBorders>
            <w:shd w:val="clear" w:color="auto" w:fill="auto"/>
            <w:noWrap/>
            <w:vAlign w:val="bottom"/>
            <w:hideMark/>
          </w:tcPr>
          <w:p w14:paraId="58B69A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Armenia</w:t>
            </w:r>
          </w:p>
        </w:tc>
        <w:tc>
          <w:tcPr>
            <w:tcW w:w="1243" w:type="dxa"/>
            <w:tcBorders>
              <w:top w:val="nil"/>
              <w:left w:val="nil"/>
              <w:bottom w:val="nil"/>
              <w:right w:val="nil"/>
            </w:tcBorders>
            <w:shd w:val="clear" w:color="auto" w:fill="auto"/>
            <w:noWrap/>
            <w:vAlign w:val="bottom"/>
            <w:hideMark/>
          </w:tcPr>
          <w:p w14:paraId="705037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38.88</w:t>
            </w:r>
          </w:p>
        </w:tc>
        <w:tc>
          <w:tcPr>
            <w:tcW w:w="1243" w:type="dxa"/>
            <w:tcBorders>
              <w:top w:val="nil"/>
              <w:left w:val="nil"/>
              <w:bottom w:val="nil"/>
              <w:right w:val="nil"/>
            </w:tcBorders>
            <w:shd w:val="clear" w:color="auto" w:fill="auto"/>
            <w:noWrap/>
            <w:vAlign w:val="bottom"/>
            <w:hideMark/>
          </w:tcPr>
          <w:p w14:paraId="5070B74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95.74</w:t>
            </w:r>
          </w:p>
        </w:tc>
        <w:tc>
          <w:tcPr>
            <w:tcW w:w="110" w:type="dxa"/>
            <w:tcBorders>
              <w:top w:val="nil"/>
              <w:left w:val="nil"/>
              <w:bottom w:val="nil"/>
              <w:right w:val="nil"/>
            </w:tcBorders>
            <w:shd w:val="clear" w:color="auto" w:fill="auto"/>
            <w:noWrap/>
            <w:vAlign w:val="bottom"/>
            <w:hideMark/>
          </w:tcPr>
          <w:p w14:paraId="0F34E8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BB913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44.13</w:t>
            </w:r>
          </w:p>
        </w:tc>
        <w:tc>
          <w:tcPr>
            <w:tcW w:w="1243" w:type="dxa"/>
            <w:tcBorders>
              <w:top w:val="nil"/>
              <w:left w:val="nil"/>
              <w:bottom w:val="nil"/>
              <w:right w:val="nil"/>
            </w:tcBorders>
            <w:shd w:val="clear" w:color="auto" w:fill="auto"/>
            <w:noWrap/>
            <w:vAlign w:val="bottom"/>
            <w:hideMark/>
          </w:tcPr>
          <w:p w14:paraId="062258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111.25</w:t>
            </w:r>
          </w:p>
        </w:tc>
        <w:tc>
          <w:tcPr>
            <w:tcW w:w="110" w:type="dxa"/>
            <w:tcBorders>
              <w:top w:val="nil"/>
              <w:left w:val="nil"/>
              <w:bottom w:val="nil"/>
              <w:right w:val="nil"/>
            </w:tcBorders>
            <w:shd w:val="clear" w:color="auto" w:fill="auto"/>
            <w:noWrap/>
            <w:vAlign w:val="bottom"/>
            <w:hideMark/>
          </w:tcPr>
          <w:p w14:paraId="6EAEEEE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80F18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117.68</w:t>
            </w:r>
          </w:p>
        </w:tc>
      </w:tr>
      <w:tr w:rsidR="001B2FCC" w:rsidRPr="001B2FCC" w14:paraId="5232B8E5" w14:textId="77777777" w:rsidTr="001B2FCC">
        <w:trPr>
          <w:trHeight w:val="300"/>
        </w:trPr>
        <w:tc>
          <w:tcPr>
            <w:tcW w:w="3939" w:type="dxa"/>
            <w:tcBorders>
              <w:top w:val="nil"/>
              <w:left w:val="nil"/>
              <w:bottom w:val="nil"/>
              <w:right w:val="nil"/>
            </w:tcBorders>
            <w:shd w:val="clear" w:color="auto" w:fill="auto"/>
            <w:noWrap/>
            <w:vAlign w:val="bottom"/>
            <w:hideMark/>
          </w:tcPr>
          <w:p w14:paraId="406F2D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Azerbaijan</w:t>
            </w:r>
          </w:p>
        </w:tc>
        <w:tc>
          <w:tcPr>
            <w:tcW w:w="1243" w:type="dxa"/>
            <w:tcBorders>
              <w:top w:val="nil"/>
              <w:left w:val="nil"/>
              <w:bottom w:val="nil"/>
              <w:right w:val="nil"/>
            </w:tcBorders>
            <w:shd w:val="clear" w:color="auto" w:fill="auto"/>
            <w:noWrap/>
            <w:vAlign w:val="bottom"/>
            <w:hideMark/>
          </w:tcPr>
          <w:p w14:paraId="04413E4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79.46</w:t>
            </w:r>
          </w:p>
        </w:tc>
        <w:tc>
          <w:tcPr>
            <w:tcW w:w="1243" w:type="dxa"/>
            <w:tcBorders>
              <w:top w:val="nil"/>
              <w:left w:val="nil"/>
              <w:bottom w:val="nil"/>
              <w:right w:val="nil"/>
            </w:tcBorders>
            <w:shd w:val="clear" w:color="auto" w:fill="auto"/>
            <w:noWrap/>
            <w:vAlign w:val="bottom"/>
            <w:hideMark/>
          </w:tcPr>
          <w:p w14:paraId="55FFF7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181.64</w:t>
            </w:r>
          </w:p>
        </w:tc>
        <w:tc>
          <w:tcPr>
            <w:tcW w:w="110" w:type="dxa"/>
            <w:tcBorders>
              <w:top w:val="nil"/>
              <w:left w:val="nil"/>
              <w:bottom w:val="nil"/>
              <w:right w:val="nil"/>
            </w:tcBorders>
            <w:shd w:val="clear" w:color="auto" w:fill="auto"/>
            <w:noWrap/>
            <w:vAlign w:val="bottom"/>
            <w:hideMark/>
          </w:tcPr>
          <w:p w14:paraId="57B66B5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C40E7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90.67</w:t>
            </w:r>
          </w:p>
        </w:tc>
        <w:tc>
          <w:tcPr>
            <w:tcW w:w="1243" w:type="dxa"/>
            <w:tcBorders>
              <w:top w:val="nil"/>
              <w:left w:val="nil"/>
              <w:bottom w:val="nil"/>
              <w:right w:val="nil"/>
            </w:tcBorders>
            <w:shd w:val="clear" w:color="auto" w:fill="auto"/>
            <w:noWrap/>
            <w:vAlign w:val="bottom"/>
            <w:hideMark/>
          </w:tcPr>
          <w:p w14:paraId="310AC0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218.16</w:t>
            </w:r>
          </w:p>
        </w:tc>
        <w:tc>
          <w:tcPr>
            <w:tcW w:w="110" w:type="dxa"/>
            <w:tcBorders>
              <w:top w:val="nil"/>
              <w:left w:val="nil"/>
              <w:bottom w:val="nil"/>
              <w:right w:val="nil"/>
            </w:tcBorders>
            <w:shd w:val="clear" w:color="auto" w:fill="auto"/>
            <w:noWrap/>
            <w:vAlign w:val="bottom"/>
            <w:hideMark/>
          </w:tcPr>
          <w:p w14:paraId="0489C9D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5106D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226.64</w:t>
            </w:r>
          </w:p>
        </w:tc>
      </w:tr>
      <w:tr w:rsidR="001B2FCC" w:rsidRPr="001B2FCC" w14:paraId="2C34E02B" w14:textId="77777777" w:rsidTr="001B2FCC">
        <w:trPr>
          <w:trHeight w:val="300"/>
        </w:trPr>
        <w:tc>
          <w:tcPr>
            <w:tcW w:w="3939" w:type="dxa"/>
            <w:tcBorders>
              <w:top w:val="nil"/>
              <w:left w:val="nil"/>
              <w:bottom w:val="nil"/>
              <w:right w:val="nil"/>
            </w:tcBorders>
            <w:shd w:val="clear" w:color="auto" w:fill="auto"/>
            <w:noWrap/>
            <w:vAlign w:val="bottom"/>
            <w:hideMark/>
          </w:tcPr>
          <w:p w14:paraId="7EEC1AD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Bangladesh</w:t>
            </w:r>
          </w:p>
        </w:tc>
        <w:tc>
          <w:tcPr>
            <w:tcW w:w="1243" w:type="dxa"/>
            <w:tcBorders>
              <w:top w:val="nil"/>
              <w:left w:val="nil"/>
              <w:bottom w:val="nil"/>
              <w:right w:val="nil"/>
            </w:tcBorders>
            <w:shd w:val="clear" w:color="auto" w:fill="auto"/>
            <w:noWrap/>
            <w:vAlign w:val="bottom"/>
            <w:hideMark/>
          </w:tcPr>
          <w:p w14:paraId="42CF32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97.70</w:t>
            </w:r>
          </w:p>
        </w:tc>
        <w:tc>
          <w:tcPr>
            <w:tcW w:w="1243" w:type="dxa"/>
            <w:tcBorders>
              <w:top w:val="nil"/>
              <w:left w:val="nil"/>
              <w:bottom w:val="nil"/>
              <w:right w:val="nil"/>
            </w:tcBorders>
            <w:shd w:val="clear" w:color="auto" w:fill="auto"/>
            <w:noWrap/>
            <w:vAlign w:val="bottom"/>
            <w:hideMark/>
          </w:tcPr>
          <w:p w14:paraId="21CF5F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248.45</w:t>
            </w:r>
          </w:p>
        </w:tc>
        <w:tc>
          <w:tcPr>
            <w:tcW w:w="110" w:type="dxa"/>
            <w:tcBorders>
              <w:top w:val="nil"/>
              <w:left w:val="nil"/>
              <w:bottom w:val="nil"/>
              <w:right w:val="nil"/>
            </w:tcBorders>
            <w:shd w:val="clear" w:color="auto" w:fill="auto"/>
            <w:noWrap/>
            <w:vAlign w:val="bottom"/>
            <w:hideMark/>
          </w:tcPr>
          <w:p w14:paraId="2B8B2B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50687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120.29</w:t>
            </w:r>
          </w:p>
        </w:tc>
        <w:tc>
          <w:tcPr>
            <w:tcW w:w="1243" w:type="dxa"/>
            <w:tcBorders>
              <w:top w:val="nil"/>
              <w:left w:val="nil"/>
              <w:bottom w:val="nil"/>
              <w:right w:val="nil"/>
            </w:tcBorders>
            <w:shd w:val="clear" w:color="auto" w:fill="auto"/>
            <w:noWrap/>
            <w:vAlign w:val="bottom"/>
            <w:hideMark/>
          </w:tcPr>
          <w:p w14:paraId="368BBFA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325.96</w:t>
            </w:r>
          </w:p>
        </w:tc>
        <w:tc>
          <w:tcPr>
            <w:tcW w:w="110" w:type="dxa"/>
            <w:tcBorders>
              <w:top w:val="nil"/>
              <w:left w:val="nil"/>
              <w:bottom w:val="nil"/>
              <w:right w:val="nil"/>
            </w:tcBorders>
            <w:shd w:val="clear" w:color="auto" w:fill="auto"/>
            <w:noWrap/>
            <w:vAlign w:val="bottom"/>
            <w:hideMark/>
          </w:tcPr>
          <w:p w14:paraId="2A44852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1B4B2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357.88</w:t>
            </w:r>
          </w:p>
        </w:tc>
      </w:tr>
      <w:tr w:rsidR="001B2FCC" w:rsidRPr="001B2FCC" w14:paraId="6AB45D11" w14:textId="77777777" w:rsidTr="001B2FCC">
        <w:trPr>
          <w:trHeight w:val="300"/>
        </w:trPr>
        <w:tc>
          <w:tcPr>
            <w:tcW w:w="3939" w:type="dxa"/>
            <w:tcBorders>
              <w:top w:val="nil"/>
              <w:left w:val="nil"/>
              <w:bottom w:val="nil"/>
              <w:right w:val="nil"/>
            </w:tcBorders>
            <w:shd w:val="clear" w:color="auto" w:fill="auto"/>
            <w:noWrap/>
            <w:vAlign w:val="bottom"/>
            <w:hideMark/>
          </w:tcPr>
          <w:p w14:paraId="03888E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Bhutan</w:t>
            </w:r>
          </w:p>
        </w:tc>
        <w:tc>
          <w:tcPr>
            <w:tcW w:w="1243" w:type="dxa"/>
            <w:tcBorders>
              <w:top w:val="nil"/>
              <w:left w:val="nil"/>
              <w:bottom w:val="nil"/>
              <w:right w:val="nil"/>
            </w:tcBorders>
            <w:shd w:val="clear" w:color="auto" w:fill="auto"/>
            <w:noWrap/>
            <w:vAlign w:val="bottom"/>
            <w:hideMark/>
          </w:tcPr>
          <w:p w14:paraId="28D9B11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83.69</w:t>
            </w:r>
          </w:p>
        </w:tc>
        <w:tc>
          <w:tcPr>
            <w:tcW w:w="1243" w:type="dxa"/>
            <w:tcBorders>
              <w:top w:val="nil"/>
              <w:left w:val="nil"/>
              <w:bottom w:val="nil"/>
              <w:right w:val="nil"/>
            </w:tcBorders>
            <w:shd w:val="clear" w:color="auto" w:fill="auto"/>
            <w:noWrap/>
            <w:vAlign w:val="bottom"/>
            <w:hideMark/>
          </w:tcPr>
          <w:p w14:paraId="426ADE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217.04</w:t>
            </w:r>
          </w:p>
        </w:tc>
        <w:tc>
          <w:tcPr>
            <w:tcW w:w="110" w:type="dxa"/>
            <w:tcBorders>
              <w:top w:val="nil"/>
              <w:left w:val="nil"/>
              <w:bottom w:val="nil"/>
              <w:right w:val="nil"/>
            </w:tcBorders>
            <w:shd w:val="clear" w:color="auto" w:fill="auto"/>
            <w:noWrap/>
            <w:vAlign w:val="bottom"/>
            <w:hideMark/>
          </w:tcPr>
          <w:p w14:paraId="18E2C73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028D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100.86</w:t>
            </w:r>
          </w:p>
        </w:tc>
        <w:tc>
          <w:tcPr>
            <w:tcW w:w="1243" w:type="dxa"/>
            <w:tcBorders>
              <w:top w:val="nil"/>
              <w:left w:val="nil"/>
              <w:bottom w:val="nil"/>
              <w:right w:val="nil"/>
            </w:tcBorders>
            <w:shd w:val="clear" w:color="auto" w:fill="auto"/>
            <w:noWrap/>
            <w:vAlign w:val="bottom"/>
            <w:hideMark/>
          </w:tcPr>
          <w:p w14:paraId="300340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310.71</w:t>
            </w:r>
          </w:p>
        </w:tc>
        <w:tc>
          <w:tcPr>
            <w:tcW w:w="110" w:type="dxa"/>
            <w:tcBorders>
              <w:top w:val="nil"/>
              <w:left w:val="nil"/>
              <w:bottom w:val="nil"/>
              <w:right w:val="nil"/>
            </w:tcBorders>
            <w:shd w:val="clear" w:color="auto" w:fill="auto"/>
            <w:noWrap/>
            <w:vAlign w:val="bottom"/>
            <w:hideMark/>
          </w:tcPr>
          <w:p w14:paraId="07BE2B9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9BF2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361.41</w:t>
            </w:r>
          </w:p>
        </w:tc>
      </w:tr>
      <w:tr w:rsidR="001B2FCC" w:rsidRPr="001B2FCC" w14:paraId="0559CE67" w14:textId="77777777" w:rsidTr="001B2FCC">
        <w:trPr>
          <w:trHeight w:val="300"/>
        </w:trPr>
        <w:tc>
          <w:tcPr>
            <w:tcW w:w="3939" w:type="dxa"/>
            <w:tcBorders>
              <w:top w:val="nil"/>
              <w:left w:val="nil"/>
              <w:bottom w:val="nil"/>
              <w:right w:val="nil"/>
            </w:tcBorders>
            <w:shd w:val="clear" w:color="auto" w:fill="auto"/>
            <w:noWrap/>
            <w:vAlign w:val="bottom"/>
            <w:hideMark/>
          </w:tcPr>
          <w:p w14:paraId="246333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Cambodia</w:t>
            </w:r>
          </w:p>
        </w:tc>
        <w:tc>
          <w:tcPr>
            <w:tcW w:w="1243" w:type="dxa"/>
            <w:tcBorders>
              <w:top w:val="nil"/>
              <w:left w:val="nil"/>
              <w:bottom w:val="nil"/>
              <w:right w:val="nil"/>
            </w:tcBorders>
            <w:shd w:val="clear" w:color="auto" w:fill="auto"/>
            <w:noWrap/>
            <w:vAlign w:val="bottom"/>
            <w:hideMark/>
          </w:tcPr>
          <w:p w14:paraId="0CB076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97.57</w:t>
            </w:r>
          </w:p>
        </w:tc>
        <w:tc>
          <w:tcPr>
            <w:tcW w:w="1243" w:type="dxa"/>
            <w:tcBorders>
              <w:top w:val="nil"/>
              <w:left w:val="nil"/>
              <w:bottom w:val="nil"/>
              <w:right w:val="nil"/>
            </w:tcBorders>
            <w:shd w:val="clear" w:color="auto" w:fill="auto"/>
            <w:noWrap/>
            <w:vAlign w:val="bottom"/>
            <w:hideMark/>
          </w:tcPr>
          <w:p w14:paraId="68CD94E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250.53</w:t>
            </w:r>
          </w:p>
        </w:tc>
        <w:tc>
          <w:tcPr>
            <w:tcW w:w="110" w:type="dxa"/>
            <w:tcBorders>
              <w:top w:val="nil"/>
              <w:left w:val="nil"/>
              <w:bottom w:val="nil"/>
              <w:right w:val="nil"/>
            </w:tcBorders>
            <w:shd w:val="clear" w:color="auto" w:fill="auto"/>
            <w:noWrap/>
            <w:vAlign w:val="bottom"/>
            <w:hideMark/>
          </w:tcPr>
          <w:p w14:paraId="31D5D20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2E769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110.88</w:t>
            </w:r>
          </w:p>
        </w:tc>
        <w:tc>
          <w:tcPr>
            <w:tcW w:w="1243" w:type="dxa"/>
            <w:tcBorders>
              <w:top w:val="nil"/>
              <w:left w:val="nil"/>
              <w:bottom w:val="nil"/>
              <w:right w:val="nil"/>
            </w:tcBorders>
            <w:shd w:val="clear" w:color="auto" w:fill="auto"/>
            <w:noWrap/>
            <w:vAlign w:val="bottom"/>
            <w:hideMark/>
          </w:tcPr>
          <w:p w14:paraId="32CC0E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316.87</w:t>
            </w:r>
          </w:p>
        </w:tc>
        <w:tc>
          <w:tcPr>
            <w:tcW w:w="110" w:type="dxa"/>
            <w:tcBorders>
              <w:top w:val="nil"/>
              <w:left w:val="nil"/>
              <w:bottom w:val="nil"/>
              <w:right w:val="nil"/>
            </w:tcBorders>
            <w:shd w:val="clear" w:color="auto" w:fill="auto"/>
            <w:noWrap/>
            <w:vAlign w:val="bottom"/>
            <w:hideMark/>
          </w:tcPr>
          <w:p w14:paraId="5953E86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308D8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382.68</w:t>
            </w:r>
          </w:p>
        </w:tc>
      </w:tr>
      <w:tr w:rsidR="001B2FCC" w:rsidRPr="001B2FCC" w14:paraId="6B30146C" w14:textId="77777777" w:rsidTr="001B2FCC">
        <w:trPr>
          <w:trHeight w:val="300"/>
        </w:trPr>
        <w:tc>
          <w:tcPr>
            <w:tcW w:w="3939" w:type="dxa"/>
            <w:tcBorders>
              <w:top w:val="nil"/>
              <w:left w:val="nil"/>
              <w:bottom w:val="nil"/>
              <w:right w:val="nil"/>
            </w:tcBorders>
            <w:shd w:val="clear" w:color="auto" w:fill="auto"/>
            <w:noWrap/>
            <w:vAlign w:val="bottom"/>
            <w:hideMark/>
          </w:tcPr>
          <w:p w14:paraId="615004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China</w:t>
            </w:r>
          </w:p>
        </w:tc>
        <w:tc>
          <w:tcPr>
            <w:tcW w:w="1243" w:type="dxa"/>
            <w:tcBorders>
              <w:top w:val="nil"/>
              <w:left w:val="nil"/>
              <w:bottom w:val="nil"/>
              <w:right w:val="nil"/>
            </w:tcBorders>
            <w:shd w:val="clear" w:color="auto" w:fill="auto"/>
            <w:noWrap/>
            <w:vAlign w:val="bottom"/>
            <w:hideMark/>
          </w:tcPr>
          <w:p w14:paraId="55CF9D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31.90</w:t>
            </w:r>
          </w:p>
        </w:tc>
        <w:tc>
          <w:tcPr>
            <w:tcW w:w="1243" w:type="dxa"/>
            <w:tcBorders>
              <w:top w:val="nil"/>
              <w:left w:val="nil"/>
              <w:bottom w:val="nil"/>
              <w:right w:val="nil"/>
            </w:tcBorders>
            <w:shd w:val="clear" w:color="auto" w:fill="auto"/>
            <w:noWrap/>
            <w:vAlign w:val="bottom"/>
            <w:hideMark/>
          </w:tcPr>
          <w:p w14:paraId="18DC16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84.42</w:t>
            </w:r>
          </w:p>
        </w:tc>
        <w:tc>
          <w:tcPr>
            <w:tcW w:w="110" w:type="dxa"/>
            <w:tcBorders>
              <w:top w:val="nil"/>
              <w:left w:val="nil"/>
              <w:bottom w:val="nil"/>
              <w:right w:val="nil"/>
            </w:tcBorders>
            <w:shd w:val="clear" w:color="auto" w:fill="auto"/>
            <w:noWrap/>
            <w:vAlign w:val="bottom"/>
            <w:hideMark/>
          </w:tcPr>
          <w:p w14:paraId="4E634B2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246F6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36.09</w:t>
            </w:r>
          </w:p>
        </w:tc>
        <w:tc>
          <w:tcPr>
            <w:tcW w:w="1243" w:type="dxa"/>
            <w:tcBorders>
              <w:top w:val="nil"/>
              <w:left w:val="nil"/>
              <w:bottom w:val="nil"/>
              <w:right w:val="nil"/>
            </w:tcBorders>
            <w:shd w:val="clear" w:color="auto" w:fill="auto"/>
            <w:noWrap/>
            <w:vAlign w:val="bottom"/>
            <w:hideMark/>
          </w:tcPr>
          <w:p w14:paraId="075C22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102.67</w:t>
            </w:r>
          </w:p>
        </w:tc>
        <w:tc>
          <w:tcPr>
            <w:tcW w:w="110" w:type="dxa"/>
            <w:tcBorders>
              <w:top w:val="nil"/>
              <w:left w:val="nil"/>
              <w:bottom w:val="nil"/>
              <w:right w:val="nil"/>
            </w:tcBorders>
            <w:shd w:val="clear" w:color="auto" w:fill="auto"/>
            <w:noWrap/>
            <w:vAlign w:val="bottom"/>
            <w:hideMark/>
          </w:tcPr>
          <w:p w14:paraId="74A8620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AC4CE6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112.31</w:t>
            </w:r>
          </w:p>
        </w:tc>
      </w:tr>
      <w:tr w:rsidR="001B2FCC" w:rsidRPr="001B2FCC" w14:paraId="2EBFCE2B" w14:textId="77777777" w:rsidTr="001B2FCC">
        <w:trPr>
          <w:trHeight w:val="300"/>
        </w:trPr>
        <w:tc>
          <w:tcPr>
            <w:tcW w:w="3939" w:type="dxa"/>
            <w:tcBorders>
              <w:top w:val="nil"/>
              <w:left w:val="nil"/>
              <w:bottom w:val="nil"/>
              <w:right w:val="nil"/>
            </w:tcBorders>
            <w:shd w:val="clear" w:color="auto" w:fill="auto"/>
            <w:noWrap/>
            <w:vAlign w:val="bottom"/>
            <w:hideMark/>
          </w:tcPr>
          <w:p w14:paraId="2E8C519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Cyprus</w:t>
            </w:r>
          </w:p>
        </w:tc>
        <w:tc>
          <w:tcPr>
            <w:tcW w:w="1243" w:type="dxa"/>
            <w:tcBorders>
              <w:top w:val="nil"/>
              <w:left w:val="nil"/>
              <w:bottom w:val="nil"/>
              <w:right w:val="nil"/>
            </w:tcBorders>
            <w:shd w:val="clear" w:color="auto" w:fill="auto"/>
            <w:noWrap/>
            <w:vAlign w:val="bottom"/>
            <w:hideMark/>
          </w:tcPr>
          <w:p w14:paraId="58221B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6.90</w:t>
            </w:r>
          </w:p>
        </w:tc>
        <w:tc>
          <w:tcPr>
            <w:tcW w:w="1243" w:type="dxa"/>
            <w:tcBorders>
              <w:top w:val="nil"/>
              <w:left w:val="nil"/>
              <w:bottom w:val="nil"/>
              <w:right w:val="nil"/>
            </w:tcBorders>
            <w:shd w:val="clear" w:color="auto" w:fill="auto"/>
            <w:noWrap/>
            <w:vAlign w:val="bottom"/>
            <w:hideMark/>
          </w:tcPr>
          <w:p w14:paraId="2F94C9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20.32</w:t>
            </w:r>
          </w:p>
        </w:tc>
        <w:tc>
          <w:tcPr>
            <w:tcW w:w="110" w:type="dxa"/>
            <w:tcBorders>
              <w:top w:val="nil"/>
              <w:left w:val="nil"/>
              <w:bottom w:val="nil"/>
              <w:right w:val="nil"/>
            </w:tcBorders>
            <w:shd w:val="clear" w:color="auto" w:fill="auto"/>
            <w:noWrap/>
            <w:vAlign w:val="bottom"/>
            <w:hideMark/>
          </w:tcPr>
          <w:p w14:paraId="79F3CB0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C0AA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7.96</w:t>
            </w:r>
          </w:p>
        </w:tc>
        <w:tc>
          <w:tcPr>
            <w:tcW w:w="1243" w:type="dxa"/>
            <w:tcBorders>
              <w:top w:val="nil"/>
              <w:left w:val="nil"/>
              <w:bottom w:val="nil"/>
              <w:right w:val="nil"/>
            </w:tcBorders>
            <w:shd w:val="clear" w:color="auto" w:fill="auto"/>
            <w:noWrap/>
            <w:vAlign w:val="bottom"/>
            <w:hideMark/>
          </w:tcPr>
          <w:p w14:paraId="325BC9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23.98</w:t>
            </w:r>
          </w:p>
        </w:tc>
        <w:tc>
          <w:tcPr>
            <w:tcW w:w="110" w:type="dxa"/>
            <w:tcBorders>
              <w:top w:val="nil"/>
              <w:left w:val="nil"/>
              <w:bottom w:val="nil"/>
              <w:right w:val="nil"/>
            </w:tcBorders>
            <w:shd w:val="clear" w:color="auto" w:fill="auto"/>
            <w:noWrap/>
            <w:vAlign w:val="bottom"/>
            <w:hideMark/>
          </w:tcPr>
          <w:p w14:paraId="06484B4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E7CA4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27.67</w:t>
            </w:r>
          </w:p>
        </w:tc>
      </w:tr>
      <w:tr w:rsidR="001B2FCC" w:rsidRPr="001B2FCC" w14:paraId="47C0CB82" w14:textId="77777777" w:rsidTr="001B2FCC">
        <w:trPr>
          <w:trHeight w:val="300"/>
        </w:trPr>
        <w:tc>
          <w:tcPr>
            <w:tcW w:w="3939" w:type="dxa"/>
            <w:tcBorders>
              <w:top w:val="nil"/>
              <w:left w:val="nil"/>
              <w:bottom w:val="nil"/>
              <w:right w:val="nil"/>
            </w:tcBorders>
            <w:shd w:val="clear" w:color="auto" w:fill="auto"/>
            <w:noWrap/>
            <w:vAlign w:val="bottom"/>
            <w:hideMark/>
          </w:tcPr>
          <w:p w14:paraId="0F5511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Georgia</w:t>
            </w:r>
          </w:p>
        </w:tc>
        <w:tc>
          <w:tcPr>
            <w:tcW w:w="1243" w:type="dxa"/>
            <w:tcBorders>
              <w:top w:val="nil"/>
              <w:left w:val="nil"/>
              <w:bottom w:val="nil"/>
              <w:right w:val="nil"/>
            </w:tcBorders>
            <w:shd w:val="clear" w:color="auto" w:fill="auto"/>
            <w:noWrap/>
            <w:vAlign w:val="bottom"/>
            <w:hideMark/>
          </w:tcPr>
          <w:p w14:paraId="4D8499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34.78</w:t>
            </w:r>
          </w:p>
        </w:tc>
        <w:tc>
          <w:tcPr>
            <w:tcW w:w="1243" w:type="dxa"/>
            <w:tcBorders>
              <w:top w:val="nil"/>
              <w:left w:val="nil"/>
              <w:bottom w:val="nil"/>
              <w:right w:val="nil"/>
            </w:tcBorders>
            <w:shd w:val="clear" w:color="auto" w:fill="auto"/>
            <w:noWrap/>
            <w:vAlign w:val="bottom"/>
            <w:hideMark/>
          </w:tcPr>
          <w:p w14:paraId="730098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85.10</w:t>
            </w:r>
          </w:p>
        </w:tc>
        <w:tc>
          <w:tcPr>
            <w:tcW w:w="110" w:type="dxa"/>
            <w:tcBorders>
              <w:top w:val="nil"/>
              <w:left w:val="nil"/>
              <w:bottom w:val="nil"/>
              <w:right w:val="nil"/>
            </w:tcBorders>
            <w:shd w:val="clear" w:color="auto" w:fill="auto"/>
            <w:noWrap/>
            <w:vAlign w:val="bottom"/>
            <w:hideMark/>
          </w:tcPr>
          <w:p w14:paraId="78D967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75562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38.57</w:t>
            </w:r>
          </w:p>
        </w:tc>
        <w:tc>
          <w:tcPr>
            <w:tcW w:w="1243" w:type="dxa"/>
            <w:tcBorders>
              <w:top w:val="nil"/>
              <w:left w:val="nil"/>
              <w:bottom w:val="nil"/>
              <w:right w:val="nil"/>
            </w:tcBorders>
            <w:shd w:val="clear" w:color="auto" w:fill="auto"/>
            <w:noWrap/>
            <w:vAlign w:val="bottom"/>
            <w:hideMark/>
          </w:tcPr>
          <w:p w14:paraId="31AA23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93.57</w:t>
            </w:r>
          </w:p>
        </w:tc>
        <w:tc>
          <w:tcPr>
            <w:tcW w:w="110" w:type="dxa"/>
            <w:tcBorders>
              <w:top w:val="nil"/>
              <w:left w:val="nil"/>
              <w:bottom w:val="nil"/>
              <w:right w:val="nil"/>
            </w:tcBorders>
            <w:shd w:val="clear" w:color="auto" w:fill="auto"/>
            <w:noWrap/>
            <w:vAlign w:val="bottom"/>
            <w:hideMark/>
          </w:tcPr>
          <w:p w14:paraId="6721EB4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B4BD8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103.85</w:t>
            </w:r>
          </w:p>
        </w:tc>
      </w:tr>
      <w:tr w:rsidR="001B2FCC" w:rsidRPr="001B2FCC" w14:paraId="1A8CA8D3" w14:textId="77777777" w:rsidTr="001B2FCC">
        <w:trPr>
          <w:trHeight w:val="300"/>
        </w:trPr>
        <w:tc>
          <w:tcPr>
            <w:tcW w:w="3939" w:type="dxa"/>
            <w:tcBorders>
              <w:top w:val="nil"/>
              <w:left w:val="nil"/>
              <w:bottom w:val="nil"/>
              <w:right w:val="nil"/>
            </w:tcBorders>
            <w:shd w:val="clear" w:color="auto" w:fill="auto"/>
            <w:noWrap/>
            <w:vAlign w:val="bottom"/>
            <w:hideMark/>
          </w:tcPr>
          <w:p w14:paraId="4A4C0BF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Hong Kong</w:t>
            </w:r>
          </w:p>
        </w:tc>
        <w:tc>
          <w:tcPr>
            <w:tcW w:w="1243" w:type="dxa"/>
            <w:tcBorders>
              <w:top w:val="nil"/>
              <w:left w:val="nil"/>
              <w:bottom w:val="nil"/>
              <w:right w:val="nil"/>
            </w:tcBorders>
            <w:shd w:val="clear" w:color="auto" w:fill="auto"/>
            <w:noWrap/>
            <w:vAlign w:val="bottom"/>
            <w:hideMark/>
          </w:tcPr>
          <w:p w14:paraId="62742FD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2.29</w:t>
            </w:r>
          </w:p>
        </w:tc>
        <w:tc>
          <w:tcPr>
            <w:tcW w:w="1243" w:type="dxa"/>
            <w:tcBorders>
              <w:top w:val="nil"/>
              <w:left w:val="nil"/>
              <w:bottom w:val="nil"/>
              <w:right w:val="nil"/>
            </w:tcBorders>
            <w:shd w:val="clear" w:color="auto" w:fill="auto"/>
            <w:noWrap/>
            <w:vAlign w:val="bottom"/>
            <w:hideMark/>
          </w:tcPr>
          <w:p w14:paraId="1E5B2F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w:t>
            </w:r>
          </w:p>
        </w:tc>
        <w:tc>
          <w:tcPr>
            <w:tcW w:w="110" w:type="dxa"/>
            <w:tcBorders>
              <w:top w:val="nil"/>
              <w:left w:val="nil"/>
              <w:bottom w:val="nil"/>
              <w:right w:val="nil"/>
            </w:tcBorders>
            <w:shd w:val="clear" w:color="auto" w:fill="auto"/>
            <w:noWrap/>
            <w:vAlign w:val="bottom"/>
            <w:hideMark/>
          </w:tcPr>
          <w:p w14:paraId="2B28120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B48AB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w:t>
            </w:r>
          </w:p>
        </w:tc>
        <w:tc>
          <w:tcPr>
            <w:tcW w:w="1243" w:type="dxa"/>
            <w:tcBorders>
              <w:top w:val="nil"/>
              <w:left w:val="nil"/>
              <w:bottom w:val="nil"/>
              <w:right w:val="nil"/>
            </w:tcBorders>
            <w:shd w:val="clear" w:color="auto" w:fill="auto"/>
            <w:noWrap/>
            <w:vAlign w:val="bottom"/>
            <w:hideMark/>
          </w:tcPr>
          <w:p w14:paraId="6DF0CA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8.20</w:t>
            </w:r>
          </w:p>
        </w:tc>
        <w:tc>
          <w:tcPr>
            <w:tcW w:w="110" w:type="dxa"/>
            <w:tcBorders>
              <w:top w:val="nil"/>
              <w:left w:val="nil"/>
              <w:bottom w:val="nil"/>
              <w:right w:val="nil"/>
            </w:tcBorders>
            <w:shd w:val="clear" w:color="auto" w:fill="auto"/>
            <w:noWrap/>
            <w:vAlign w:val="bottom"/>
            <w:hideMark/>
          </w:tcPr>
          <w:p w14:paraId="49A2BD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3421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10.75</w:t>
            </w:r>
          </w:p>
        </w:tc>
      </w:tr>
      <w:tr w:rsidR="001B2FCC" w:rsidRPr="001B2FCC" w14:paraId="7550B5E7" w14:textId="77777777" w:rsidTr="001B2FCC">
        <w:trPr>
          <w:trHeight w:val="300"/>
        </w:trPr>
        <w:tc>
          <w:tcPr>
            <w:tcW w:w="3939" w:type="dxa"/>
            <w:tcBorders>
              <w:top w:val="nil"/>
              <w:left w:val="nil"/>
              <w:bottom w:val="nil"/>
              <w:right w:val="nil"/>
            </w:tcBorders>
            <w:shd w:val="clear" w:color="auto" w:fill="auto"/>
            <w:noWrap/>
            <w:vAlign w:val="bottom"/>
            <w:hideMark/>
          </w:tcPr>
          <w:p w14:paraId="21355F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India</w:t>
            </w:r>
          </w:p>
        </w:tc>
        <w:tc>
          <w:tcPr>
            <w:tcW w:w="1243" w:type="dxa"/>
            <w:tcBorders>
              <w:top w:val="nil"/>
              <w:left w:val="nil"/>
              <w:bottom w:val="nil"/>
              <w:right w:val="nil"/>
            </w:tcBorders>
            <w:shd w:val="clear" w:color="auto" w:fill="auto"/>
            <w:noWrap/>
            <w:vAlign w:val="bottom"/>
            <w:hideMark/>
          </w:tcPr>
          <w:p w14:paraId="179E83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118.82</w:t>
            </w:r>
          </w:p>
        </w:tc>
        <w:tc>
          <w:tcPr>
            <w:tcW w:w="1243" w:type="dxa"/>
            <w:tcBorders>
              <w:top w:val="nil"/>
              <w:left w:val="nil"/>
              <w:bottom w:val="nil"/>
              <w:right w:val="nil"/>
            </w:tcBorders>
            <w:shd w:val="clear" w:color="auto" w:fill="auto"/>
            <w:noWrap/>
            <w:vAlign w:val="bottom"/>
            <w:hideMark/>
          </w:tcPr>
          <w:p w14:paraId="3721EE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233.23</w:t>
            </w:r>
          </w:p>
        </w:tc>
        <w:tc>
          <w:tcPr>
            <w:tcW w:w="110" w:type="dxa"/>
            <w:tcBorders>
              <w:top w:val="nil"/>
              <w:left w:val="nil"/>
              <w:bottom w:val="nil"/>
              <w:right w:val="nil"/>
            </w:tcBorders>
            <w:shd w:val="clear" w:color="auto" w:fill="auto"/>
            <w:noWrap/>
            <w:vAlign w:val="bottom"/>
            <w:hideMark/>
          </w:tcPr>
          <w:p w14:paraId="2BBC514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286EB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147.53</w:t>
            </w:r>
          </w:p>
        </w:tc>
        <w:tc>
          <w:tcPr>
            <w:tcW w:w="1243" w:type="dxa"/>
            <w:tcBorders>
              <w:top w:val="nil"/>
              <w:left w:val="nil"/>
              <w:bottom w:val="nil"/>
              <w:right w:val="nil"/>
            </w:tcBorders>
            <w:shd w:val="clear" w:color="auto" w:fill="auto"/>
            <w:noWrap/>
            <w:vAlign w:val="bottom"/>
            <w:hideMark/>
          </w:tcPr>
          <w:p w14:paraId="3D03B9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306.46</w:t>
            </w:r>
          </w:p>
        </w:tc>
        <w:tc>
          <w:tcPr>
            <w:tcW w:w="110" w:type="dxa"/>
            <w:tcBorders>
              <w:top w:val="nil"/>
              <w:left w:val="nil"/>
              <w:bottom w:val="nil"/>
              <w:right w:val="nil"/>
            </w:tcBorders>
            <w:shd w:val="clear" w:color="auto" w:fill="auto"/>
            <w:noWrap/>
            <w:vAlign w:val="bottom"/>
            <w:hideMark/>
          </w:tcPr>
          <w:p w14:paraId="52E0ECF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9EEB2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339.19</w:t>
            </w:r>
          </w:p>
        </w:tc>
      </w:tr>
      <w:tr w:rsidR="001B2FCC" w:rsidRPr="001B2FCC" w14:paraId="16EAB5A9" w14:textId="77777777" w:rsidTr="001B2FCC">
        <w:trPr>
          <w:trHeight w:val="300"/>
        </w:trPr>
        <w:tc>
          <w:tcPr>
            <w:tcW w:w="3939" w:type="dxa"/>
            <w:tcBorders>
              <w:top w:val="nil"/>
              <w:left w:val="nil"/>
              <w:bottom w:val="nil"/>
              <w:right w:val="nil"/>
            </w:tcBorders>
            <w:shd w:val="clear" w:color="auto" w:fill="auto"/>
            <w:noWrap/>
            <w:vAlign w:val="bottom"/>
            <w:hideMark/>
          </w:tcPr>
          <w:p w14:paraId="345F55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Indonesia</w:t>
            </w:r>
          </w:p>
        </w:tc>
        <w:tc>
          <w:tcPr>
            <w:tcW w:w="1243" w:type="dxa"/>
            <w:tcBorders>
              <w:top w:val="nil"/>
              <w:left w:val="nil"/>
              <w:bottom w:val="nil"/>
              <w:right w:val="nil"/>
            </w:tcBorders>
            <w:shd w:val="clear" w:color="auto" w:fill="auto"/>
            <w:noWrap/>
            <w:vAlign w:val="bottom"/>
            <w:hideMark/>
          </w:tcPr>
          <w:p w14:paraId="4852AB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60.44</w:t>
            </w:r>
          </w:p>
        </w:tc>
        <w:tc>
          <w:tcPr>
            <w:tcW w:w="1243" w:type="dxa"/>
            <w:tcBorders>
              <w:top w:val="nil"/>
              <w:left w:val="nil"/>
              <w:bottom w:val="nil"/>
              <w:right w:val="nil"/>
            </w:tcBorders>
            <w:shd w:val="clear" w:color="auto" w:fill="auto"/>
            <w:noWrap/>
            <w:vAlign w:val="bottom"/>
            <w:hideMark/>
          </w:tcPr>
          <w:p w14:paraId="2681DB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131.60</w:t>
            </w:r>
          </w:p>
        </w:tc>
        <w:tc>
          <w:tcPr>
            <w:tcW w:w="110" w:type="dxa"/>
            <w:tcBorders>
              <w:top w:val="nil"/>
              <w:left w:val="nil"/>
              <w:bottom w:val="nil"/>
              <w:right w:val="nil"/>
            </w:tcBorders>
            <w:shd w:val="clear" w:color="auto" w:fill="auto"/>
            <w:noWrap/>
            <w:vAlign w:val="bottom"/>
            <w:hideMark/>
          </w:tcPr>
          <w:p w14:paraId="5ECE780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1DF2C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71.78</w:t>
            </w:r>
          </w:p>
        </w:tc>
        <w:tc>
          <w:tcPr>
            <w:tcW w:w="1243" w:type="dxa"/>
            <w:tcBorders>
              <w:top w:val="nil"/>
              <w:left w:val="nil"/>
              <w:bottom w:val="nil"/>
              <w:right w:val="nil"/>
            </w:tcBorders>
            <w:shd w:val="clear" w:color="auto" w:fill="auto"/>
            <w:noWrap/>
            <w:vAlign w:val="bottom"/>
            <w:hideMark/>
          </w:tcPr>
          <w:p w14:paraId="59B4B4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166.74</w:t>
            </w:r>
          </w:p>
        </w:tc>
        <w:tc>
          <w:tcPr>
            <w:tcW w:w="110" w:type="dxa"/>
            <w:tcBorders>
              <w:top w:val="nil"/>
              <w:left w:val="nil"/>
              <w:bottom w:val="nil"/>
              <w:right w:val="nil"/>
            </w:tcBorders>
            <w:shd w:val="clear" w:color="auto" w:fill="auto"/>
            <w:noWrap/>
            <w:vAlign w:val="bottom"/>
            <w:hideMark/>
          </w:tcPr>
          <w:p w14:paraId="048C338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1A235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192.13</w:t>
            </w:r>
          </w:p>
        </w:tc>
      </w:tr>
      <w:tr w:rsidR="001B2FCC" w:rsidRPr="001B2FCC" w14:paraId="4CA8C207" w14:textId="77777777" w:rsidTr="001B2FCC">
        <w:trPr>
          <w:trHeight w:val="300"/>
        </w:trPr>
        <w:tc>
          <w:tcPr>
            <w:tcW w:w="3939" w:type="dxa"/>
            <w:tcBorders>
              <w:top w:val="nil"/>
              <w:left w:val="nil"/>
              <w:bottom w:val="nil"/>
              <w:right w:val="nil"/>
            </w:tcBorders>
            <w:shd w:val="clear" w:color="auto" w:fill="auto"/>
            <w:noWrap/>
            <w:vAlign w:val="bottom"/>
            <w:hideMark/>
          </w:tcPr>
          <w:p w14:paraId="4547BF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Islamic Republic of Iran</w:t>
            </w:r>
          </w:p>
        </w:tc>
        <w:tc>
          <w:tcPr>
            <w:tcW w:w="1243" w:type="dxa"/>
            <w:tcBorders>
              <w:top w:val="nil"/>
              <w:left w:val="nil"/>
              <w:bottom w:val="nil"/>
              <w:right w:val="nil"/>
            </w:tcBorders>
            <w:shd w:val="clear" w:color="auto" w:fill="auto"/>
            <w:noWrap/>
            <w:vAlign w:val="bottom"/>
            <w:hideMark/>
          </w:tcPr>
          <w:p w14:paraId="6C7E16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32.87</w:t>
            </w:r>
          </w:p>
        </w:tc>
        <w:tc>
          <w:tcPr>
            <w:tcW w:w="1243" w:type="dxa"/>
            <w:tcBorders>
              <w:top w:val="nil"/>
              <w:left w:val="nil"/>
              <w:bottom w:val="nil"/>
              <w:right w:val="nil"/>
            </w:tcBorders>
            <w:shd w:val="clear" w:color="auto" w:fill="auto"/>
            <w:noWrap/>
            <w:vAlign w:val="bottom"/>
            <w:hideMark/>
          </w:tcPr>
          <w:p w14:paraId="3C3922A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103.72</w:t>
            </w:r>
          </w:p>
        </w:tc>
        <w:tc>
          <w:tcPr>
            <w:tcW w:w="110" w:type="dxa"/>
            <w:tcBorders>
              <w:top w:val="nil"/>
              <w:left w:val="nil"/>
              <w:bottom w:val="nil"/>
              <w:right w:val="nil"/>
            </w:tcBorders>
            <w:shd w:val="clear" w:color="auto" w:fill="auto"/>
            <w:noWrap/>
            <w:vAlign w:val="bottom"/>
            <w:hideMark/>
          </w:tcPr>
          <w:p w14:paraId="76F3038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DA7D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37.48</w:t>
            </w:r>
          </w:p>
        </w:tc>
        <w:tc>
          <w:tcPr>
            <w:tcW w:w="1243" w:type="dxa"/>
            <w:tcBorders>
              <w:top w:val="nil"/>
              <w:left w:val="nil"/>
              <w:bottom w:val="nil"/>
              <w:right w:val="nil"/>
            </w:tcBorders>
            <w:shd w:val="clear" w:color="auto" w:fill="auto"/>
            <w:noWrap/>
            <w:vAlign w:val="bottom"/>
            <w:hideMark/>
          </w:tcPr>
          <w:p w14:paraId="5019DB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126.45</w:t>
            </w:r>
          </w:p>
        </w:tc>
        <w:tc>
          <w:tcPr>
            <w:tcW w:w="110" w:type="dxa"/>
            <w:tcBorders>
              <w:top w:val="nil"/>
              <w:left w:val="nil"/>
              <w:bottom w:val="nil"/>
              <w:right w:val="nil"/>
            </w:tcBorders>
            <w:shd w:val="clear" w:color="auto" w:fill="auto"/>
            <w:noWrap/>
            <w:vAlign w:val="bottom"/>
            <w:hideMark/>
          </w:tcPr>
          <w:p w14:paraId="0AFAFB5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87DF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152.59</w:t>
            </w:r>
          </w:p>
        </w:tc>
      </w:tr>
      <w:tr w:rsidR="001B2FCC" w:rsidRPr="001B2FCC" w14:paraId="0BDFF7AC" w14:textId="77777777" w:rsidTr="001B2FCC">
        <w:trPr>
          <w:trHeight w:val="300"/>
        </w:trPr>
        <w:tc>
          <w:tcPr>
            <w:tcW w:w="3939" w:type="dxa"/>
            <w:tcBorders>
              <w:top w:val="nil"/>
              <w:left w:val="nil"/>
              <w:bottom w:val="nil"/>
              <w:right w:val="nil"/>
            </w:tcBorders>
            <w:shd w:val="clear" w:color="auto" w:fill="auto"/>
            <w:noWrap/>
            <w:vAlign w:val="bottom"/>
            <w:hideMark/>
          </w:tcPr>
          <w:p w14:paraId="01286D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Iraq</w:t>
            </w:r>
          </w:p>
        </w:tc>
        <w:tc>
          <w:tcPr>
            <w:tcW w:w="1243" w:type="dxa"/>
            <w:tcBorders>
              <w:top w:val="nil"/>
              <w:left w:val="nil"/>
              <w:bottom w:val="nil"/>
              <w:right w:val="nil"/>
            </w:tcBorders>
            <w:shd w:val="clear" w:color="auto" w:fill="auto"/>
            <w:noWrap/>
            <w:vAlign w:val="bottom"/>
            <w:hideMark/>
          </w:tcPr>
          <w:p w14:paraId="07004A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86.19</w:t>
            </w:r>
          </w:p>
        </w:tc>
        <w:tc>
          <w:tcPr>
            <w:tcW w:w="1243" w:type="dxa"/>
            <w:tcBorders>
              <w:top w:val="nil"/>
              <w:left w:val="nil"/>
              <w:bottom w:val="nil"/>
              <w:right w:val="nil"/>
            </w:tcBorders>
            <w:shd w:val="clear" w:color="auto" w:fill="auto"/>
            <w:noWrap/>
            <w:vAlign w:val="bottom"/>
            <w:hideMark/>
          </w:tcPr>
          <w:p w14:paraId="313760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160.64</w:t>
            </w:r>
          </w:p>
        </w:tc>
        <w:tc>
          <w:tcPr>
            <w:tcW w:w="110" w:type="dxa"/>
            <w:tcBorders>
              <w:top w:val="nil"/>
              <w:left w:val="nil"/>
              <w:bottom w:val="nil"/>
              <w:right w:val="nil"/>
            </w:tcBorders>
            <w:shd w:val="clear" w:color="auto" w:fill="auto"/>
            <w:noWrap/>
            <w:vAlign w:val="bottom"/>
            <w:hideMark/>
          </w:tcPr>
          <w:p w14:paraId="3480DCB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E9FB9C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101.73</w:t>
            </w:r>
          </w:p>
        </w:tc>
        <w:tc>
          <w:tcPr>
            <w:tcW w:w="1243" w:type="dxa"/>
            <w:tcBorders>
              <w:top w:val="nil"/>
              <w:left w:val="nil"/>
              <w:bottom w:val="nil"/>
              <w:right w:val="nil"/>
            </w:tcBorders>
            <w:shd w:val="clear" w:color="auto" w:fill="auto"/>
            <w:noWrap/>
            <w:vAlign w:val="bottom"/>
            <w:hideMark/>
          </w:tcPr>
          <w:p w14:paraId="60A7A5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197.38</w:t>
            </w:r>
          </w:p>
        </w:tc>
        <w:tc>
          <w:tcPr>
            <w:tcW w:w="110" w:type="dxa"/>
            <w:tcBorders>
              <w:top w:val="nil"/>
              <w:left w:val="nil"/>
              <w:bottom w:val="nil"/>
              <w:right w:val="nil"/>
            </w:tcBorders>
            <w:shd w:val="clear" w:color="auto" w:fill="auto"/>
            <w:noWrap/>
            <w:vAlign w:val="bottom"/>
            <w:hideMark/>
          </w:tcPr>
          <w:p w14:paraId="1A84441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34E9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232.71</w:t>
            </w:r>
          </w:p>
        </w:tc>
      </w:tr>
      <w:tr w:rsidR="001B2FCC" w:rsidRPr="001B2FCC" w14:paraId="6A78BF73" w14:textId="77777777" w:rsidTr="001B2FCC">
        <w:trPr>
          <w:trHeight w:val="300"/>
        </w:trPr>
        <w:tc>
          <w:tcPr>
            <w:tcW w:w="3939" w:type="dxa"/>
            <w:tcBorders>
              <w:top w:val="nil"/>
              <w:left w:val="nil"/>
              <w:bottom w:val="nil"/>
              <w:right w:val="nil"/>
            </w:tcBorders>
            <w:shd w:val="clear" w:color="auto" w:fill="auto"/>
            <w:noWrap/>
            <w:vAlign w:val="bottom"/>
            <w:hideMark/>
          </w:tcPr>
          <w:p w14:paraId="2A2D37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Israel</w:t>
            </w:r>
          </w:p>
        </w:tc>
        <w:tc>
          <w:tcPr>
            <w:tcW w:w="1243" w:type="dxa"/>
            <w:tcBorders>
              <w:top w:val="nil"/>
              <w:left w:val="nil"/>
              <w:bottom w:val="nil"/>
              <w:right w:val="nil"/>
            </w:tcBorders>
            <w:shd w:val="clear" w:color="auto" w:fill="auto"/>
            <w:noWrap/>
            <w:vAlign w:val="bottom"/>
            <w:hideMark/>
          </w:tcPr>
          <w:p w14:paraId="23C2CE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8.23</w:t>
            </w:r>
          </w:p>
        </w:tc>
        <w:tc>
          <w:tcPr>
            <w:tcW w:w="1243" w:type="dxa"/>
            <w:tcBorders>
              <w:top w:val="nil"/>
              <w:left w:val="nil"/>
              <w:bottom w:val="nil"/>
              <w:right w:val="nil"/>
            </w:tcBorders>
            <w:shd w:val="clear" w:color="auto" w:fill="auto"/>
            <w:noWrap/>
            <w:vAlign w:val="bottom"/>
            <w:hideMark/>
          </w:tcPr>
          <w:p w14:paraId="036A77D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22.46</w:t>
            </w:r>
          </w:p>
        </w:tc>
        <w:tc>
          <w:tcPr>
            <w:tcW w:w="110" w:type="dxa"/>
            <w:tcBorders>
              <w:top w:val="nil"/>
              <w:left w:val="nil"/>
              <w:bottom w:val="nil"/>
              <w:right w:val="nil"/>
            </w:tcBorders>
            <w:shd w:val="clear" w:color="auto" w:fill="auto"/>
            <w:noWrap/>
            <w:vAlign w:val="bottom"/>
            <w:hideMark/>
          </w:tcPr>
          <w:p w14:paraId="26855C1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52B7D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9.82</w:t>
            </w:r>
          </w:p>
        </w:tc>
        <w:tc>
          <w:tcPr>
            <w:tcW w:w="1243" w:type="dxa"/>
            <w:tcBorders>
              <w:top w:val="nil"/>
              <w:left w:val="nil"/>
              <w:bottom w:val="nil"/>
              <w:right w:val="nil"/>
            </w:tcBorders>
            <w:shd w:val="clear" w:color="auto" w:fill="auto"/>
            <w:noWrap/>
            <w:vAlign w:val="bottom"/>
            <w:hideMark/>
          </w:tcPr>
          <w:p w14:paraId="507C93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27.26</w:t>
            </w:r>
          </w:p>
        </w:tc>
        <w:tc>
          <w:tcPr>
            <w:tcW w:w="110" w:type="dxa"/>
            <w:tcBorders>
              <w:top w:val="nil"/>
              <w:left w:val="nil"/>
              <w:bottom w:val="nil"/>
              <w:right w:val="nil"/>
            </w:tcBorders>
            <w:shd w:val="clear" w:color="auto" w:fill="auto"/>
            <w:noWrap/>
            <w:vAlign w:val="bottom"/>
            <w:hideMark/>
          </w:tcPr>
          <w:p w14:paraId="56279A2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8511A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34.30</w:t>
            </w:r>
          </w:p>
        </w:tc>
      </w:tr>
      <w:tr w:rsidR="001B2FCC" w:rsidRPr="001B2FCC" w14:paraId="25552967" w14:textId="77777777" w:rsidTr="001B2FCC">
        <w:trPr>
          <w:trHeight w:val="300"/>
        </w:trPr>
        <w:tc>
          <w:tcPr>
            <w:tcW w:w="3939" w:type="dxa"/>
            <w:tcBorders>
              <w:top w:val="nil"/>
              <w:left w:val="nil"/>
              <w:bottom w:val="nil"/>
              <w:right w:val="nil"/>
            </w:tcBorders>
            <w:shd w:val="clear" w:color="auto" w:fill="auto"/>
            <w:noWrap/>
            <w:vAlign w:val="bottom"/>
            <w:hideMark/>
          </w:tcPr>
          <w:p w14:paraId="35559A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Japan</w:t>
            </w:r>
          </w:p>
        </w:tc>
        <w:tc>
          <w:tcPr>
            <w:tcW w:w="1243" w:type="dxa"/>
            <w:tcBorders>
              <w:top w:val="nil"/>
              <w:left w:val="nil"/>
              <w:bottom w:val="nil"/>
              <w:right w:val="nil"/>
            </w:tcBorders>
            <w:shd w:val="clear" w:color="auto" w:fill="auto"/>
            <w:noWrap/>
            <w:vAlign w:val="bottom"/>
            <w:hideMark/>
          </w:tcPr>
          <w:p w14:paraId="3022BB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3.40</w:t>
            </w:r>
          </w:p>
        </w:tc>
        <w:tc>
          <w:tcPr>
            <w:tcW w:w="1243" w:type="dxa"/>
            <w:tcBorders>
              <w:top w:val="nil"/>
              <w:left w:val="nil"/>
              <w:bottom w:val="nil"/>
              <w:right w:val="nil"/>
            </w:tcBorders>
            <w:shd w:val="clear" w:color="auto" w:fill="auto"/>
            <w:noWrap/>
            <w:vAlign w:val="bottom"/>
            <w:hideMark/>
          </w:tcPr>
          <w:p w14:paraId="3F91EEF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7.05</w:t>
            </w:r>
          </w:p>
        </w:tc>
        <w:tc>
          <w:tcPr>
            <w:tcW w:w="110" w:type="dxa"/>
            <w:tcBorders>
              <w:top w:val="nil"/>
              <w:left w:val="nil"/>
              <w:bottom w:val="nil"/>
              <w:right w:val="nil"/>
            </w:tcBorders>
            <w:shd w:val="clear" w:color="auto" w:fill="auto"/>
            <w:noWrap/>
            <w:vAlign w:val="bottom"/>
            <w:hideMark/>
          </w:tcPr>
          <w:p w14:paraId="5C89335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683D1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4.41</w:t>
            </w:r>
          </w:p>
        </w:tc>
        <w:tc>
          <w:tcPr>
            <w:tcW w:w="1243" w:type="dxa"/>
            <w:tcBorders>
              <w:top w:val="nil"/>
              <w:left w:val="nil"/>
              <w:bottom w:val="nil"/>
              <w:right w:val="nil"/>
            </w:tcBorders>
            <w:shd w:val="clear" w:color="auto" w:fill="auto"/>
            <w:noWrap/>
            <w:vAlign w:val="bottom"/>
            <w:hideMark/>
          </w:tcPr>
          <w:p w14:paraId="5A0217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9.62</w:t>
            </w:r>
          </w:p>
        </w:tc>
        <w:tc>
          <w:tcPr>
            <w:tcW w:w="110" w:type="dxa"/>
            <w:tcBorders>
              <w:top w:val="nil"/>
              <w:left w:val="nil"/>
              <w:bottom w:val="nil"/>
              <w:right w:val="nil"/>
            </w:tcBorders>
            <w:shd w:val="clear" w:color="auto" w:fill="auto"/>
            <w:noWrap/>
            <w:vAlign w:val="bottom"/>
            <w:hideMark/>
          </w:tcPr>
          <w:p w14:paraId="1D4D364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62786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13.46</w:t>
            </w:r>
          </w:p>
        </w:tc>
      </w:tr>
      <w:tr w:rsidR="001B2FCC" w:rsidRPr="001B2FCC" w14:paraId="08DA703E" w14:textId="77777777" w:rsidTr="001B2FCC">
        <w:trPr>
          <w:trHeight w:val="300"/>
        </w:trPr>
        <w:tc>
          <w:tcPr>
            <w:tcW w:w="3939" w:type="dxa"/>
            <w:tcBorders>
              <w:top w:val="nil"/>
              <w:left w:val="nil"/>
              <w:bottom w:val="nil"/>
              <w:right w:val="nil"/>
            </w:tcBorders>
            <w:shd w:val="clear" w:color="auto" w:fill="auto"/>
            <w:noWrap/>
            <w:vAlign w:val="bottom"/>
            <w:hideMark/>
          </w:tcPr>
          <w:p w14:paraId="4F220F1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Jordan</w:t>
            </w:r>
          </w:p>
        </w:tc>
        <w:tc>
          <w:tcPr>
            <w:tcW w:w="1243" w:type="dxa"/>
            <w:tcBorders>
              <w:top w:val="nil"/>
              <w:left w:val="nil"/>
              <w:bottom w:val="nil"/>
              <w:right w:val="nil"/>
            </w:tcBorders>
            <w:shd w:val="clear" w:color="auto" w:fill="auto"/>
            <w:noWrap/>
            <w:vAlign w:val="bottom"/>
            <w:hideMark/>
          </w:tcPr>
          <w:p w14:paraId="68A9A1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47.55</w:t>
            </w:r>
          </w:p>
        </w:tc>
        <w:tc>
          <w:tcPr>
            <w:tcW w:w="1243" w:type="dxa"/>
            <w:tcBorders>
              <w:top w:val="nil"/>
              <w:left w:val="nil"/>
              <w:bottom w:val="nil"/>
              <w:right w:val="nil"/>
            </w:tcBorders>
            <w:shd w:val="clear" w:color="auto" w:fill="auto"/>
            <w:noWrap/>
            <w:vAlign w:val="bottom"/>
            <w:hideMark/>
          </w:tcPr>
          <w:p w14:paraId="4EA386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111.10</w:t>
            </w:r>
          </w:p>
        </w:tc>
        <w:tc>
          <w:tcPr>
            <w:tcW w:w="110" w:type="dxa"/>
            <w:tcBorders>
              <w:top w:val="nil"/>
              <w:left w:val="nil"/>
              <w:bottom w:val="nil"/>
              <w:right w:val="nil"/>
            </w:tcBorders>
            <w:shd w:val="clear" w:color="auto" w:fill="auto"/>
            <w:noWrap/>
            <w:vAlign w:val="bottom"/>
            <w:hideMark/>
          </w:tcPr>
          <w:p w14:paraId="725F5E8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BAA7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53.82</w:t>
            </w:r>
          </w:p>
        </w:tc>
        <w:tc>
          <w:tcPr>
            <w:tcW w:w="1243" w:type="dxa"/>
            <w:tcBorders>
              <w:top w:val="nil"/>
              <w:left w:val="nil"/>
              <w:bottom w:val="nil"/>
              <w:right w:val="nil"/>
            </w:tcBorders>
            <w:shd w:val="clear" w:color="auto" w:fill="auto"/>
            <w:noWrap/>
            <w:vAlign w:val="bottom"/>
            <w:hideMark/>
          </w:tcPr>
          <w:p w14:paraId="46A887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128.37</w:t>
            </w:r>
          </w:p>
        </w:tc>
        <w:tc>
          <w:tcPr>
            <w:tcW w:w="110" w:type="dxa"/>
            <w:tcBorders>
              <w:top w:val="nil"/>
              <w:left w:val="nil"/>
              <w:bottom w:val="nil"/>
              <w:right w:val="nil"/>
            </w:tcBorders>
            <w:shd w:val="clear" w:color="auto" w:fill="auto"/>
            <w:noWrap/>
            <w:vAlign w:val="bottom"/>
            <w:hideMark/>
          </w:tcPr>
          <w:p w14:paraId="4A53CC4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D1C0B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146.95</w:t>
            </w:r>
          </w:p>
        </w:tc>
      </w:tr>
      <w:tr w:rsidR="001B2FCC" w:rsidRPr="001B2FCC" w14:paraId="097C8161" w14:textId="77777777" w:rsidTr="001B2FCC">
        <w:trPr>
          <w:trHeight w:val="300"/>
        </w:trPr>
        <w:tc>
          <w:tcPr>
            <w:tcW w:w="3939" w:type="dxa"/>
            <w:tcBorders>
              <w:top w:val="nil"/>
              <w:left w:val="nil"/>
              <w:bottom w:val="nil"/>
              <w:right w:val="nil"/>
            </w:tcBorders>
            <w:shd w:val="clear" w:color="auto" w:fill="auto"/>
            <w:noWrap/>
            <w:vAlign w:val="bottom"/>
            <w:hideMark/>
          </w:tcPr>
          <w:p w14:paraId="3F10AC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Kazakhstan</w:t>
            </w:r>
          </w:p>
        </w:tc>
        <w:tc>
          <w:tcPr>
            <w:tcW w:w="1243" w:type="dxa"/>
            <w:tcBorders>
              <w:top w:val="nil"/>
              <w:left w:val="nil"/>
              <w:bottom w:val="nil"/>
              <w:right w:val="nil"/>
            </w:tcBorders>
            <w:shd w:val="clear" w:color="auto" w:fill="auto"/>
            <w:noWrap/>
            <w:vAlign w:val="bottom"/>
            <w:hideMark/>
          </w:tcPr>
          <w:p w14:paraId="7DB68A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45.40</w:t>
            </w:r>
          </w:p>
        </w:tc>
        <w:tc>
          <w:tcPr>
            <w:tcW w:w="1243" w:type="dxa"/>
            <w:tcBorders>
              <w:top w:val="nil"/>
              <w:left w:val="nil"/>
              <w:bottom w:val="nil"/>
              <w:right w:val="nil"/>
            </w:tcBorders>
            <w:shd w:val="clear" w:color="auto" w:fill="auto"/>
            <w:noWrap/>
            <w:vAlign w:val="bottom"/>
            <w:hideMark/>
          </w:tcPr>
          <w:p w14:paraId="5EE2E5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114.11</w:t>
            </w:r>
          </w:p>
        </w:tc>
        <w:tc>
          <w:tcPr>
            <w:tcW w:w="110" w:type="dxa"/>
            <w:tcBorders>
              <w:top w:val="nil"/>
              <w:left w:val="nil"/>
              <w:bottom w:val="nil"/>
              <w:right w:val="nil"/>
            </w:tcBorders>
            <w:shd w:val="clear" w:color="auto" w:fill="auto"/>
            <w:noWrap/>
            <w:vAlign w:val="bottom"/>
            <w:hideMark/>
          </w:tcPr>
          <w:p w14:paraId="417A5D9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E6669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51.97</w:t>
            </w:r>
          </w:p>
        </w:tc>
        <w:tc>
          <w:tcPr>
            <w:tcW w:w="1243" w:type="dxa"/>
            <w:tcBorders>
              <w:top w:val="nil"/>
              <w:left w:val="nil"/>
              <w:bottom w:val="nil"/>
              <w:right w:val="nil"/>
            </w:tcBorders>
            <w:shd w:val="clear" w:color="auto" w:fill="auto"/>
            <w:noWrap/>
            <w:vAlign w:val="bottom"/>
            <w:hideMark/>
          </w:tcPr>
          <w:p w14:paraId="09DE3A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135.52</w:t>
            </w:r>
          </w:p>
        </w:tc>
        <w:tc>
          <w:tcPr>
            <w:tcW w:w="110" w:type="dxa"/>
            <w:tcBorders>
              <w:top w:val="nil"/>
              <w:left w:val="nil"/>
              <w:bottom w:val="nil"/>
              <w:right w:val="nil"/>
            </w:tcBorders>
            <w:shd w:val="clear" w:color="auto" w:fill="auto"/>
            <w:noWrap/>
            <w:vAlign w:val="bottom"/>
            <w:hideMark/>
          </w:tcPr>
          <w:p w14:paraId="2D81535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567C8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152.61</w:t>
            </w:r>
          </w:p>
        </w:tc>
      </w:tr>
      <w:tr w:rsidR="001B2FCC" w:rsidRPr="001B2FCC" w14:paraId="6AC3CF28" w14:textId="77777777" w:rsidTr="001B2FCC">
        <w:trPr>
          <w:trHeight w:val="300"/>
        </w:trPr>
        <w:tc>
          <w:tcPr>
            <w:tcW w:w="3939" w:type="dxa"/>
            <w:tcBorders>
              <w:top w:val="nil"/>
              <w:left w:val="nil"/>
              <w:bottom w:val="nil"/>
              <w:right w:val="nil"/>
            </w:tcBorders>
            <w:shd w:val="clear" w:color="auto" w:fill="auto"/>
            <w:noWrap/>
            <w:vAlign w:val="bottom"/>
            <w:hideMark/>
          </w:tcPr>
          <w:p w14:paraId="087C11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Kuwait</w:t>
            </w:r>
          </w:p>
        </w:tc>
        <w:tc>
          <w:tcPr>
            <w:tcW w:w="1243" w:type="dxa"/>
            <w:tcBorders>
              <w:top w:val="nil"/>
              <w:left w:val="nil"/>
              <w:bottom w:val="nil"/>
              <w:right w:val="nil"/>
            </w:tcBorders>
            <w:shd w:val="clear" w:color="auto" w:fill="auto"/>
            <w:noWrap/>
            <w:vAlign w:val="bottom"/>
            <w:hideMark/>
          </w:tcPr>
          <w:p w14:paraId="1AB161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17.73</w:t>
            </w:r>
          </w:p>
        </w:tc>
        <w:tc>
          <w:tcPr>
            <w:tcW w:w="1243" w:type="dxa"/>
            <w:tcBorders>
              <w:top w:val="nil"/>
              <w:left w:val="nil"/>
              <w:bottom w:val="nil"/>
              <w:right w:val="nil"/>
            </w:tcBorders>
            <w:shd w:val="clear" w:color="auto" w:fill="auto"/>
            <w:noWrap/>
            <w:vAlign w:val="bottom"/>
            <w:hideMark/>
          </w:tcPr>
          <w:p w14:paraId="21FB84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36.48</w:t>
            </w:r>
          </w:p>
        </w:tc>
        <w:tc>
          <w:tcPr>
            <w:tcW w:w="110" w:type="dxa"/>
            <w:tcBorders>
              <w:top w:val="nil"/>
              <w:left w:val="nil"/>
              <w:bottom w:val="nil"/>
              <w:right w:val="nil"/>
            </w:tcBorders>
            <w:shd w:val="clear" w:color="auto" w:fill="auto"/>
            <w:noWrap/>
            <w:vAlign w:val="bottom"/>
            <w:hideMark/>
          </w:tcPr>
          <w:p w14:paraId="49229D7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FFFB4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20.10</w:t>
            </w:r>
          </w:p>
        </w:tc>
        <w:tc>
          <w:tcPr>
            <w:tcW w:w="1243" w:type="dxa"/>
            <w:tcBorders>
              <w:top w:val="nil"/>
              <w:left w:val="nil"/>
              <w:bottom w:val="nil"/>
              <w:right w:val="nil"/>
            </w:tcBorders>
            <w:shd w:val="clear" w:color="auto" w:fill="auto"/>
            <w:noWrap/>
            <w:vAlign w:val="bottom"/>
            <w:hideMark/>
          </w:tcPr>
          <w:p w14:paraId="1FC6E1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42.01</w:t>
            </w:r>
          </w:p>
        </w:tc>
        <w:tc>
          <w:tcPr>
            <w:tcW w:w="110" w:type="dxa"/>
            <w:tcBorders>
              <w:top w:val="nil"/>
              <w:left w:val="nil"/>
              <w:bottom w:val="nil"/>
              <w:right w:val="nil"/>
            </w:tcBorders>
            <w:shd w:val="clear" w:color="auto" w:fill="auto"/>
            <w:noWrap/>
            <w:vAlign w:val="bottom"/>
            <w:hideMark/>
          </w:tcPr>
          <w:p w14:paraId="2BD529D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BB21B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53.23</w:t>
            </w:r>
          </w:p>
        </w:tc>
      </w:tr>
      <w:tr w:rsidR="001B2FCC" w:rsidRPr="001B2FCC" w14:paraId="57D1E96D" w14:textId="77777777" w:rsidTr="001B2FCC">
        <w:trPr>
          <w:trHeight w:val="300"/>
        </w:trPr>
        <w:tc>
          <w:tcPr>
            <w:tcW w:w="3939" w:type="dxa"/>
            <w:tcBorders>
              <w:top w:val="nil"/>
              <w:left w:val="nil"/>
              <w:bottom w:val="nil"/>
              <w:right w:val="nil"/>
            </w:tcBorders>
            <w:shd w:val="clear" w:color="auto" w:fill="auto"/>
            <w:noWrap/>
            <w:vAlign w:val="bottom"/>
            <w:hideMark/>
          </w:tcPr>
          <w:p w14:paraId="74EF15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Kyrgyzstan</w:t>
            </w:r>
          </w:p>
        </w:tc>
        <w:tc>
          <w:tcPr>
            <w:tcW w:w="1243" w:type="dxa"/>
            <w:tcBorders>
              <w:top w:val="nil"/>
              <w:left w:val="nil"/>
              <w:bottom w:val="nil"/>
              <w:right w:val="nil"/>
            </w:tcBorders>
            <w:shd w:val="clear" w:color="auto" w:fill="auto"/>
            <w:noWrap/>
            <w:vAlign w:val="bottom"/>
            <w:hideMark/>
          </w:tcPr>
          <w:p w14:paraId="13239B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65.00</w:t>
            </w:r>
          </w:p>
        </w:tc>
        <w:tc>
          <w:tcPr>
            <w:tcW w:w="1243" w:type="dxa"/>
            <w:tcBorders>
              <w:top w:val="nil"/>
              <w:left w:val="nil"/>
              <w:bottom w:val="nil"/>
              <w:right w:val="nil"/>
            </w:tcBorders>
            <w:shd w:val="clear" w:color="auto" w:fill="auto"/>
            <w:noWrap/>
            <w:vAlign w:val="bottom"/>
            <w:hideMark/>
          </w:tcPr>
          <w:p w14:paraId="58061C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167.46</w:t>
            </w:r>
          </w:p>
        </w:tc>
        <w:tc>
          <w:tcPr>
            <w:tcW w:w="110" w:type="dxa"/>
            <w:tcBorders>
              <w:top w:val="nil"/>
              <w:left w:val="nil"/>
              <w:bottom w:val="nil"/>
              <w:right w:val="nil"/>
            </w:tcBorders>
            <w:shd w:val="clear" w:color="auto" w:fill="auto"/>
            <w:noWrap/>
            <w:vAlign w:val="bottom"/>
            <w:hideMark/>
          </w:tcPr>
          <w:p w14:paraId="7D7A188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00B2A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73.37</w:t>
            </w:r>
          </w:p>
        </w:tc>
        <w:tc>
          <w:tcPr>
            <w:tcW w:w="1243" w:type="dxa"/>
            <w:tcBorders>
              <w:top w:val="nil"/>
              <w:left w:val="nil"/>
              <w:bottom w:val="nil"/>
              <w:right w:val="nil"/>
            </w:tcBorders>
            <w:shd w:val="clear" w:color="auto" w:fill="auto"/>
            <w:noWrap/>
            <w:vAlign w:val="bottom"/>
            <w:hideMark/>
          </w:tcPr>
          <w:p w14:paraId="5767E4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195.72</w:t>
            </w:r>
          </w:p>
        </w:tc>
        <w:tc>
          <w:tcPr>
            <w:tcW w:w="110" w:type="dxa"/>
            <w:tcBorders>
              <w:top w:val="nil"/>
              <w:left w:val="nil"/>
              <w:bottom w:val="nil"/>
              <w:right w:val="nil"/>
            </w:tcBorders>
            <w:shd w:val="clear" w:color="auto" w:fill="auto"/>
            <w:noWrap/>
            <w:vAlign w:val="bottom"/>
            <w:hideMark/>
          </w:tcPr>
          <w:p w14:paraId="47AB613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4BDFE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210.86</w:t>
            </w:r>
          </w:p>
        </w:tc>
      </w:tr>
      <w:tr w:rsidR="001B2FCC" w:rsidRPr="001B2FCC" w14:paraId="571537C6" w14:textId="77777777" w:rsidTr="001B2FCC">
        <w:trPr>
          <w:trHeight w:val="300"/>
        </w:trPr>
        <w:tc>
          <w:tcPr>
            <w:tcW w:w="3939" w:type="dxa"/>
            <w:tcBorders>
              <w:top w:val="nil"/>
              <w:left w:val="nil"/>
              <w:bottom w:val="nil"/>
              <w:right w:val="nil"/>
            </w:tcBorders>
            <w:shd w:val="clear" w:color="auto" w:fill="auto"/>
            <w:noWrap/>
            <w:vAlign w:val="bottom"/>
            <w:hideMark/>
          </w:tcPr>
          <w:p w14:paraId="2AF4D4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Lao People's Democratic Republic</w:t>
            </w:r>
          </w:p>
        </w:tc>
        <w:tc>
          <w:tcPr>
            <w:tcW w:w="1243" w:type="dxa"/>
            <w:tcBorders>
              <w:top w:val="nil"/>
              <w:left w:val="nil"/>
              <w:bottom w:val="nil"/>
              <w:right w:val="nil"/>
            </w:tcBorders>
            <w:shd w:val="clear" w:color="auto" w:fill="auto"/>
            <w:noWrap/>
            <w:vAlign w:val="bottom"/>
            <w:hideMark/>
          </w:tcPr>
          <w:p w14:paraId="0D869E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135.26</w:t>
            </w:r>
          </w:p>
        </w:tc>
        <w:tc>
          <w:tcPr>
            <w:tcW w:w="1243" w:type="dxa"/>
            <w:tcBorders>
              <w:top w:val="nil"/>
              <w:left w:val="nil"/>
              <w:bottom w:val="nil"/>
              <w:right w:val="nil"/>
            </w:tcBorders>
            <w:shd w:val="clear" w:color="auto" w:fill="auto"/>
            <w:noWrap/>
            <w:vAlign w:val="bottom"/>
            <w:hideMark/>
          </w:tcPr>
          <w:p w14:paraId="007608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297.62</w:t>
            </w:r>
          </w:p>
        </w:tc>
        <w:tc>
          <w:tcPr>
            <w:tcW w:w="110" w:type="dxa"/>
            <w:tcBorders>
              <w:top w:val="nil"/>
              <w:left w:val="nil"/>
              <w:bottom w:val="nil"/>
              <w:right w:val="nil"/>
            </w:tcBorders>
            <w:shd w:val="clear" w:color="auto" w:fill="auto"/>
            <w:noWrap/>
            <w:vAlign w:val="bottom"/>
            <w:hideMark/>
          </w:tcPr>
          <w:p w14:paraId="4B3CE1C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AECE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170.28</w:t>
            </w:r>
          </w:p>
        </w:tc>
        <w:tc>
          <w:tcPr>
            <w:tcW w:w="1243" w:type="dxa"/>
            <w:tcBorders>
              <w:top w:val="nil"/>
              <w:left w:val="nil"/>
              <w:bottom w:val="nil"/>
              <w:right w:val="nil"/>
            </w:tcBorders>
            <w:shd w:val="clear" w:color="auto" w:fill="auto"/>
            <w:noWrap/>
            <w:vAlign w:val="bottom"/>
            <w:hideMark/>
          </w:tcPr>
          <w:p w14:paraId="4226EC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387.08</w:t>
            </w:r>
          </w:p>
        </w:tc>
        <w:tc>
          <w:tcPr>
            <w:tcW w:w="110" w:type="dxa"/>
            <w:tcBorders>
              <w:top w:val="nil"/>
              <w:left w:val="nil"/>
              <w:bottom w:val="nil"/>
              <w:right w:val="nil"/>
            </w:tcBorders>
            <w:shd w:val="clear" w:color="auto" w:fill="auto"/>
            <w:noWrap/>
            <w:vAlign w:val="bottom"/>
            <w:hideMark/>
          </w:tcPr>
          <w:p w14:paraId="6A3E937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DAC53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434.57</w:t>
            </w:r>
          </w:p>
        </w:tc>
      </w:tr>
      <w:tr w:rsidR="001B2FCC" w:rsidRPr="001B2FCC" w14:paraId="5B97C846" w14:textId="77777777" w:rsidTr="001B2FCC">
        <w:trPr>
          <w:trHeight w:val="300"/>
        </w:trPr>
        <w:tc>
          <w:tcPr>
            <w:tcW w:w="3939" w:type="dxa"/>
            <w:tcBorders>
              <w:top w:val="nil"/>
              <w:left w:val="nil"/>
              <w:bottom w:val="nil"/>
              <w:right w:val="nil"/>
            </w:tcBorders>
            <w:shd w:val="clear" w:color="auto" w:fill="auto"/>
            <w:noWrap/>
            <w:vAlign w:val="bottom"/>
            <w:hideMark/>
          </w:tcPr>
          <w:p w14:paraId="6409971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Lebanon</w:t>
            </w:r>
          </w:p>
        </w:tc>
        <w:tc>
          <w:tcPr>
            <w:tcW w:w="1243" w:type="dxa"/>
            <w:tcBorders>
              <w:top w:val="nil"/>
              <w:left w:val="nil"/>
              <w:bottom w:val="nil"/>
              <w:right w:val="nil"/>
            </w:tcBorders>
            <w:shd w:val="clear" w:color="auto" w:fill="auto"/>
            <w:noWrap/>
            <w:vAlign w:val="bottom"/>
            <w:hideMark/>
          </w:tcPr>
          <w:p w14:paraId="5EF670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19.35</w:t>
            </w:r>
          </w:p>
        </w:tc>
        <w:tc>
          <w:tcPr>
            <w:tcW w:w="1243" w:type="dxa"/>
            <w:tcBorders>
              <w:top w:val="nil"/>
              <w:left w:val="nil"/>
              <w:bottom w:val="nil"/>
              <w:right w:val="nil"/>
            </w:tcBorders>
            <w:shd w:val="clear" w:color="auto" w:fill="auto"/>
            <w:noWrap/>
            <w:vAlign w:val="bottom"/>
            <w:hideMark/>
          </w:tcPr>
          <w:p w14:paraId="2F4E5B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60.03</w:t>
            </w:r>
          </w:p>
        </w:tc>
        <w:tc>
          <w:tcPr>
            <w:tcW w:w="110" w:type="dxa"/>
            <w:tcBorders>
              <w:top w:val="nil"/>
              <w:left w:val="nil"/>
              <w:bottom w:val="nil"/>
              <w:right w:val="nil"/>
            </w:tcBorders>
            <w:shd w:val="clear" w:color="auto" w:fill="auto"/>
            <w:noWrap/>
            <w:vAlign w:val="bottom"/>
            <w:hideMark/>
          </w:tcPr>
          <w:p w14:paraId="6C2B03D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94066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21.79</w:t>
            </w:r>
          </w:p>
        </w:tc>
        <w:tc>
          <w:tcPr>
            <w:tcW w:w="1243" w:type="dxa"/>
            <w:tcBorders>
              <w:top w:val="nil"/>
              <w:left w:val="nil"/>
              <w:bottom w:val="nil"/>
              <w:right w:val="nil"/>
            </w:tcBorders>
            <w:shd w:val="clear" w:color="auto" w:fill="auto"/>
            <w:noWrap/>
            <w:vAlign w:val="bottom"/>
            <w:hideMark/>
          </w:tcPr>
          <w:p w14:paraId="46A8B9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69.74</w:t>
            </w:r>
          </w:p>
        </w:tc>
        <w:tc>
          <w:tcPr>
            <w:tcW w:w="110" w:type="dxa"/>
            <w:tcBorders>
              <w:top w:val="nil"/>
              <w:left w:val="nil"/>
              <w:bottom w:val="nil"/>
              <w:right w:val="nil"/>
            </w:tcBorders>
            <w:shd w:val="clear" w:color="auto" w:fill="auto"/>
            <w:noWrap/>
            <w:vAlign w:val="bottom"/>
            <w:hideMark/>
          </w:tcPr>
          <w:p w14:paraId="51E4396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B7A3D8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79.56</w:t>
            </w:r>
          </w:p>
        </w:tc>
      </w:tr>
      <w:tr w:rsidR="001B2FCC" w:rsidRPr="001B2FCC" w14:paraId="52084E50" w14:textId="77777777" w:rsidTr="001B2FCC">
        <w:trPr>
          <w:trHeight w:val="300"/>
        </w:trPr>
        <w:tc>
          <w:tcPr>
            <w:tcW w:w="3939" w:type="dxa"/>
            <w:tcBorders>
              <w:top w:val="nil"/>
              <w:left w:val="nil"/>
              <w:bottom w:val="nil"/>
              <w:right w:val="nil"/>
            </w:tcBorders>
            <w:shd w:val="clear" w:color="auto" w:fill="auto"/>
            <w:noWrap/>
            <w:vAlign w:val="bottom"/>
            <w:hideMark/>
          </w:tcPr>
          <w:p w14:paraId="68EB09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Malaysia</w:t>
            </w:r>
          </w:p>
        </w:tc>
        <w:tc>
          <w:tcPr>
            <w:tcW w:w="1243" w:type="dxa"/>
            <w:tcBorders>
              <w:top w:val="nil"/>
              <w:left w:val="nil"/>
              <w:bottom w:val="nil"/>
              <w:right w:val="nil"/>
            </w:tcBorders>
            <w:shd w:val="clear" w:color="auto" w:fill="auto"/>
            <w:noWrap/>
            <w:vAlign w:val="bottom"/>
            <w:hideMark/>
          </w:tcPr>
          <w:p w14:paraId="1BE7F9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11.88</w:t>
            </w:r>
          </w:p>
        </w:tc>
        <w:tc>
          <w:tcPr>
            <w:tcW w:w="1243" w:type="dxa"/>
            <w:tcBorders>
              <w:top w:val="nil"/>
              <w:left w:val="nil"/>
              <w:bottom w:val="nil"/>
              <w:right w:val="nil"/>
            </w:tcBorders>
            <w:shd w:val="clear" w:color="auto" w:fill="auto"/>
            <w:noWrap/>
            <w:vAlign w:val="bottom"/>
            <w:hideMark/>
          </w:tcPr>
          <w:p w14:paraId="2D56A78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32.33</w:t>
            </w:r>
          </w:p>
        </w:tc>
        <w:tc>
          <w:tcPr>
            <w:tcW w:w="110" w:type="dxa"/>
            <w:tcBorders>
              <w:top w:val="nil"/>
              <w:left w:val="nil"/>
              <w:bottom w:val="nil"/>
              <w:right w:val="nil"/>
            </w:tcBorders>
            <w:shd w:val="clear" w:color="auto" w:fill="auto"/>
            <w:noWrap/>
            <w:vAlign w:val="bottom"/>
            <w:hideMark/>
          </w:tcPr>
          <w:p w14:paraId="70659CB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3AEF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14.04</w:t>
            </w:r>
          </w:p>
        </w:tc>
        <w:tc>
          <w:tcPr>
            <w:tcW w:w="1243" w:type="dxa"/>
            <w:tcBorders>
              <w:top w:val="nil"/>
              <w:left w:val="nil"/>
              <w:bottom w:val="nil"/>
              <w:right w:val="nil"/>
            </w:tcBorders>
            <w:shd w:val="clear" w:color="auto" w:fill="auto"/>
            <w:noWrap/>
            <w:vAlign w:val="bottom"/>
            <w:hideMark/>
          </w:tcPr>
          <w:p w14:paraId="410010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39.29</w:t>
            </w:r>
          </w:p>
        </w:tc>
        <w:tc>
          <w:tcPr>
            <w:tcW w:w="110" w:type="dxa"/>
            <w:tcBorders>
              <w:top w:val="nil"/>
              <w:left w:val="nil"/>
              <w:bottom w:val="nil"/>
              <w:right w:val="nil"/>
            </w:tcBorders>
            <w:shd w:val="clear" w:color="auto" w:fill="auto"/>
            <w:noWrap/>
            <w:vAlign w:val="bottom"/>
            <w:hideMark/>
          </w:tcPr>
          <w:p w14:paraId="3A8C7BC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75BE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56.15</w:t>
            </w:r>
          </w:p>
        </w:tc>
      </w:tr>
      <w:tr w:rsidR="001B2FCC" w:rsidRPr="001B2FCC" w14:paraId="4739E1E4" w14:textId="77777777" w:rsidTr="001B2FCC">
        <w:trPr>
          <w:trHeight w:val="300"/>
        </w:trPr>
        <w:tc>
          <w:tcPr>
            <w:tcW w:w="3939" w:type="dxa"/>
            <w:tcBorders>
              <w:top w:val="nil"/>
              <w:left w:val="nil"/>
              <w:bottom w:val="nil"/>
              <w:right w:val="nil"/>
            </w:tcBorders>
            <w:shd w:val="clear" w:color="auto" w:fill="auto"/>
            <w:noWrap/>
            <w:vAlign w:val="bottom"/>
            <w:hideMark/>
          </w:tcPr>
          <w:p w14:paraId="23B1343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Maldives</w:t>
            </w:r>
          </w:p>
        </w:tc>
        <w:tc>
          <w:tcPr>
            <w:tcW w:w="1243" w:type="dxa"/>
            <w:tcBorders>
              <w:top w:val="nil"/>
              <w:left w:val="nil"/>
              <w:bottom w:val="nil"/>
              <w:right w:val="nil"/>
            </w:tcBorders>
            <w:shd w:val="clear" w:color="auto" w:fill="auto"/>
            <w:noWrap/>
            <w:vAlign w:val="bottom"/>
            <w:hideMark/>
          </w:tcPr>
          <w:p w14:paraId="602E1E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28.06</w:t>
            </w:r>
          </w:p>
        </w:tc>
        <w:tc>
          <w:tcPr>
            <w:tcW w:w="1243" w:type="dxa"/>
            <w:tcBorders>
              <w:top w:val="nil"/>
              <w:left w:val="nil"/>
              <w:bottom w:val="nil"/>
              <w:right w:val="nil"/>
            </w:tcBorders>
            <w:shd w:val="clear" w:color="auto" w:fill="auto"/>
            <w:noWrap/>
            <w:vAlign w:val="bottom"/>
            <w:hideMark/>
          </w:tcPr>
          <w:p w14:paraId="6464E2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187.55</w:t>
            </w:r>
          </w:p>
        </w:tc>
        <w:tc>
          <w:tcPr>
            <w:tcW w:w="110" w:type="dxa"/>
            <w:tcBorders>
              <w:top w:val="nil"/>
              <w:left w:val="nil"/>
              <w:bottom w:val="nil"/>
              <w:right w:val="nil"/>
            </w:tcBorders>
            <w:shd w:val="clear" w:color="auto" w:fill="auto"/>
            <w:noWrap/>
            <w:vAlign w:val="bottom"/>
            <w:hideMark/>
          </w:tcPr>
          <w:p w14:paraId="0D5347F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EFD5A7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31.66</w:t>
            </w:r>
          </w:p>
        </w:tc>
        <w:tc>
          <w:tcPr>
            <w:tcW w:w="1243" w:type="dxa"/>
            <w:tcBorders>
              <w:top w:val="nil"/>
              <w:left w:val="nil"/>
              <w:bottom w:val="nil"/>
              <w:right w:val="nil"/>
            </w:tcBorders>
            <w:shd w:val="clear" w:color="auto" w:fill="auto"/>
            <w:noWrap/>
            <w:vAlign w:val="bottom"/>
            <w:hideMark/>
          </w:tcPr>
          <w:p w14:paraId="6883C7B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236.88</w:t>
            </w:r>
          </w:p>
        </w:tc>
        <w:tc>
          <w:tcPr>
            <w:tcW w:w="110" w:type="dxa"/>
            <w:tcBorders>
              <w:top w:val="nil"/>
              <w:left w:val="nil"/>
              <w:bottom w:val="nil"/>
              <w:right w:val="nil"/>
            </w:tcBorders>
            <w:shd w:val="clear" w:color="auto" w:fill="auto"/>
            <w:noWrap/>
            <w:vAlign w:val="bottom"/>
            <w:hideMark/>
          </w:tcPr>
          <w:p w14:paraId="2290A9F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2D457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260.02</w:t>
            </w:r>
          </w:p>
        </w:tc>
      </w:tr>
      <w:tr w:rsidR="001B2FCC" w:rsidRPr="001B2FCC" w14:paraId="3F425688" w14:textId="77777777" w:rsidTr="001B2FCC">
        <w:trPr>
          <w:trHeight w:val="300"/>
        </w:trPr>
        <w:tc>
          <w:tcPr>
            <w:tcW w:w="3939" w:type="dxa"/>
            <w:tcBorders>
              <w:top w:val="nil"/>
              <w:left w:val="nil"/>
              <w:bottom w:val="nil"/>
              <w:right w:val="nil"/>
            </w:tcBorders>
            <w:shd w:val="clear" w:color="auto" w:fill="auto"/>
            <w:noWrap/>
            <w:vAlign w:val="bottom"/>
            <w:hideMark/>
          </w:tcPr>
          <w:p w14:paraId="129BB0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Mongolia</w:t>
            </w:r>
          </w:p>
        </w:tc>
        <w:tc>
          <w:tcPr>
            <w:tcW w:w="1243" w:type="dxa"/>
            <w:tcBorders>
              <w:top w:val="nil"/>
              <w:left w:val="nil"/>
              <w:bottom w:val="nil"/>
              <w:right w:val="nil"/>
            </w:tcBorders>
            <w:shd w:val="clear" w:color="auto" w:fill="auto"/>
            <w:noWrap/>
            <w:vAlign w:val="bottom"/>
            <w:hideMark/>
          </w:tcPr>
          <w:p w14:paraId="79BE0D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60.94</w:t>
            </w:r>
          </w:p>
        </w:tc>
        <w:tc>
          <w:tcPr>
            <w:tcW w:w="1243" w:type="dxa"/>
            <w:tcBorders>
              <w:top w:val="nil"/>
              <w:left w:val="nil"/>
              <w:bottom w:val="nil"/>
              <w:right w:val="nil"/>
            </w:tcBorders>
            <w:shd w:val="clear" w:color="auto" w:fill="auto"/>
            <w:noWrap/>
            <w:vAlign w:val="bottom"/>
            <w:hideMark/>
          </w:tcPr>
          <w:p w14:paraId="0B0CA6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166.59</w:t>
            </w:r>
          </w:p>
        </w:tc>
        <w:tc>
          <w:tcPr>
            <w:tcW w:w="110" w:type="dxa"/>
            <w:tcBorders>
              <w:top w:val="nil"/>
              <w:left w:val="nil"/>
              <w:bottom w:val="nil"/>
              <w:right w:val="nil"/>
            </w:tcBorders>
            <w:shd w:val="clear" w:color="auto" w:fill="auto"/>
            <w:noWrap/>
            <w:vAlign w:val="bottom"/>
            <w:hideMark/>
          </w:tcPr>
          <w:p w14:paraId="7F68FC7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A944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71.73</w:t>
            </w:r>
          </w:p>
        </w:tc>
        <w:tc>
          <w:tcPr>
            <w:tcW w:w="1243" w:type="dxa"/>
            <w:tcBorders>
              <w:top w:val="nil"/>
              <w:left w:val="nil"/>
              <w:bottom w:val="nil"/>
              <w:right w:val="nil"/>
            </w:tcBorders>
            <w:shd w:val="clear" w:color="auto" w:fill="auto"/>
            <w:noWrap/>
            <w:vAlign w:val="bottom"/>
            <w:hideMark/>
          </w:tcPr>
          <w:p w14:paraId="6DAF3D3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211.32</w:t>
            </w:r>
          </w:p>
        </w:tc>
        <w:tc>
          <w:tcPr>
            <w:tcW w:w="110" w:type="dxa"/>
            <w:tcBorders>
              <w:top w:val="nil"/>
              <w:left w:val="nil"/>
              <w:bottom w:val="nil"/>
              <w:right w:val="nil"/>
            </w:tcBorders>
            <w:shd w:val="clear" w:color="auto" w:fill="auto"/>
            <w:noWrap/>
            <w:vAlign w:val="bottom"/>
            <w:hideMark/>
          </w:tcPr>
          <w:p w14:paraId="76CCDDD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C687A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227.19</w:t>
            </w:r>
          </w:p>
        </w:tc>
      </w:tr>
      <w:tr w:rsidR="001B2FCC" w:rsidRPr="001B2FCC" w14:paraId="468D2A1D" w14:textId="77777777" w:rsidTr="001B2FCC">
        <w:trPr>
          <w:trHeight w:val="300"/>
        </w:trPr>
        <w:tc>
          <w:tcPr>
            <w:tcW w:w="3939" w:type="dxa"/>
            <w:tcBorders>
              <w:top w:val="nil"/>
              <w:left w:val="nil"/>
              <w:bottom w:val="nil"/>
              <w:right w:val="nil"/>
            </w:tcBorders>
            <w:shd w:val="clear" w:color="auto" w:fill="auto"/>
            <w:noWrap/>
            <w:vAlign w:val="bottom"/>
            <w:hideMark/>
          </w:tcPr>
          <w:p w14:paraId="6EFE82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Myanmar</w:t>
            </w:r>
          </w:p>
        </w:tc>
        <w:tc>
          <w:tcPr>
            <w:tcW w:w="1243" w:type="dxa"/>
            <w:tcBorders>
              <w:top w:val="nil"/>
              <w:left w:val="nil"/>
              <w:bottom w:val="nil"/>
              <w:right w:val="nil"/>
            </w:tcBorders>
            <w:shd w:val="clear" w:color="auto" w:fill="auto"/>
            <w:noWrap/>
            <w:vAlign w:val="bottom"/>
            <w:hideMark/>
          </w:tcPr>
          <w:p w14:paraId="34DFC7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91.40</w:t>
            </w:r>
          </w:p>
        </w:tc>
        <w:tc>
          <w:tcPr>
            <w:tcW w:w="1243" w:type="dxa"/>
            <w:tcBorders>
              <w:top w:val="nil"/>
              <w:left w:val="nil"/>
              <w:bottom w:val="nil"/>
              <w:right w:val="nil"/>
            </w:tcBorders>
            <w:shd w:val="clear" w:color="auto" w:fill="auto"/>
            <w:noWrap/>
            <w:vAlign w:val="bottom"/>
            <w:hideMark/>
          </w:tcPr>
          <w:p w14:paraId="07FB22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171.69</w:t>
            </w:r>
          </w:p>
        </w:tc>
        <w:tc>
          <w:tcPr>
            <w:tcW w:w="110" w:type="dxa"/>
            <w:tcBorders>
              <w:top w:val="nil"/>
              <w:left w:val="nil"/>
              <w:bottom w:val="nil"/>
              <w:right w:val="nil"/>
            </w:tcBorders>
            <w:shd w:val="clear" w:color="auto" w:fill="auto"/>
            <w:noWrap/>
            <w:vAlign w:val="bottom"/>
            <w:hideMark/>
          </w:tcPr>
          <w:p w14:paraId="48793AA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DCB88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114.03</w:t>
            </w:r>
          </w:p>
        </w:tc>
        <w:tc>
          <w:tcPr>
            <w:tcW w:w="1243" w:type="dxa"/>
            <w:tcBorders>
              <w:top w:val="nil"/>
              <w:left w:val="nil"/>
              <w:bottom w:val="nil"/>
              <w:right w:val="nil"/>
            </w:tcBorders>
            <w:shd w:val="clear" w:color="auto" w:fill="auto"/>
            <w:noWrap/>
            <w:vAlign w:val="bottom"/>
            <w:hideMark/>
          </w:tcPr>
          <w:p w14:paraId="343CEE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223.89</w:t>
            </w:r>
          </w:p>
        </w:tc>
        <w:tc>
          <w:tcPr>
            <w:tcW w:w="110" w:type="dxa"/>
            <w:tcBorders>
              <w:top w:val="nil"/>
              <w:left w:val="nil"/>
              <w:bottom w:val="nil"/>
              <w:right w:val="nil"/>
            </w:tcBorders>
            <w:shd w:val="clear" w:color="auto" w:fill="auto"/>
            <w:noWrap/>
            <w:vAlign w:val="bottom"/>
            <w:hideMark/>
          </w:tcPr>
          <w:p w14:paraId="208439E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AEA8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265.69</w:t>
            </w:r>
          </w:p>
        </w:tc>
      </w:tr>
      <w:tr w:rsidR="001B2FCC" w:rsidRPr="001B2FCC" w14:paraId="3A80BB63" w14:textId="77777777" w:rsidTr="001B2FCC">
        <w:trPr>
          <w:trHeight w:val="300"/>
        </w:trPr>
        <w:tc>
          <w:tcPr>
            <w:tcW w:w="3939" w:type="dxa"/>
            <w:tcBorders>
              <w:top w:val="nil"/>
              <w:left w:val="nil"/>
              <w:bottom w:val="nil"/>
              <w:right w:val="nil"/>
            </w:tcBorders>
            <w:shd w:val="clear" w:color="auto" w:fill="auto"/>
            <w:noWrap/>
            <w:vAlign w:val="bottom"/>
            <w:hideMark/>
          </w:tcPr>
          <w:p w14:paraId="30957C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Nepal</w:t>
            </w:r>
          </w:p>
        </w:tc>
        <w:tc>
          <w:tcPr>
            <w:tcW w:w="1243" w:type="dxa"/>
            <w:tcBorders>
              <w:top w:val="nil"/>
              <w:left w:val="nil"/>
              <w:bottom w:val="nil"/>
              <w:right w:val="nil"/>
            </w:tcBorders>
            <w:shd w:val="clear" w:color="auto" w:fill="auto"/>
            <w:noWrap/>
            <w:vAlign w:val="bottom"/>
            <w:hideMark/>
          </w:tcPr>
          <w:p w14:paraId="71CC2AF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103.75</w:t>
            </w:r>
          </w:p>
        </w:tc>
        <w:tc>
          <w:tcPr>
            <w:tcW w:w="1243" w:type="dxa"/>
            <w:tcBorders>
              <w:top w:val="nil"/>
              <w:left w:val="nil"/>
              <w:bottom w:val="nil"/>
              <w:right w:val="nil"/>
            </w:tcBorders>
            <w:shd w:val="clear" w:color="auto" w:fill="auto"/>
            <w:noWrap/>
            <w:vAlign w:val="bottom"/>
            <w:hideMark/>
          </w:tcPr>
          <w:p w14:paraId="40993A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257.53</w:t>
            </w:r>
          </w:p>
        </w:tc>
        <w:tc>
          <w:tcPr>
            <w:tcW w:w="110" w:type="dxa"/>
            <w:tcBorders>
              <w:top w:val="nil"/>
              <w:left w:val="nil"/>
              <w:bottom w:val="nil"/>
              <w:right w:val="nil"/>
            </w:tcBorders>
            <w:shd w:val="clear" w:color="auto" w:fill="auto"/>
            <w:noWrap/>
            <w:vAlign w:val="bottom"/>
            <w:hideMark/>
          </w:tcPr>
          <w:p w14:paraId="517066E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02906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126.81</w:t>
            </w:r>
          </w:p>
        </w:tc>
        <w:tc>
          <w:tcPr>
            <w:tcW w:w="1243" w:type="dxa"/>
            <w:tcBorders>
              <w:top w:val="nil"/>
              <w:left w:val="nil"/>
              <w:bottom w:val="nil"/>
              <w:right w:val="nil"/>
            </w:tcBorders>
            <w:shd w:val="clear" w:color="auto" w:fill="auto"/>
            <w:noWrap/>
            <w:vAlign w:val="bottom"/>
            <w:hideMark/>
          </w:tcPr>
          <w:p w14:paraId="20ED76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333.34</w:t>
            </w:r>
          </w:p>
        </w:tc>
        <w:tc>
          <w:tcPr>
            <w:tcW w:w="110" w:type="dxa"/>
            <w:tcBorders>
              <w:top w:val="nil"/>
              <w:left w:val="nil"/>
              <w:bottom w:val="nil"/>
              <w:right w:val="nil"/>
            </w:tcBorders>
            <w:shd w:val="clear" w:color="auto" w:fill="auto"/>
            <w:noWrap/>
            <w:vAlign w:val="bottom"/>
            <w:hideMark/>
          </w:tcPr>
          <w:p w14:paraId="50F4D6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BCBF4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369.91</w:t>
            </w:r>
          </w:p>
        </w:tc>
      </w:tr>
      <w:tr w:rsidR="001B2FCC" w:rsidRPr="001B2FCC" w14:paraId="6717A381" w14:textId="77777777" w:rsidTr="001B2FCC">
        <w:trPr>
          <w:trHeight w:val="300"/>
        </w:trPr>
        <w:tc>
          <w:tcPr>
            <w:tcW w:w="3939" w:type="dxa"/>
            <w:tcBorders>
              <w:top w:val="nil"/>
              <w:left w:val="nil"/>
              <w:bottom w:val="nil"/>
              <w:right w:val="nil"/>
            </w:tcBorders>
            <w:shd w:val="clear" w:color="auto" w:fill="auto"/>
            <w:noWrap/>
            <w:vAlign w:val="bottom"/>
            <w:hideMark/>
          </w:tcPr>
          <w:p w14:paraId="77A185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North Korea</w:t>
            </w:r>
          </w:p>
        </w:tc>
        <w:tc>
          <w:tcPr>
            <w:tcW w:w="1243" w:type="dxa"/>
            <w:tcBorders>
              <w:top w:val="nil"/>
              <w:left w:val="nil"/>
              <w:bottom w:val="nil"/>
              <w:right w:val="nil"/>
            </w:tcBorders>
            <w:shd w:val="clear" w:color="auto" w:fill="auto"/>
            <w:noWrap/>
            <w:vAlign w:val="bottom"/>
            <w:hideMark/>
          </w:tcPr>
          <w:p w14:paraId="0A9601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40.93</w:t>
            </w:r>
          </w:p>
        </w:tc>
        <w:tc>
          <w:tcPr>
            <w:tcW w:w="1243" w:type="dxa"/>
            <w:tcBorders>
              <w:top w:val="nil"/>
              <w:left w:val="nil"/>
              <w:bottom w:val="nil"/>
              <w:right w:val="nil"/>
            </w:tcBorders>
            <w:shd w:val="clear" w:color="auto" w:fill="auto"/>
            <w:noWrap/>
            <w:vAlign w:val="bottom"/>
            <w:hideMark/>
          </w:tcPr>
          <w:p w14:paraId="37CC2B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108.12</w:t>
            </w:r>
          </w:p>
        </w:tc>
        <w:tc>
          <w:tcPr>
            <w:tcW w:w="110" w:type="dxa"/>
            <w:tcBorders>
              <w:top w:val="nil"/>
              <w:left w:val="nil"/>
              <w:bottom w:val="nil"/>
              <w:right w:val="nil"/>
            </w:tcBorders>
            <w:shd w:val="clear" w:color="auto" w:fill="auto"/>
            <w:noWrap/>
            <w:vAlign w:val="bottom"/>
            <w:hideMark/>
          </w:tcPr>
          <w:p w14:paraId="2E9FA1E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D12D9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49.82</w:t>
            </w:r>
          </w:p>
        </w:tc>
        <w:tc>
          <w:tcPr>
            <w:tcW w:w="1243" w:type="dxa"/>
            <w:tcBorders>
              <w:top w:val="nil"/>
              <w:left w:val="nil"/>
              <w:bottom w:val="nil"/>
              <w:right w:val="nil"/>
            </w:tcBorders>
            <w:shd w:val="clear" w:color="auto" w:fill="auto"/>
            <w:noWrap/>
            <w:vAlign w:val="bottom"/>
            <w:hideMark/>
          </w:tcPr>
          <w:p w14:paraId="1733F6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142.48</w:t>
            </w:r>
          </w:p>
        </w:tc>
        <w:tc>
          <w:tcPr>
            <w:tcW w:w="110" w:type="dxa"/>
            <w:tcBorders>
              <w:top w:val="nil"/>
              <w:left w:val="nil"/>
              <w:bottom w:val="nil"/>
              <w:right w:val="nil"/>
            </w:tcBorders>
            <w:shd w:val="clear" w:color="auto" w:fill="auto"/>
            <w:noWrap/>
            <w:vAlign w:val="bottom"/>
            <w:hideMark/>
          </w:tcPr>
          <w:p w14:paraId="3F9636C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0C029F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166.18</w:t>
            </w:r>
          </w:p>
        </w:tc>
      </w:tr>
      <w:tr w:rsidR="001B2FCC" w:rsidRPr="001B2FCC" w14:paraId="2F650A54" w14:textId="77777777" w:rsidTr="001B2FCC">
        <w:trPr>
          <w:trHeight w:val="300"/>
        </w:trPr>
        <w:tc>
          <w:tcPr>
            <w:tcW w:w="3939" w:type="dxa"/>
            <w:tcBorders>
              <w:top w:val="nil"/>
              <w:left w:val="nil"/>
              <w:bottom w:val="nil"/>
              <w:right w:val="nil"/>
            </w:tcBorders>
            <w:shd w:val="clear" w:color="auto" w:fill="auto"/>
            <w:noWrap/>
            <w:vAlign w:val="bottom"/>
            <w:hideMark/>
          </w:tcPr>
          <w:p w14:paraId="10E868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Oman</w:t>
            </w:r>
          </w:p>
        </w:tc>
        <w:tc>
          <w:tcPr>
            <w:tcW w:w="1243" w:type="dxa"/>
            <w:tcBorders>
              <w:top w:val="nil"/>
              <w:left w:val="nil"/>
              <w:bottom w:val="nil"/>
              <w:right w:val="nil"/>
            </w:tcBorders>
            <w:shd w:val="clear" w:color="auto" w:fill="auto"/>
            <w:noWrap/>
            <w:vAlign w:val="bottom"/>
            <w:hideMark/>
          </w:tcPr>
          <w:p w14:paraId="3EFCE2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21.53</w:t>
            </w:r>
          </w:p>
        </w:tc>
        <w:tc>
          <w:tcPr>
            <w:tcW w:w="1243" w:type="dxa"/>
            <w:tcBorders>
              <w:top w:val="nil"/>
              <w:left w:val="nil"/>
              <w:bottom w:val="nil"/>
              <w:right w:val="nil"/>
            </w:tcBorders>
            <w:shd w:val="clear" w:color="auto" w:fill="auto"/>
            <w:noWrap/>
            <w:vAlign w:val="bottom"/>
            <w:hideMark/>
          </w:tcPr>
          <w:p w14:paraId="069365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107.63</w:t>
            </w:r>
          </w:p>
        </w:tc>
        <w:tc>
          <w:tcPr>
            <w:tcW w:w="110" w:type="dxa"/>
            <w:tcBorders>
              <w:top w:val="nil"/>
              <w:left w:val="nil"/>
              <w:bottom w:val="nil"/>
              <w:right w:val="nil"/>
            </w:tcBorders>
            <w:shd w:val="clear" w:color="auto" w:fill="auto"/>
            <w:noWrap/>
            <w:vAlign w:val="bottom"/>
            <w:hideMark/>
          </w:tcPr>
          <w:p w14:paraId="5FA4B8E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D55D2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24.63</w:t>
            </w:r>
          </w:p>
        </w:tc>
        <w:tc>
          <w:tcPr>
            <w:tcW w:w="1243" w:type="dxa"/>
            <w:tcBorders>
              <w:top w:val="nil"/>
              <w:left w:val="nil"/>
              <w:bottom w:val="nil"/>
              <w:right w:val="nil"/>
            </w:tcBorders>
            <w:shd w:val="clear" w:color="auto" w:fill="auto"/>
            <w:noWrap/>
            <w:vAlign w:val="bottom"/>
            <w:hideMark/>
          </w:tcPr>
          <w:p w14:paraId="7072AF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131.96</w:t>
            </w:r>
          </w:p>
        </w:tc>
        <w:tc>
          <w:tcPr>
            <w:tcW w:w="110" w:type="dxa"/>
            <w:tcBorders>
              <w:top w:val="nil"/>
              <w:left w:val="nil"/>
              <w:bottom w:val="nil"/>
              <w:right w:val="nil"/>
            </w:tcBorders>
            <w:shd w:val="clear" w:color="auto" w:fill="auto"/>
            <w:noWrap/>
            <w:vAlign w:val="bottom"/>
            <w:hideMark/>
          </w:tcPr>
          <w:p w14:paraId="7AC8F93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B0DE7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165.33</w:t>
            </w:r>
          </w:p>
        </w:tc>
      </w:tr>
      <w:tr w:rsidR="001B2FCC" w:rsidRPr="001B2FCC" w14:paraId="048B8216" w14:textId="77777777" w:rsidTr="001B2FCC">
        <w:trPr>
          <w:trHeight w:val="300"/>
        </w:trPr>
        <w:tc>
          <w:tcPr>
            <w:tcW w:w="3939" w:type="dxa"/>
            <w:tcBorders>
              <w:top w:val="nil"/>
              <w:left w:val="nil"/>
              <w:bottom w:val="nil"/>
              <w:right w:val="nil"/>
            </w:tcBorders>
            <w:shd w:val="clear" w:color="auto" w:fill="auto"/>
            <w:noWrap/>
            <w:vAlign w:val="bottom"/>
            <w:hideMark/>
          </w:tcPr>
          <w:p w14:paraId="524A0B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Pakistan</w:t>
            </w:r>
          </w:p>
        </w:tc>
        <w:tc>
          <w:tcPr>
            <w:tcW w:w="1243" w:type="dxa"/>
            <w:tcBorders>
              <w:top w:val="nil"/>
              <w:left w:val="nil"/>
              <w:bottom w:val="nil"/>
              <w:right w:val="nil"/>
            </w:tcBorders>
            <w:shd w:val="clear" w:color="auto" w:fill="auto"/>
            <w:noWrap/>
            <w:vAlign w:val="bottom"/>
            <w:hideMark/>
          </w:tcPr>
          <w:p w14:paraId="7DBAA9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196.58</w:t>
            </w:r>
          </w:p>
        </w:tc>
        <w:tc>
          <w:tcPr>
            <w:tcW w:w="1243" w:type="dxa"/>
            <w:tcBorders>
              <w:top w:val="nil"/>
              <w:left w:val="nil"/>
              <w:bottom w:val="nil"/>
              <w:right w:val="nil"/>
            </w:tcBorders>
            <w:shd w:val="clear" w:color="auto" w:fill="auto"/>
            <w:noWrap/>
            <w:vAlign w:val="bottom"/>
            <w:hideMark/>
          </w:tcPr>
          <w:p w14:paraId="7D0DFC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370.02</w:t>
            </w:r>
          </w:p>
        </w:tc>
        <w:tc>
          <w:tcPr>
            <w:tcW w:w="110" w:type="dxa"/>
            <w:tcBorders>
              <w:top w:val="nil"/>
              <w:left w:val="nil"/>
              <w:bottom w:val="nil"/>
              <w:right w:val="nil"/>
            </w:tcBorders>
            <w:shd w:val="clear" w:color="auto" w:fill="auto"/>
            <w:noWrap/>
            <w:vAlign w:val="bottom"/>
            <w:hideMark/>
          </w:tcPr>
          <w:p w14:paraId="1CA10E2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A865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233.61</w:t>
            </w:r>
          </w:p>
        </w:tc>
        <w:tc>
          <w:tcPr>
            <w:tcW w:w="1243" w:type="dxa"/>
            <w:tcBorders>
              <w:top w:val="nil"/>
              <w:left w:val="nil"/>
              <w:bottom w:val="nil"/>
              <w:right w:val="nil"/>
            </w:tcBorders>
            <w:shd w:val="clear" w:color="auto" w:fill="auto"/>
            <w:noWrap/>
            <w:vAlign w:val="bottom"/>
            <w:hideMark/>
          </w:tcPr>
          <w:p w14:paraId="7C527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445.80</w:t>
            </w:r>
          </w:p>
        </w:tc>
        <w:tc>
          <w:tcPr>
            <w:tcW w:w="110" w:type="dxa"/>
            <w:tcBorders>
              <w:top w:val="nil"/>
              <w:left w:val="nil"/>
              <w:bottom w:val="nil"/>
              <w:right w:val="nil"/>
            </w:tcBorders>
            <w:shd w:val="clear" w:color="auto" w:fill="auto"/>
            <w:noWrap/>
            <w:vAlign w:val="bottom"/>
            <w:hideMark/>
          </w:tcPr>
          <w:p w14:paraId="01A25FE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D45A9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469.50</w:t>
            </w:r>
          </w:p>
        </w:tc>
      </w:tr>
      <w:tr w:rsidR="001B2FCC" w:rsidRPr="001B2FCC" w14:paraId="6B6D812F" w14:textId="77777777" w:rsidTr="001B2FCC">
        <w:trPr>
          <w:trHeight w:val="300"/>
        </w:trPr>
        <w:tc>
          <w:tcPr>
            <w:tcW w:w="3939" w:type="dxa"/>
            <w:tcBorders>
              <w:top w:val="nil"/>
              <w:left w:val="nil"/>
              <w:bottom w:val="nil"/>
              <w:right w:val="nil"/>
            </w:tcBorders>
            <w:shd w:val="clear" w:color="auto" w:fill="auto"/>
            <w:noWrap/>
            <w:vAlign w:val="bottom"/>
            <w:hideMark/>
          </w:tcPr>
          <w:p w14:paraId="770A26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Philippines</w:t>
            </w:r>
          </w:p>
        </w:tc>
        <w:tc>
          <w:tcPr>
            <w:tcW w:w="1243" w:type="dxa"/>
            <w:tcBorders>
              <w:top w:val="nil"/>
              <w:left w:val="nil"/>
              <w:bottom w:val="nil"/>
              <w:right w:val="nil"/>
            </w:tcBorders>
            <w:shd w:val="clear" w:color="auto" w:fill="auto"/>
            <w:noWrap/>
            <w:vAlign w:val="bottom"/>
            <w:hideMark/>
          </w:tcPr>
          <w:p w14:paraId="5B8582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59.11</w:t>
            </w:r>
          </w:p>
        </w:tc>
        <w:tc>
          <w:tcPr>
            <w:tcW w:w="1243" w:type="dxa"/>
            <w:tcBorders>
              <w:top w:val="nil"/>
              <w:left w:val="nil"/>
              <w:bottom w:val="nil"/>
              <w:right w:val="nil"/>
            </w:tcBorders>
            <w:shd w:val="clear" w:color="auto" w:fill="auto"/>
            <w:noWrap/>
            <w:vAlign w:val="bottom"/>
            <w:hideMark/>
          </w:tcPr>
          <w:p w14:paraId="2BE1192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120.85</w:t>
            </w:r>
          </w:p>
        </w:tc>
        <w:tc>
          <w:tcPr>
            <w:tcW w:w="110" w:type="dxa"/>
            <w:tcBorders>
              <w:top w:val="nil"/>
              <w:left w:val="nil"/>
              <w:bottom w:val="nil"/>
              <w:right w:val="nil"/>
            </w:tcBorders>
            <w:shd w:val="clear" w:color="auto" w:fill="auto"/>
            <w:noWrap/>
            <w:vAlign w:val="bottom"/>
            <w:hideMark/>
          </w:tcPr>
          <w:p w14:paraId="758F98B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0E31F6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73.91</w:t>
            </w:r>
          </w:p>
        </w:tc>
        <w:tc>
          <w:tcPr>
            <w:tcW w:w="1243" w:type="dxa"/>
            <w:tcBorders>
              <w:top w:val="nil"/>
              <w:left w:val="nil"/>
              <w:bottom w:val="nil"/>
              <w:right w:val="nil"/>
            </w:tcBorders>
            <w:shd w:val="clear" w:color="auto" w:fill="auto"/>
            <w:noWrap/>
            <w:vAlign w:val="bottom"/>
            <w:hideMark/>
          </w:tcPr>
          <w:p w14:paraId="44390B7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158.26</w:t>
            </w:r>
          </w:p>
        </w:tc>
        <w:tc>
          <w:tcPr>
            <w:tcW w:w="110" w:type="dxa"/>
            <w:tcBorders>
              <w:top w:val="nil"/>
              <w:left w:val="nil"/>
              <w:bottom w:val="nil"/>
              <w:right w:val="nil"/>
            </w:tcBorders>
            <w:shd w:val="clear" w:color="auto" w:fill="auto"/>
            <w:noWrap/>
            <w:vAlign w:val="bottom"/>
            <w:hideMark/>
          </w:tcPr>
          <w:p w14:paraId="5B7A760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40FC1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189.84</w:t>
            </w:r>
          </w:p>
        </w:tc>
      </w:tr>
      <w:tr w:rsidR="001B2FCC" w:rsidRPr="001B2FCC" w14:paraId="56B2EAAA" w14:textId="77777777" w:rsidTr="001B2FCC">
        <w:trPr>
          <w:trHeight w:val="300"/>
        </w:trPr>
        <w:tc>
          <w:tcPr>
            <w:tcW w:w="3939" w:type="dxa"/>
            <w:tcBorders>
              <w:top w:val="nil"/>
              <w:left w:val="nil"/>
              <w:bottom w:val="nil"/>
              <w:right w:val="nil"/>
            </w:tcBorders>
            <w:shd w:val="clear" w:color="auto" w:fill="auto"/>
            <w:noWrap/>
            <w:vAlign w:val="bottom"/>
            <w:hideMark/>
          </w:tcPr>
          <w:p w14:paraId="6301DF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Qatar</w:t>
            </w:r>
          </w:p>
        </w:tc>
        <w:tc>
          <w:tcPr>
            <w:tcW w:w="1243" w:type="dxa"/>
            <w:tcBorders>
              <w:top w:val="nil"/>
              <w:left w:val="nil"/>
              <w:bottom w:val="nil"/>
              <w:right w:val="nil"/>
            </w:tcBorders>
            <w:shd w:val="clear" w:color="auto" w:fill="auto"/>
            <w:noWrap/>
            <w:vAlign w:val="bottom"/>
            <w:hideMark/>
          </w:tcPr>
          <w:p w14:paraId="59DA0D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14.73</w:t>
            </w:r>
          </w:p>
        </w:tc>
        <w:tc>
          <w:tcPr>
            <w:tcW w:w="1243" w:type="dxa"/>
            <w:tcBorders>
              <w:top w:val="nil"/>
              <w:left w:val="nil"/>
              <w:bottom w:val="nil"/>
              <w:right w:val="nil"/>
            </w:tcBorders>
            <w:shd w:val="clear" w:color="auto" w:fill="auto"/>
            <w:noWrap/>
            <w:vAlign w:val="bottom"/>
            <w:hideMark/>
          </w:tcPr>
          <w:p w14:paraId="1D3DC0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50.98</w:t>
            </w:r>
          </w:p>
        </w:tc>
        <w:tc>
          <w:tcPr>
            <w:tcW w:w="110" w:type="dxa"/>
            <w:tcBorders>
              <w:top w:val="nil"/>
              <w:left w:val="nil"/>
              <w:bottom w:val="nil"/>
              <w:right w:val="nil"/>
            </w:tcBorders>
            <w:shd w:val="clear" w:color="auto" w:fill="auto"/>
            <w:noWrap/>
            <w:vAlign w:val="bottom"/>
            <w:hideMark/>
          </w:tcPr>
          <w:p w14:paraId="651B6E2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5D2E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16.81</w:t>
            </w:r>
          </w:p>
        </w:tc>
        <w:tc>
          <w:tcPr>
            <w:tcW w:w="1243" w:type="dxa"/>
            <w:tcBorders>
              <w:top w:val="nil"/>
              <w:left w:val="nil"/>
              <w:bottom w:val="nil"/>
              <w:right w:val="nil"/>
            </w:tcBorders>
            <w:shd w:val="clear" w:color="auto" w:fill="auto"/>
            <w:noWrap/>
            <w:vAlign w:val="bottom"/>
            <w:hideMark/>
          </w:tcPr>
          <w:p w14:paraId="59DB17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58.69</w:t>
            </w:r>
          </w:p>
        </w:tc>
        <w:tc>
          <w:tcPr>
            <w:tcW w:w="110" w:type="dxa"/>
            <w:tcBorders>
              <w:top w:val="nil"/>
              <w:left w:val="nil"/>
              <w:bottom w:val="nil"/>
              <w:right w:val="nil"/>
            </w:tcBorders>
            <w:shd w:val="clear" w:color="auto" w:fill="auto"/>
            <w:noWrap/>
            <w:vAlign w:val="bottom"/>
            <w:hideMark/>
          </w:tcPr>
          <w:p w14:paraId="452217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7E27B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74.89</w:t>
            </w:r>
          </w:p>
        </w:tc>
      </w:tr>
      <w:tr w:rsidR="001B2FCC" w:rsidRPr="001B2FCC" w14:paraId="18061EB0" w14:textId="77777777" w:rsidTr="001B2FCC">
        <w:trPr>
          <w:trHeight w:val="300"/>
        </w:trPr>
        <w:tc>
          <w:tcPr>
            <w:tcW w:w="3939" w:type="dxa"/>
            <w:tcBorders>
              <w:top w:val="nil"/>
              <w:left w:val="nil"/>
              <w:bottom w:val="nil"/>
              <w:right w:val="nil"/>
            </w:tcBorders>
            <w:shd w:val="clear" w:color="auto" w:fill="auto"/>
            <w:noWrap/>
            <w:vAlign w:val="bottom"/>
            <w:hideMark/>
          </w:tcPr>
          <w:p w14:paraId="28E15B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Saudi Arabia</w:t>
            </w:r>
          </w:p>
        </w:tc>
        <w:tc>
          <w:tcPr>
            <w:tcW w:w="1243" w:type="dxa"/>
            <w:tcBorders>
              <w:top w:val="nil"/>
              <w:left w:val="nil"/>
              <w:bottom w:val="nil"/>
              <w:right w:val="nil"/>
            </w:tcBorders>
            <w:shd w:val="clear" w:color="auto" w:fill="auto"/>
            <w:noWrap/>
            <w:vAlign w:val="bottom"/>
            <w:hideMark/>
          </w:tcPr>
          <w:p w14:paraId="687256A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22.04</w:t>
            </w:r>
          </w:p>
        </w:tc>
        <w:tc>
          <w:tcPr>
            <w:tcW w:w="1243" w:type="dxa"/>
            <w:tcBorders>
              <w:top w:val="nil"/>
              <w:left w:val="nil"/>
              <w:bottom w:val="nil"/>
              <w:right w:val="nil"/>
            </w:tcBorders>
            <w:shd w:val="clear" w:color="auto" w:fill="auto"/>
            <w:noWrap/>
            <w:vAlign w:val="bottom"/>
            <w:hideMark/>
          </w:tcPr>
          <w:p w14:paraId="057452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100.58</w:t>
            </w:r>
          </w:p>
        </w:tc>
        <w:tc>
          <w:tcPr>
            <w:tcW w:w="110" w:type="dxa"/>
            <w:tcBorders>
              <w:top w:val="nil"/>
              <w:left w:val="nil"/>
              <w:bottom w:val="nil"/>
              <w:right w:val="nil"/>
            </w:tcBorders>
            <w:shd w:val="clear" w:color="auto" w:fill="auto"/>
            <w:noWrap/>
            <w:vAlign w:val="bottom"/>
            <w:hideMark/>
          </w:tcPr>
          <w:p w14:paraId="5A9D9E9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BDA00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24.52</w:t>
            </w:r>
          </w:p>
        </w:tc>
        <w:tc>
          <w:tcPr>
            <w:tcW w:w="1243" w:type="dxa"/>
            <w:tcBorders>
              <w:top w:val="nil"/>
              <w:left w:val="nil"/>
              <w:bottom w:val="nil"/>
              <w:right w:val="nil"/>
            </w:tcBorders>
            <w:shd w:val="clear" w:color="auto" w:fill="auto"/>
            <w:noWrap/>
            <w:vAlign w:val="bottom"/>
            <w:hideMark/>
          </w:tcPr>
          <w:p w14:paraId="2561E6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117.69</w:t>
            </w:r>
          </w:p>
        </w:tc>
        <w:tc>
          <w:tcPr>
            <w:tcW w:w="110" w:type="dxa"/>
            <w:tcBorders>
              <w:top w:val="nil"/>
              <w:left w:val="nil"/>
              <w:bottom w:val="nil"/>
              <w:right w:val="nil"/>
            </w:tcBorders>
            <w:shd w:val="clear" w:color="auto" w:fill="auto"/>
            <w:noWrap/>
            <w:vAlign w:val="bottom"/>
            <w:hideMark/>
          </w:tcPr>
          <w:p w14:paraId="37DD3F9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DE66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154.98</w:t>
            </w:r>
          </w:p>
        </w:tc>
      </w:tr>
      <w:tr w:rsidR="001B2FCC" w:rsidRPr="001B2FCC" w14:paraId="6D4B5787" w14:textId="77777777" w:rsidTr="001B2FCC">
        <w:trPr>
          <w:trHeight w:val="300"/>
        </w:trPr>
        <w:tc>
          <w:tcPr>
            <w:tcW w:w="3939" w:type="dxa"/>
            <w:tcBorders>
              <w:top w:val="nil"/>
              <w:left w:val="nil"/>
              <w:bottom w:val="nil"/>
              <w:right w:val="nil"/>
            </w:tcBorders>
            <w:shd w:val="clear" w:color="auto" w:fill="auto"/>
            <w:noWrap/>
            <w:vAlign w:val="bottom"/>
            <w:hideMark/>
          </w:tcPr>
          <w:p w14:paraId="3DD4139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Singapore</w:t>
            </w:r>
          </w:p>
        </w:tc>
        <w:tc>
          <w:tcPr>
            <w:tcW w:w="1243" w:type="dxa"/>
            <w:tcBorders>
              <w:top w:val="nil"/>
              <w:left w:val="nil"/>
              <w:bottom w:val="nil"/>
              <w:right w:val="nil"/>
            </w:tcBorders>
            <w:shd w:val="clear" w:color="auto" w:fill="auto"/>
            <w:noWrap/>
            <w:vAlign w:val="bottom"/>
            <w:hideMark/>
          </w:tcPr>
          <w:p w14:paraId="0BFF5C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2.93</w:t>
            </w:r>
          </w:p>
        </w:tc>
        <w:tc>
          <w:tcPr>
            <w:tcW w:w="1243" w:type="dxa"/>
            <w:tcBorders>
              <w:top w:val="nil"/>
              <w:left w:val="nil"/>
              <w:bottom w:val="nil"/>
              <w:right w:val="nil"/>
            </w:tcBorders>
            <w:shd w:val="clear" w:color="auto" w:fill="auto"/>
            <w:noWrap/>
            <w:vAlign w:val="bottom"/>
            <w:hideMark/>
          </w:tcPr>
          <w:p w14:paraId="5E7AFE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7.25</w:t>
            </w:r>
          </w:p>
        </w:tc>
        <w:tc>
          <w:tcPr>
            <w:tcW w:w="110" w:type="dxa"/>
            <w:tcBorders>
              <w:top w:val="nil"/>
              <w:left w:val="nil"/>
              <w:bottom w:val="nil"/>
              <w:right w:val="nil"/>
            </w:tcBorders>
            <w:shd w:val="clear" w:color="auto" w:fill="auto"/>
            <w:noWrap/>
            <w:vAlign w:val="bottom"/>
            <w:hideMark/>
          </w:tcPr>
          <w:p w14:paraId="2F93417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F4230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3.48</w:t>
            </w:r>
          </w:p>
        </w:tc>
        <w:tc>
          <w:tcPr>
            <w:tcW w:w="1243" w:type="dxa"/>
            <w:tcBorders>
              <w:top w:val="nil"/>
              <w:left w:val="nil"/>
              <w:bottom w:val="nil"/>
              <w:right w:val="nil"/>
            </w:tcBorders>
            <w:shd w:val="clear" w:color="auto" w:fill="auto"/>
            <w:noWrap/>
            <w:vAlign w:val="bottom"/>
            <w:hideMark/>
          </w:tcPr>
          <w:p w14:paraId="6938EA7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9.17</w:t>
            </w:r>
          </w:p>
        </w:tc>
        <w:tc>
          <w:tcPr>
            <w:tcW w:w="110" w:type="dxa"/>
            <w:tcBorders>
              <w:top w:val="nil"/>
              <w:left w:val="nil"/>
              <w:bottom w:val="nil"/>
              <w:right w:val="nil"/>
            </w:tcBorders>
            <w:shd w:val="clear" w:color="auto" w:fill="auto"/>
            <w:noWrap/>
            <w:vAlign w:val="bottom"/>
            <w:hideMark/>
          </w:tcPr>
          <w:p w14:paraId="4788798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AA174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13.33</w:t>
            </w:r>
          </w:p>
        </w:tc>
      </w:tr>
      <w:tr w:rsidR="001B2FCC" w:rsidRPr="001B2FCC" w14:paraId="5D0881B9" w14:textId="77777777" w:rsidTr="001B2FCC">
        <w:trPr>
          <w:trHeight w:val="300"/>
        </w:trPr>
        <w:tc>
          <w:tcPr>
            <w:tcW w:w="3939" w:type="dxa"/>
            <w:tcBorders>
              <w:top w:val="nil"/>
              <w:left w:val="nil"/>
              <w:bottom w:val="nil"/>
              <w:right w:val="nil"/>
            </w:tcBorders>
            <w:shd w:val="clear" w:color="auto" w:fill="auto"/>
            <w:noWrap/>
            <w:vAlign w:val="bottom"/>
            <w:hideMark/>
          </w:tcPr>
          <w:p w14:paraId="7E69CF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South Korea</w:t>
            </w:r>
          </w:p>
        </w:tc>
        <w:tc>
          <w:tcPr>
            <w:tcW w:w="1243" w:type="dxa"/>
            <w:tcBorders>
              <w:top w:val="nil"/>
              <w:left w:val="nil"/>
              <w:bottom w:val="nil"/>
              <w:right w:val="nil"/>
            </w:tcBorders>
            <w:shd w:val="clear" w:color="auto" w:fill="auto"/>
            <w:noWrap/>
            <w:vAlign w:val="bottom"/>
            <w:hideMark/>
          </w:tcPr>
          <w:p w14:paraId="3C448C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4.28</w:t>
            </w:r>
          </w:p>
        </w:tc>
        <w:tc>
          <w:tcPr>
            <w:tcW w:w="1243" w:type="dxa"/>
            <w:tcBorders>
              <w:top w:val="nil"/>
              <w:left w:val="nil"/>
              <w:bottom w:val="nil"/>
              <w:right w:val="nil"/>
            </w:tcBorders>
            <w:shd w:val="clear" w:color="auto" w:fill="auto"/>
            <w:noWrap/>
            <w:vAlign w:val="bottom"/>
            <w:hideMark/>
          </w:tcPr>
          <w:p w14:paraId="2CD0195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17.04</w:t>
            </w:r>
          </w:p>
        </w:tc>
        <w:tc>
          <w:tcPr>
            <w:tcW w:w="110" w:type="dxa"/>
            <w:tcBorders>
              <w:top w:val="nil"/>
              <w:left w:val="nil"/>
              <w:bottom w:val="nil"/>
              <w:right w:val="nil"/>
            </w:tcBorders>
            <w:shd w:val="clear" w:color="auto" w:fill="auto"/>
            <w:noWrap/>
            <w:vAlign w:val="bottom"/>
            <w:hideMark/>
          </w:tcPr>
          <w:p w14:paraId="466919F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914E5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w:t>
            </w:r>
          </w:p>
        </w:tc>
        <w:tc>
          <w:tcPr>
            <w:tcW w:w="1243" w:type="dxa"/>
            <w:tcBorders>
              <w:top w:val="nil"/>
              <w:left w:val="nil"/>
              <w:bottom w:val="nil"/>
              <w:right w:val="nil"/>
            </w:tcBorders>
            <w:shd w:val="clear" w:color="auto" w:fill="auto"/>
            <w:noWrap/>
            <w:vAlign w:val="bottom"/>
            <w:hideMark/>
          </w:tcPr>
          <w:p w14:paraId="41ACAD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21.65</w:t>
            </w:r>
          </w:p>
        </w:tc>
        <w:tc>
          <w:tcPr>
            <w:tcW w:w="110" w:type="dxa"/>
            <w:tcBorders>
              <w:top w:val="nil"/>
              <w:left w:val="nil"/>
              <w:bottom w:val="nil"/>
              <w:right w:val="nil"/>
            </w:tcBorders>
            <w:shd w:val="clear" w:color="auto" w:fill="auto"/>
            <w:noWrap/>
            <w:vAlign w:val="bottom"/>
            <w:hideMark/>
          </w:tcPr>
          <w:p w14:paraId="1889307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2150F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28.42</w:t>
            </w:r>
          </w:p>
        </w:tc>
      </w:tr>
      <w:tr w:rsidR="001B2FCC" w:rsidRPr="001B2FCC" w14:paraId="16FDB055" w14:textId="77777777" w:rsidTr="001B2FCC">
        <w:trPr>
          <w:trHeight w:val="300"/>
        </w:trPr>
        <w:tc>
          <w:tcPr>
            <w:tcW w:w="3939" w:type="dxa"/>
            <w:tcBorders>
              <w:top w:val="nil"/>
              <w:left w:val="nil"/>
              <w:bottom w:val="nil"/>
              <w:right w:val="nil"/>
            </w:tcBorders>
            <w:shd w:val="clear" w:color="auto" w:fill="auto"/>
            <w:noWrap/>
            <w:vAlign w:val="bottom"/>
            <w:hideMark/>
          </w:tcPr>
          <w:p w14:paraId="2A65706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Sri Lanka</w:t>
            </w:r>
          </w:p>
        </w:tc>
        <w:tc>
          <w:tcPr>
            <w:tcW w:w="1243" w:type="dxa"/>
            <w:tcBorders>
              <w:top w:val="nil"/>
              <w:left w:val="nil"/>
              <w:bottom w:val="nil"/>
              <w:right w:val="nil"/>
            </w:tcBorders>
            <w:shd w:val="clear" w:color="auto" w:fill="auto"/>
            <w:noWrap/>
            <w:vAlign w:val="bottom"/>
            <w:hideMark/>
          </w:tcPr>
          <w:p w14:paraId="1096AD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18.99</w:t>
            </w:r>
          </w:p>
        </w:tc>
        <w:tc>
          <w:tcPr>
            <w:tcW w:w="1243" w:type="dxa"/>
            <w:tcBorders>
              <w:top w:val="nil"/>
              <w:left w:val="nil"/>
              <w:bottom w:val="nil"/>
              <w:right w:val="nil"/>
            </w:tcBorders>
            <w:shd w:val="clear" w:color="auto" w:fill="auto"/>
            <w:noWrap/>
            <w:vAlign w:val="bottom"/>
            <w:hideMark/>
          </w:tcPr>
          <w:p w14:paraId="7F8673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41.90</w:t>
            </w:r>
          </w:p>
        </w:tc>
        <w:tc>
          <w:tcPr>
            <w:tcW w:w="110" w:type="dxa"/>
            <w:tcBorders>
              <w:top w:val="nil"/>
              <w:left w:val="nil"/>
              <w:bottom w:val="nil"/>
              <w:right w:val="nil"/>
            </w:tcBorders>
            <w:shd w:val="clear" w:color="auto" w:fill="auto"/>
            <w:noWrap/>
            <w:vAlign w:val="bottom"/>
            <w:hideMark/>
          </w:tcPr>
          <w:p w14:paraId="64135CD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5DDD1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21.12</w:t>
            </w:r>
          </w:p>
        </w:tc>
        <w:tc>
          <w:tcPr>
            <w:tcW w:w="1243" w:type="dxa"/>
            <w:tcBorders>
              <w:top w:val="nil"/>
              <w:left w:val="nil"/>
              <w:bottom w:val="nil"/>
              <w:right w:val="nil"/>
            </w:tcBorders>
            <w:shd w:val="clear" w:color="auto" w:fill="auto"/>
            <w:noWrap/>
            <w:vAlign w:val="bottom"/>
            <w:hideMark/>
          </w:tcPr>
          <w:p w14:paraId="39B7AE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51.04</w:t>
            </w:r>
          </w:p>
        </w:tc>
        <w:tc>
          <w:tcPr>
            <w:tcW w:w="110" w:type="dxa"/>
            <w:tcBorders>
              <w:top w:val="nil"/>
              <w:left w:val="nil"/>
              <w:bottom w:val="nil"/>
              <w:right w:val="nil"/>
            </w:tcBorders>
            <w:shd w:val="clear" w:color="auto" w:fill="auto"/>
            <w:noWrap/>
            <w:vAlign w:val="bottom"/>
            <w:hideMark/>
          </w:tcPr>
          <w:p w14:paraId="56AEE41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E70C3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67.27</w:t>
            </w:r>
          </w:p>
        </w:tc>
      </w:tr>
      <w:tr w:rsidR="001B2FCC" w:rsidRPr="001B2FCC" w14:paraId="7E5E7CB8" w14:textId="77777777" w:rsidTr="001B2FCC">
        <w:trPr>
          <w:trHeight w:val="300"/>
        </w:trPr>
        <w:tc>
          <w:tcPr>
            <w:tcW w:w="3939" w:type="dxa"/>
            <w:tcBorders>
              <w:top w:val="nil"/>
              <w:left w:val="nil"/>
              <w:bottom w:val="nil"/>
              <w:right w:val="nil"/>
            </w:tcBorders>
            <w:shd w:val="clear" w:color="auto" w:fill="auto"/>
            <w:noWrap/>
            <w:vAlign w:val="bottom"/>
            <w:hideMark/>
          </w:tcPr>
          <w:p w14:paraId="1D626B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Palestinian Territory</w:t>
            </w:r>
          </w:p>
        </w:tc>
        <w:tc>
          <w:tcPr>
            <w:tcW w:w="1243" w:type="dxa"/>
            <w:tcBorders>
              <w:top w:val="nil"/>
              <w:left w:val="nil"/>
              <w:bottom w:val="nil"/>
              <w:right w:val="nil"/>
            </w:tcBorders>
            <w:shd w:val="clear" w:color="auto" w:fill="auto"/>
            <w:noWrap/>
            <w:vAlign w:val="bottom"/>
            <w:hideMark/>
          </w:tcPr>
          <w:p w14:paraId="63CF20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64.87</w:t>
            </w:r>
          </w:p>
        </w:tc>
        <w:tc>
          <w:tcPr>
            <w:tcW w:w="1243" w:type="dxa"/>
            <w:tcBorders>
              <w:top w:val="nil"/>
              <w:left w:val="nil"/>
              <w:bottom w:val="nil"/>
              <w:right w:val="nil"/>
            </w:tcBorders>
            <w:shd w:val="clear" w:color="auto" w:fill="auto"/>
            <w:noWrap/>
            <w:vAlign w:val="bottom"/>
            <w:hideMark/>
          </w:tcPr>
          <w:p w14:paraId="1C2FAC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153.47</w:t>
            </w:r>
          </w:p>
        </w:tc>
        <w:tc>
          <w:tcPr>
            <w:tcW w:w="110" w:type="dxa"/>
            <w:tcBorders>
              <w:top w:val="nil"/>
              <w:left w:val="nil"/>
              <w:bottom w:val="nil"/>
              <w:right w:val="nil"/>
            </w:tcBorders>
            <w:shd w:val="clear" w:color="auto" w:fill="auto"/>
            <w:noWrap/>
            <w:vAlign w:val="bottom"/>
            <w:hideMark/>
          </w:tcPr>
          <w:p w14:paraId="6BFD246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6A4D7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74.52</w:t>
            </w:r>
          </w:p>
        </w:tc>
        <w:tc>
          <w:tcPr>
            <w:tcW w:w="1243" w:type="dxa"/>
            <w:tcBorders>
              <w:top w:val="nil"/>
              <w:left w:val="nil"/>
              <w:bottom w:val="nil"/>
              <w:right w:val="nil"/>
            </w:tcBorders>
            <w:shd w:val="clear" w:color="auto" w:fill="auto"/>
            <w:noWrap/>
            <w:vAlign w:val="bottom"/>
            <w:hideMark/>
          </w:tcPr>
          <w:p w14:paraId="2E29F9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180.88</w:t>
            </w:r>
          </w:p>
        </w:tc>
        <w:tc>
          <w:tcPr>
            <w:tcW w:w="110" w:type="dxa"/>
            <w:tcBorders>
              <w:top w:val="nil"/>
              <w:left w:val="nil"/>
              <w:bottom w:val="nil"/>
              <w:right w:val="nil"/>
            </w:tcBorders>
            <w:shd w:val="clear" w:color="auto" w:fill="auto"/>
            <w:noWrap/>
            <w:vAlign w:val="bottom"/>
            <w:hideMark/>
          </w:tcPr>
          <w:p w14:paraId="1B6638C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B9C83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206.22</w:t>
            </w:r>
          </w:p>
        </w:tc>
      </w:tr>
      <w:tr w:rsidR="001B2FCC" w:rsidRPr="001B2FCC" w14:paraId="499DC0F1" w14:textId="77777777" w:rsidTr="001B2FCC">
        <w:trPr>
          <w:trHeight w:val="300"/>
        </w:trPr>
        <w:tc>
          <w:tcPr>
            <w:tcW w:w="3939" w:type="dxa"/>
            <w:tcBorders>
              <w:top w:val="nil"/>
              <w:left w:val="nil"/>
              <w:bottom w:val="nil"/>
              <w:right w:val="nil"/>
            </w:tcBorders>
            <w:shd w:val="clear" w:color="auto" w:fill="auto"/>
            <w:noWrap/>
            <w:vAlign w:val="bottom"/>
            <w:hideMark/>
          </w:tcPr>
          <w:p w14:paraId="09E39D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Syrian Arab Republic</w:t>
            </w:r>
          </w:p>
        </w:tc>
        <w:tc>
          <w:tcPr>
            <w:tcW w:w="1243" w:type="dxa"/>
            <w:tcBorders>
              <w:top w:val="nil"/>
              <w:left w:val="nil"/>
              <w:bottom w:val="nil"/>
              <w:right w:val="nil"/>
            </w:tcBorders>
            <w:shd w:val="clear" w:color="auto" w:fill="auto"/>
            <w:noWrap/>
            <w:vAlign w:val="bottom"/>
            <w:hideMark/>
          </w:tcPr>
          <w:p w14:paraId="7C2B63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41.01</w:t>
            </w:r>
          </w:p>
        </w:tc>
        <w:tc>
          <w:tcPr>
            <w:tcW w:w="1243" w:type="dxa"/>
            <w:tcBorders>
              <w:top w:val="nil"/>
              <w:left w:val="nil"/>
              <w:bottom w:val="nil"/>
              <w:right w:val="nil"/>
            </w:tcBorders>
            <w:shd w:val="clear" w:color="auto" w:fill="auto"/>
            <w:noWrap/>
            <w:vAlign w:val="bottom"/>
            <w:hideMark/>
          </w:tcPr>
          <w:p w14:paraId="27888A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94.13</w:t>
            </w:r>
          </w:p>
        </w:tc>
        <w:tc>
          <w:tcPr>
            <w:tcW w:w="110" w:type="dxa"/>
            <w:tcBorders>
              <w:top w:val="nil"/>
              <w:left w:val="nil"/>
              <w:bottom w:val="nil"/>
              <w:right w:val="nil"/>
            </w:tcBorders>
            <w:shd w:val="clear" w:color="auto" w:fill="auto"/>
            <w:noWrap/>
            <w:vAlign w:val="bottom"/>
            <w:hideMark/>
          </w:tcPr>
          <w:p w14:paraId="3C461D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EB95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46.57</w:t>
            </w:r>
          </w:p>
        </w:tc>
        <w:tc>
          <w:tcPr>
            <w:tcW w:w="1243" w:type="dxa"/>
            <w:tcBorders>
              <w:top w:val="nil"/>
              <w:left w:val="nil"/>
              <w:bottom w:val="nil"/>
              <w:right w:val="nil"/>
            </w:tcBorders>
            <w:shd w:val="clear" w:color="auto" w:fill="auto"/>
            <w:noWrap/>
            <w:vAlign w:val="bottom"/>
            <w:hideMark/>
          </w:tcPr>
          <w:p w14:paraId="30D47F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110.22</w:t>
            </w:r>
          </w:p>
        </w:tc>
        <w:tc>
          <w:tcPr>
            <w:tcW w:w="110" w:type="dxa"/>
            <w:tcBorders>
              <w:top w:val="nil"/>
              <w:left w:val="nil"/>
              <w:bottom w:val="nil"/>
              <w:right w:val="nil"/>
            </w:tcBorders>
            <w:shd w:val="clear" w:color="auto" w:fill="auto"/>
            <w:noWrap/>
            <w:vAlign w:val="bottom"/>
            <w:hideMark/>
          </w:tcPr>
          <w:p w14:paraId="633631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10C8D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162.27</w:t>
            </w:r>
          </w:p>
        </w:tc>
      </w:tr>
      <w:tr w:rsidR="001B2FCC" w:rsidRPr="001B2FCC" w14:paraId="731F38DD" w14:textId="77777777" w:rsidTr="001B2FCC">
        <w:trPr>
          <w:trHeight w:val="300"/>
        </w:trPr>
        <w:tc>
          <w:tcPr>
            <w:tcW w:w="3939" w:type="dxa"/>
            <w:tcBorders>
              <w:top w:val="nil"/>
              <w:left w:val="nil"/>
              <w:bottom w:val="nil"/>
              <w:right w:val="nil"/>
            </w:tcBorders>
            <w:shd w:val="clear" w:color="auto" w:fill="auto"/>
            <w:noWrap/>
            <w:vAlign w:val="bottom"/>
            <w:hideMark/>
          </w:tcPr>
          <w:p w14:paraId="43FFBC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Taiwan</w:t>
            </w:r>
          </w:p>
        </w:tc>
        <w:tc>
          <w:tcPr>
            <w:tcW w:w="1243" w:type="dxa"/>
            <w:tcBorders>
              <w:top w:val="nil"/>
              <w:left w:val="nil"/>
              <w:bottom w:val="nil"/>
              <w:right w:val="nil"/>
            </w:tcBorders>
            <w:shd w:val="clear" w:color="auto" w:fill="auto"/>
            <w:noWrap/>
            <w:vAlign w:val="bottom"/>
            <w:hideMark/>
          </w:tcPr>
          <w:p w14:paraId="44DD80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6.68</w:t>
            </w:r>
          </w:p>
        </w:tc>
        <w:tc>
          <w:tcPr>
            <w:tcW w:w="1243" w:type="dxa"/>
            <w:tcBorders>
              <w:top w:val="nil"/>
              <w:left w:val="nil"/>
              <w:bottom w:val="nil"/>
              <w:right w:val="nil"/>
            </w:tcBorders>
            <w:shd w:val="clear" w:color="auto" w:fill="auto"/>
            <w:noWrap/>
            <w:vAlign w:val="bottom"/>
            <w:hideMark/>
          </w:tcPr>
          <w:p w14:paraId="00AA03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13.34</w:t>
            </w:r>
          </w:p>
        </w:tc>
        <w:tc>
          <w:tcPr>
            <w:tcW w:w="110" w:type="dxa"/>
            <w:tcBorders>
              <w:top w:val="nil"/>
              <w:left w:val="nil"/>
              <w:bottom w:val="nil"/>
              <w:right w:val="nil"/>
            </w:tcBorders>
            <w:shd w:val="clear" w:color="auto" w:fill="auto"/>
            <w:noWrap/>
            <w:vAlign w:val="bottom"/>
            <w:hideMark/>
          </w:tcPr>
          <w:p w14:paraId="15595D2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0566C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8.05</w:t>
            </w:r>
          </w:p>
        </w:tc>
        <w:tc>
          <w:tcPr>
            <w:tcW w:w="1243" w:type="dxa"/>
            <w:tcBorders>
              <w:top w:val="nil"/>
              <w:left w:val="nil"/>
              <w:bottom w:val="nil"/>
              <w:right w:val="nil"/>
            </w:tcBorders>
            <w:shd w:val="clear" w:color="auto" w:fill="auto"/>
            <w:noWrap/>
            <w:vAlign w:val="bottom"/>
            <w:hideMark/>
          </w:tcPr>
          <w:p w14:paraId="2E826C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18.34</w:t>
            </w:r>
          </w:p>
        </w:tc>
        <w:tc>
          <w:tcPr>
            <w:tcW w:w="110" w:type="dxa"/>
            <w:tcBorders>
              <w:top w:val="nil"/>
              <w:left w:val="nil"/>
              <w:bottom w:val="nil"/>
              <w:right w:val="nil"/>
            </w:tcBorders>
            <w:shd w:val="clear" w:color="auto" w:fill="auto"/>
            <w:noWrap/>
            <w:vAlign w:val="bottom"/>
            <w:hideMark/>
          </w:tcPr>
          <w:p w14:paraId="5C80F6B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A8674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26.49</w:t>
            </w:r>
          </w:p>
        </w:tc>
      </w:tr>
      <w:tr w:rsidR="001B2FCC" w:rsidRPr="001B2FCC" w14:paraId="0BD8BEB0" w14:textId="77777777" w:rsidTr="001B2FCC">
        <w:trPr>
          <w:trHeight w:val="300"/>
        </w:trPr>
        <w:tc>
          <w:tcPr>
            <w:tcW w:w="3939" w:type="dxa"/>
            <w:tcBorders>
              <w:top w:val="nil"/>
              <w:left w:val="nil"/>
              <w:bottom w:val="nil"/>
              <w:right w:val="nil"/>
            </w:tcBorders>
            <w:shd w:val="clear" w:color="auto" w:fill="auto"/>
            <w:noWrap/>
            <w:vAlign w:val="bottom"/>
            <w:hideMark/>
          </w:tcPr>
          <w:p w14:paraId="0FD579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Tajikistan</w:t>
            </w:r>
          </w:p>
        </w:tc>
        <w:tc>
          <w:tcPr>
            <w:tcW w:w="1243" w:type="dxa"/>
            <w:tcBorders>
              <w:top w:val="nil"/>
              <w:left w:val="nil"/>
              <w:bottom w:val="nil"/>
              <w:right w:val="nil"/>
            </w:tcBorders>
            <w:shd w:val="clear" w:color="auto" w:fill="auto"/>
            <w:noWrap/>
            <w:vAlign w:val="bottom"/>
            <w:hideMark/>
          </w:tcPr>
          <w:p w14:paraId="0B96E6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113.58</w:t>
            </w:r>
          </w:p>
        </w:tc>
        <w:tc>
          <w:tcPr>
            <w:tcW w:w="1243" w:type="dxa"/>
            <w:tcBorders>
              <w:top w:val="nil"/>
              <w:left w:val="nil"/>
              <w:bottom w:val="nil"/>
              <w:right w:val="nil"/>
            </w:tcBorders>
            <w:shd w:val="clear" w:color="auto" w:fill="auto"/>
            <w:noWrap/>
            <w:vAlign w:val="bottom"/>
            <w:hideMark/>
          </w:tcPr>
          <w:p w14:paraId="3715A1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271.30</w:t>
            </w:r>
          </w:p>
        </w:tc>
        <w:tc>
          <w:tcPr>
            <w:tcW w:w="110" w:type="dxa"/>
            <w:tcBorders>
              <w:top w:val="nil"/>
              <w:left w:val="nil"/>
              <w:bottom w:val="nil"/>
              <w:right w:val="nil"/>
            </w:tcBorders>
            <w:shd w:val="clear" w:color="auto" w:fill="auto"/>
            <w:noWrap/>
            <w:vAlign w:val="bottom"/>
            <w:hideMark/>
          </w:tcPr>
          <w:p w14:paraId="53F2E53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850EF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130.88</w:t>
            </w:r>
          </w:p>
        </w:tc>
        <w:tc>
          <w:tcPr>
            <w:tcW w:w="1243" w:type="dxa"/>
            <w:tcBorders>
              <w:top w:val="nil"/>
              <w:left w:val="nil"/>
              <w:bottom w:val="nil"/>
              <w:right w:val="nil"/>
            </w:tcBorders>
            <w:shd w:val="clear" w:color="auto" w:fill="auto"/>
            <w:noWrap/>
            <w:vAlign w:val="bottom"/>
            <w:hideMark/>
          </w:tcPr>
          <w:p w14:paraId="43F6B2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344.87</w:t>
            </w:r>
          </w:p>
        </w:tc>
        <w:tc>
          <w:tcPr>
            <w:tcW w:w="110" w:type="dxa"/>
            <w:tcBorders>
              <w:top w:val="nil"/>
              <w:left w:val="nil"/>
              <w:bottom w:val="nil"/>
              <w:right w:val="nil"/>
            </w:tcBorders>
            <w:shd w:val="clear" w:color="auto" w:fill="auto"/>
            <w:noWrap/>
            <w:vAlign w:val="bottom"/>
            <w:hideMark/>
          </w:tcPr>
          <w:p w14:paraId="6A3372E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CC8A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374.04</w:t>
            </w:r>
          </w:p>
        </w:tc>
      </w:tr>
      <w:tr w:rsidR="001B2FCC" w:rsidRPr="001B2FCC" w14:paraId="7F3CED33" w14:textId="77777777" w:rsidTr="001B2FCC">
        <w:trPr>
          <w:trHeight w:val="300"/>
        </w:trPr>
        <w:tc>
          <w:tcPr>
            <w:tcW w:w="3939" w:type="dxa"/>
            <w:tcBorders>
              <w:top w:val="nil"/>
              <w:left w:val="nil"/>
              <w:bottom w:val="nil"/>
              <w:right w:val="nil"/>
            </w:tcBorders>
            <w:shd w:val="clear" w:color="auto" w:fill="auto"/>
            <w:noWrap/>
            <w:vAlign w:val="bottom"/>
            <w:hideMark/>
          </w:tcPr>
          <w:p w14:paraId="15180E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Thailand</w:t>
            </w:r>
          </w:p>
        </w:tc>
        <w:tc>
          <w:tcPr>
            <w:tcW w:w="1243" w:type="dxa"/>
            <w:tcBorders>
              <w:top w:val="nil"/>
              <w:left w:val="nil"/>
              <w:bottom w:val="nil"/>
              <w:right w:val="nil"/>
            </w:tcBorders>
            <w:shd w:val="clear" w:color="auto" w:fill="auto"/>
            <w:noWrap/>
            <w:vAlign w:val="bottom"/>
            <w:hideMark/>
          </w:tcPr>
          <w:p w14:paraId="56F5DB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21.39</w:t>
            </w:r>
          </w:p>
        </w:tc>
        <w:tc>
          <w:tcPr>
            <w:tcW w:w="1243" w:type="dxa"/>
            <w:tcBorders>
              <w:top w:val="nil"/>
              <w:left w:val="nil"/>
              <w:bottom w:val="nil"/>
              <w:right w:val="nil"/>
            </w:tcBorders>
            <w:shd w:val="clear" w:color="auto" w:fill="auto"/>
            <w:noWrap/>
            <w:vAlign w:val="bottom"/>
            <w:hideMark/>
          </w:tcPr>
          <w:p w14:paraId="30FE32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50.13</w:t>
            </w:r>
          </w:p>
        </w:tc>
        <w:tc>
          <w:tcPr>
            <w:tcW w:w="110" w:type="dxa"/>
            <w:tcBorders>
              <w:top w:val="nil"/>
              <w:left w:val="nil"/>
              <w:bottom w:val="nil"/>
              <w:right w:val="nil"/>
            </w:tcBorders>
            <w:shd w:val="clear" w:color="auto" w:fill="auto"/>
            <w:noWrap/>
            <w:vAlign w:val="bottom"/>
            <w:hideMark/>
          </w:tcPr>
          <w:p w14:paraId="22F16D7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3018F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24.04</w:t>
            </w:r>
          </w:p>
        </w:tc>
        <w:tc>
          <w:tcPr>
            <w:tcW w:w="1243" w:type="dxa"/>
            <w:tcBorders>
              <w:top w:val="nil"/>
              <w:left w:val="nil"/>
              <w:bottom w:val="nil"/>
              <w:right w:val="nil"/>
            </w:tcBorders>
            <w:shd w:val="clear" w:color="auto" w:fill="auto"/>
            <w:noWrap/>
            <w:vAlign w:val="bottom"/>
            <w:hideMark/>
          </w:tcPr>
          <w:p w14:paraId="0DDBB1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58.49</w:t>
            </w:r>
          </w:p>
        </w:tc>
        <w:tc>
          <w:tcPr>
            <w:tcW w:w="110" w:type="dxa"/>
            <w:tcBorders>
              <w:top w:val="nil"/>
              <w:left w:val="nil"/>
              <w:bottom w:val="nil"/>
              <w:right w:val="nil"/>
            </w:tcBorders>
            <w:shd w:val="clear" w:color="auto" w:fill="auto"/>
            <w:noWrap/>
            <w:vAlign w:val="bottom"/>
            <w:hideMark/>
          </w:tcPr>
          <w:p w14:paraId="40398D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AF0B4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83.70</w:t>
            </w:r>
          </w:p>
        </w:tc>
      </w:tr>
      <w:tr w:rsidR="001B2FCC" w:rsidRPr="001B2FCC" w14:paraId="1853F367" w14:textId="77777777" w:rsidTr="001B2FCC">
        <w:trPr>
          <w:trHeight w:val="300"/>
        </w:trPr>
        <w:tc>
          <w:tcPr>
            <w:tcW w:w="3939" w:type="dxa"/>
            <w:tcBorders>
              <w:top w:val="nil"/>
              <w:left w:val="nil"/>
              <w:bottom w:val="nil"/>
              <w:right w:val="nil"/>
            </w:tcBorders>
            <w:shd w:val="clear" w:color="auto" w:fill="auto"/>
            <w:noWrap/>
            <w:vAlign w:val="bottom"/>
            <w:hideMark/>
          </w:tcPr>
          <w:p w14:paraId="5F64A90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Timor-Leste</w:t>
            </w:r>
          </w:p>
        </w:tc>
        <w:tc>
          <w:tcPr>
            <w:tcW w:w="1243" w:type="dxa"/>
            <w:tcBorders>
              <w:top w:val="nil"/>
              <w:left w:val="nil"/>
              <w:bottom w:val="nil"/>
              <w:right w:val="nil"/>
            </w:tcBorders>
            <w:shd w:val="clear" w:color="auto" w:fill="auto"/>
            <w:noWrap/>
            <w:vAlign w:val="bottom"/>
            <w:hideMark/>
          </w:tcPr>
          <w:p w14:paraId="33B624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154.06</w:t>
            </w:r>
          </w:p>
        </w:tc>
        <w:tc>
          <w:tcPr>
            <w:tcW w:w="1243" w:type="dxa"/>
            <w:tcBorders>
              <w:top w:val="nil"/>
              <w:left w:val="nil"/>
              <w:bottom w:val="nil"/>
              <w:right w:val="nil"/>
            </w:tcBorders>
            <w:shd w:val="clear" w:color="auto" w:fill="auto"/>
            <w:noWrap/>
            <w:vAlign w:val="bottom"/>
            <w:hideMark/>
          </w:tcPr>
          <w:p w14:paraId="6D9E49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368.79</w:t>
            </w:r>
          </w:p>
        </w:tc>
        <w:tc>
          <w:tcPr>
            <w:tcW w:w="110" w:type="dxa"/>
            <w:tcBorders>
              <w:top w:val="nil"/>
              <w:left w:val="nil"/>
              <w:bottom w:val="nil"/>
              <w:right w:val="nil"/>
            </w:tcBorders>
            <w:shd w:val="clear" w:color="auto" w:fill="auto"/>
            <w:noWrap/>
            <w:vAlign w:val="bottom"/>
            <w:hideMark/>
          </w:tcPr>
          <w:p w14:paraId="6C7FFA2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AD8F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186.27</w:t>
            </w:r>
          </w:p>
        </w:tc>
        <w:tc>
          <w:tcPr>
            <w:tcW w:w="1243" w:type="dxa"/>
            <w:tcBorders>
              <w:top w:val="nil"/>
              <w:left w:val="nil"/>
              <w:bottom w:val="nil"/>
              <w:right w:val="nil"/>
            </w:tcBorders>
            <w:shd w:val="clear" w:color="auto" w:fill="auto"/>
            <w:noWrap/>
            <w:vAlign w:val="bottom"/>
            <w:hideMark/>
          </w:tcPr>
          <w:p w14:paraId="117284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459.94</w:t>
            </w:r>
          </w:p>
        </w:tc>
        <w:tc>
          <w:tcPr>
            <w:tcW w:w="110" w:type="dxa"/>
            <w:tcBorders>
              <w:top w:val="nil"/>
              <w:left w:val="nil"/>
              <w:bottom w:val="nil"/>
              <w:right w:val="nil"/>
            </w:tcBorders>
            <w:shd w:val="clear" w:color="auto" w:fill="auto"/>
            <w:noWrap/>
            <w:vAlign w:val="bottom"/>
            <w:hideMark/>
          </w:tcPr>
          <w:p w14:paraId="7148E18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4017E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493.83</w:t>
            </w:r>
          </w:p>
        </w:tc>
      </w:tr>
      <w:tr w:rsidR="001B2FCC" w:rsidRPr="001B2FCC" w14:paraId="0A397862" w14:textId="77777777" w:rsidTr="001B2FCC">
        <w:trPr>
          <w:trHeight w:val="300"/>
        </w:trPr>
        <w:tc>
          <w:tcPr>
            <w:tcW w:w="3939" w:type="dxa"/>
            <w:tcBorders>
              <w:top w:val="nil"/>
              <w:left w:val="nil"/>
              <w:bottom w:val="nil"/>
              <w:right w:val="nil"/>
            </w:tcBorders>
            <w:shd w:val="clear" w:color="auto" w:fill="auto"/>
            <w:noWrap/>
            <w:vAlign w:val="bottom"/>
            <w:hideMark/>
          </w:tcPr>
          <w:p w14:paraId="67AD6D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Turkey</w:t>
            </w:r>
          </w:p>
        </w:tc>
        <w:tc>
          <w:tcPr>
            <w:tcW w:w="1243" w:type="dxa"/>
            <w:tcBorders>
              <w:top w:val="nil"/>
              <w:left w:val="nil"/>
              <w:bottom w:val="nil"/>
              <w:right w:val="nil"/>
            </w:tcBorders>
            <w:shd w:val="clear" w:color="auto" w:fill="auto"/>
            <w:noWrap/>
            <w:vAlign w:val="bottom"/>
            <w:hideMark/>
          </w:tcPr>
          <w:p w14:paraId="0356E1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33.70</w:t>
            </w:r>
          </w:p>
        </w:tc>
        <w:tc>
          <w:tcPr>
            <w:tcW w:w="1243" w:type="dxa"/>
            <w:tcBorders>
              <w:top w:val="nil"/>
              <w:left w:val="nil"/>
              <w:bottom w:val="nil"/>
              <w:right w:val="nil"/>
            </w:tcBorders>
            <w:shd w:val="clear" w:color="auto" w:fill="auto"/>
            <w:noWrap/>
            <w:vAlign w:val="bottom"/>
            <w:hideMark/>
          </w:tcPr>
          <w:p w14:paraId="370CDB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130.58</w:t>
            </w:r>
          </w:p>
        </w:tc>
        <w:tc>
          <w:tcPr>
            <w:tcW w:w="110" w:type="dxa"/>
            <w:tcBorders>
              <w:top w:val="nil"/>
              <w:left w:val="nil"/>
              <w:bottom w:val="nil"/>
              <w:right w:val="nil"/>
            </w:tcBorders>
            <w:shd w:val="clear" w:color="auto" w:fill="auto"/>
            <w:noWrap/>
            <w:vAlign w:val="bottom"/>
            <w:hideMark/>
          </w:tcPr>
          <w:p w14:paraId="033E2F6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3ADCD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44.97</w:t>
            </w:r>
          </w:p>
        </w:tc>
        <w:tc>
          <w:tcPr>
            <w:tcW w:w="1243" w:type="dxa"/>
            <w:tcBorders>
              <w:top w:val="nil"/>
              <w:left w:val="nil"/>
              <w:bottom w:val="nil"/>
              <w:right w:val="nil"/>
            </w:tcBorders>
            <w:shd w:val="clear" w:color="auto" w:fill="auto"/>
            <w:noWrap/>
            <w:vAlign w:val="bottom"/>
            <w:hideMark/>
          </w:tcPr>
          <w:p w14:paraId="3DB07E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163.19</w:t>
            </w:r>
          </w:p>
        </w:tc>
        <w:tc>
          <w:tcPr>
            <w:tcW w:w="110" w:type="dxa"/>
            <w:tcBorders>
              <w:top w:val="nil"/>
              <w:left w:val="nil"/>
              <w:bottom w:val="nil"/>
              <w:right w:val="nil"/>
            </w:tcBorders>
            <w:shd w:val="clear" w:color="auto" w:fill="auto"/>
            <w:noWrap/>
            <w:vAlign w:val="bottom"/>
            <w:hideMark/>
          </w:tcPr>
          <w:p w14:paraId="36E7CE7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E917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200.64</w:t>
            </w:r>
          </w:p>
        </w:tc>
      </w:tr>
      <w:tr w:rsidR="001B2FCC" w:rsidRPr="001B2FCC" w14:paraId="3BA0497B" w14:textId="77777777" w:rsidTr="001B2FCC">
        <w:trPr>
          <w:trHeight w:val="300"/>
        </w:trPr>
        <w:tc>
          <w:tcPr>
            <w:tcW w:w="3939" w:type="dxa"/>
            <w:tcBorders>
              <w:top w:val="nil"/>
              <w:left w:val="nil"/>
              <w:bottom w:val="nil"/>
              <w:right w:val="nil"/>
            </w:tcBorders>
            <w:shd w:val="clear" w:color="auto" w:fill="auto"/>
            <w:noWrap/>
            <w:vAlign w:val="bottom"/>
            <w:hideMark/>
          </w:tcPr>
          <w:p w14:paraId="59CBFA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Turkmenistan</w:t>
            </w:r>
          </w:p>
        </w:tc>
        <w:tc>
          <w:tcPr>
            <w:tcW w:w="1243" w:type="dxa"/>
            <w:tcBorders>
              <w:top w:val="nil"/>
              <w:left w:val="nil"/>
              <w:bottom w:val="nil"/>
              <w:right w:val="nil"/>
            </w:tcBorders>
            <w:shd w:val="clear" w:color="auto" w:fill="auto"/>
            <w:noWrap/>
            <w:vAlign w:val="bottom"/>
            <w:hideMark/>
          </w:tcPr>
          <w:p w14:paraId="014F41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124.58</w:t>
            </w:r>
          </w:p>
        </w:tc>
        <w:tc>
          <w:tcPr>
            <w:tcW w:w="1243" w:type="dxa"/>
            <w:tcBorders>
              <w:top w:val="nil"/>
              <w:left w:val="nil"/>
              <w:bottom w:val="nil"/>
              <w:right w:val="nil"/>
            </w:tcBorders>
            <w:shd w:val="clear" w:color="auto" w:fill="auto"/>
            <w:noWrap/>
            <w:vAlign w:val="bottom"/>
            <w:hideMark/>
          </w:tcPr>
          <w:p w14:paraId="588650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215.99</w:t>
            </w:r>
          </w:p>
        </w:tc>
        <w:tc>
          <w:tcPr>
            <w:tcW w:w="110" w:type="dxa"/>
            <w:tcBorders>
              <w:top w:val="nil"/>
              <w:left w:val="nil"/>
              <w:bottom w:val="nil"/>
              <w:right w:val="nil"/>
            </w:tcBorders>
            <w:shd w:val="clear" w:color="auto" w:fill="auto"/>
            <w:noWrap/>
            <w:vAlign w:val="bottom"/>
            <w:hideMark/>
          </w:tcPr>
          <w:p w14:paraId="33D1A0F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C18F7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144.55</w:t>
            </w:r>
          </w:p>
        </w:tc>
        <w:tc>
          <w:tcPr>
            <w:tcW w:w="1243" w:type="dxa"/>
            <w:tcBorders>
              <w:top w:val="nil"/>
              <w:left w:val="nil"/>
              <w:bottom w:val="nil"/>
              <w:right w:val="nil"/>
            </w:tcBorders>
            <w:shd w:val="clear" w:color="auto" w:fill="auto"/>
            <w:noWrap/>
            <w:vAlign w:val="bottom"/>
            <w:hideMark/>
          </w:tcPr>
          <w:p w14:paraId="34E745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260.55</w:t>
            </w:r>
          </w:p>
        </w:tc>
        <w:tc>
          <w:tcPr>
            <w:tcW w:w="110" w:type="dxa"/>
            <w:tcBorders>
              <w:top w:val="nil"/>
              <w:left w:val="nil"/>
              <w:bottom w:val="nil"/>
              <w:right w:val="nil"/>
            </w:tcBorders>
            <w:shd w:val="clear" w:color="auto" w:fill="auto"/>
            <w:noWrap/>
            <w:vAlign w:val="bottom"/>
            <w:hideMark/>
          </w:tcPr>
          <w:p w14:paraId="276894E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261F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278.25</w:t>
            </w:r>
          </w:p>
        </w:tc>
      </w:tr>
      <w:tr w:rsidR="001B2FCC" w:rsidRPr="001B2FCC" w14:paraId="729E43F2" w14:textId="77777777" w:rsidTr="001B2FCC">
        <w:trPr>
          <w:trHeight w:val="300"/>
        </w:trPr>
        <w:tc>
          <w:tcPr>
            <w:tcW w:w="3939" w:type="dxa"/>
            <w:tcBorders>
              <w:top w:val="nil"/>
              <w:left w:val="nil"/>
              <w:bottom w:val="nil"/>
              <w:right w:val="nil"/>
            </w:tcBorders>
            <w:shd w:val="clear" w:color="auto" w:fill="auto"/>
            <w:noWrap/>
            <w:vAlign w:val="bottom"/>
            <w:hideMark/>
          </w:tcPr>
          <w:p w14:paraId="0F2FCD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Arab Emirates</w:t>
            </w:r>
          </w:p>
        </w:tc>
        <w:tc>
          <w:tcPr>
            <w:tcW w:w="1243" w:type="dxa"/>
            <w:tcBorders>
              <w:top w:val="nil"/>
              <w:left w:val="nil"/>
              <w:bottom w:val="nil"/>
              <w:right w:val="nil"/>
            </w:tcBorders>
            <w:shd w:val="clear" w:color="auto" w:fill="auto"/>
            <w:noWrap/>
            <w:vAlign w:val="bottom"/>
            <w:hideMark/>
          </w:tcPr>
          <w:p w14:paraId="37EC5F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13.68</w:t>
            </w:r>
          </w:p>
        </w:tc>
        <w:tc>
          <w:tcPr>
            <w:tcW w:w="1243" w:type="dxa"/>
            <w:tcBorders>
              <w:top w:val="nil"/>
              <w:left w:val="nil"/>
              <w:bottom w:val="nil"/>
              <w:right w:val="nil"/>
            </w:tcBorders>
            <w:shd w:val="clear" w:color="auto" w:fill="auto"/>
            <w:noWrap/>
            <w:vAlign w:val="bottom"/>
            <w:hideMark/>
          </w:tcPr>
          <w:p w14:paraId="0212D9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36.30</w:t>
            </w:r>
          </w:p>
        </w:tc>
        <w:tc>
          <w:tcPr>
            <w:tcW w:w="110" w:type="dxa"/>
            <w:tcBorders>
              <w:top w:val="nil"/>
              <w:left w:val="nil"/>
              <w:bottom w:val="nil"/>
              <w:right w:val="nil"/>
            </w:tcBorders>
            <w:shd w:val="clear" w:color="auto" w:fill="auto"/>
            <w:noWrap/>
            <w:vAlign w:val="bottom"/>
            <w:hideMark/>
          </w:tcPr>
          <w:p w14:paraId="281EEF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5CC03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15.57</w:t>
            </w:r>
          </w:p>
        </w:tc>
        <w:tc>
          <w:tcPr>
            <w:tcW w:w="1243" w:type="dxa"/>
            <w:tcBorders>
              <w:top w:val="nil"/>
              <w:left w:val="nil"/>
              <w:bottom w:val="nil"/>
              <w:right w:val="nil"/>
            </w:tcBorders>
            <w:shd w:val="clear" w:color="auto" w:fill="auto"/>
            <w:noWrap/>
            <w:vAlign w:val="bottom"/>
            <w:hideMark/>
          </w:tcPr>
          <w:p w14:paraId="3E9FB9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41.63</w:t>
            </w:r>
          </w:p>
        </w:tc>
        <w:tc>
          <w:tcPr>
            <w:tcW w:w="110" w:type="dxa"/>
            <w:tcBorders>
              <w:top w:val="nil"/>
              <w:left w:val="nil"/>
              <w:bottom w:val="nil"/>
              <w:right w:val="nil"/>
            </w:tcBorders>
            <w:shd w:val="clear" w:color="auto" w:fill="auto"/>
            <w:noWrap/>
            <w:vAlign w:val="bottom"/>
            <w:hideMark/>
          </w:tcPr>
          <w:p w14:paraId="108B72A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0B95F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59.91</w:t>
            </w:r>
          </w:p>
        </w:tc>
      </w:tr>
      <w:tr w:rsidR="001B2FCC" w:rsidRPr="001B2FCC" w14:paraId="2BCFFDD9" w14:textId="77777777" w:rsidTr="001B2FCC">
        <w:trPr>
          <w:trHeight w:val="300"/>
        </w:trPr>
        <w:tc>
          <w:tcPr>
            <w:tcW w:w="3939" w:type="dxa"/>
            <w:tcBorders>
              <w:top w:val="nil"/>
              <w:left w:val="nil"/>
              <w:bottom w:val="nil"/>
              <w:right w:val="nil"/>
            </w:tcBorders>
            <w:shd w:val="clear" w:color="auto" w:fill="auto"/>
            <w:noWrap/>
            <w:vAlign w:val="bottom"/>
            <w:hideMark/>
          </w:tcPr>
          <w:p w14:paraId="3CA185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Uzbekistan</w:t>
            </w:r>
          </w:p>
        </w:tc>
        <w:tc>
          <w:tcPr>
            <w:tcW w:w="1243" w:type="dxa"/>
            <w:tcBorders>
              <w:top w:val="nil"/>
              <w:left w:val="nil"/>
              <w:bottom w:val="nil"/>
              <w:right w:val="nil"/>
            </w:tcBorders>
            <w:shd w:val="clear" w:color="auto" w:fill="auto"/>
            <w:noWrap/>
            <w:vAlign w:val="bottom"/>
            <w:hideMark/>
          </w:tcPr>
          <w:p w14:paraId="1B8705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85.83</w:t>
            </w:r>
          </w:p>
        </w:tc>
        <w:tc>
          <w:tcPr>
            <w:tcW w:w="1243" w:type="dxa"/>
            <w:tcBorders>
              <w:top w:val="nil"/>
              <w:left w:val="nil"/>
              <w:bottom w:val="nil"/>
              <w:right w:val="nil"/>
            </w:tcBorders>
            <w:shd w:val="clear" w:color="auto" w:fill="auto"/>
            <w:noWrap/>
            <w:vAlign w:val="bottom"/>
            <w:hideMark/>
          </w:tcPr>
          <w:p w14:paraId="25DD69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185.30</w:t>
            </w:r>
          </w:p>
        </w:tc>
        <w:tc>
          <w:tcPr>
            <w:tcW w:w="110" w:type="dxa"/>
            <w:tcBorders>
              <w:top w:val="nil"/>
              <w:left w:val="nil"/>
              <w:bottom w:val="nil"/>
              <w:right w:val="nil"/>
            </w:tcBorders>
            <w:shd w:val="clear" w:color="auto" w:fill="auto"/>
            <w:noWrap/>
            <w:vAlign w:val="bottom"/>
            <w:hideMark/>
          </w:tcPr>
          <w:p w14:paraId="3A12424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9855B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99.71</w:t>
            </w:r>
          </w:p>
        </w:tc>
        <w:tc>
          <w:tcPr>
            <w:tcW w:w="1243" w:type="dxa"/>
            <w:tcBorders>
              <w:top w:val="nil"/>
              <w:left w:val="nil"/>
              <w:bottom w:val="nil"/>
              <w:right w:val="nil"/>
            </w:tcBorders>
            <w:shd w:val="clear" w:color="auto" w:fill="auto"/>
            <w:noWrap/>
            <w:vAlign w:val="bottom"/>
            <w:hideMark/>
          </w:tcPr>
          <w:p w14:paraId="3C0FA4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225.47</w:t>
            </w:r>
          </w:p>
        </w:tc>
        <w:tc>
          <w:tcPr>
            <w:tcW w:w="110" w:type="dxa"/>
            <w:tcBorders>
              <w:top w:val="nil"/>
              <w:left w:val="nil"/>
              <w:bottom w:val="nil"/>
              <w:right w:val="nil"/>
            </w:tcBorders>
            <w:shd w:val="clear" w:color="auto" w:fill="auto"/>
            <w:noWrap/>
            <w:vAlign w:val="bottom"/>
            <w:hideMark/>
          </w:tcPr>
          <w:p w14:paraId="3F1E244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26305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238.50</w:t>
            </w:r>
          </w:p>
        </w:tc>
      </w:tr>
      <w:tr w:rsidR="001B2FCC" w:rsidRPr="001B2FCC" w14:paraId="28E824BB" w14:textId="77777777" w:rsidTr="001B2FCC">
        <w:trPr>
          <w:trHeight w:val="300"/>
        </w:trPr>
        <w:tc>
          <w:tcPr>
            <w:tcW w:w="3939" w:type="dxa"/>
            <w:tcBorders>
              <w:top w:val="nil"/>
              <w:left w:val="nil"/>
              <w:bottom w:val="nil"/>
              <w:right w:val="nil"/>
            </w:tcBorders>
            <w:shd w:val="clear" w:color="auto" w:fill="auto"/>
            <w:noWrap/>
            <w:vAlign w:val="bottom"/>
            <w:hideMark/>
          </w:tcPr>
          <w:p w14:paraId="654A26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Vietnam</w:t>
            </w:r>
          </w:p>
        </w:tc>
        <w:tc>
          <w:tcPr>
            <w:tcW w:w="1243" w:type="dxa"/>
            <w:tcBorders>
              <w:top w:val="nil"/>
              <w:left w:val="nil"/>
              <w:bottom w:val="nil"/>
              <w:right w:val="nil"/>
            </w:tcBorders>
            <w:shd w:val="clear" w:color="auto" w:fill="auto"/>
            <w:noWrap/>
            <w:vAlign w:val="bottom"/>
            <w:hideMark/>
          </w:tcPr>
          <w:p w14:paraId="68AA73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38.24</w:t>
            </w:r>
          </w:p>
        </w:tc>
        <w:tc>
          <w:tcPr>
            <w:tcW w:w="1243" w:type="dxa"/>
            <w:tcBorders>
              <w:top w:val="nil"/>
              <w:left w:val="nil"/>
              <w:bottom w:val="nil"/>
              <w:right w:val="nil"/>
            </w:tcBorders>
            <w:shd w:val="clear" w:color="auto" w:fill="auto"/>
            <w:noWrap/>
            <w:vAlign w:val="bottom"/>
            <w:hideMark/>
          </w:tcPr>
          <w:p w14:paraId="6E2ACB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78.14</w:t>
            </w:r>
          </w:p>
        </w:tc>
        <w:tc>
          <w:tcPr>
            <w:tcW w:w="110" w:type="dxa"/>
            <w:tcBorders>
              <w:top w:val="nil"/>
              <w:left w:val="nil"/>
              <w:bottom w:val="nil"/>
              <w:right w:val="nil"/>
            </w:tcBorders>
            <w:shd w:val="clear" w:color="auto" w:fill="auto"/>
            <w:noWrap/>
            <w:vAlign w:val="bottom"/>
            <w:hideMark/>
          </w:tcPr>
          <w:p w14:paraId="7AE043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89BFD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46.38</w:t>
            </w:r>
          </w:p>
        </w:tc>
        <w:tc>
          <w:tcPr>
            <w:tcW w:w="1243" w:type="dxa"/>
            <w:tcBorders>
              <w:top w:val="nil"/>
              <w:left w:val="nil"/>
              <w:bottom w:val="nil"/>
              <w:right w:val="nil"/>
            </w:tcBorders>
            <w:shd w:val="clear" w:color="auto" w:fill="auto"/>
            <w:noWrap/>
            <w:vAlign w:val="bottom"/>
            <w:hideMark/>
          </w:tcPr>
          <w:p w14:paraId="636735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100.27</w:t>
            </w:r>
          </w:p>
        </w:tc>
        <w:tc>
          <w:tcPr>
            <w:tcW w:w="110" w:type="dxa"/>
            <w:tcBorders>
              <w:top w:val="nil"/>
              <w:left w:val="nil"/>
              <w:bottom w:val="nil"/>
              <w:right w:val="nil"/>
            </w:tcBorders>
            <w:shd w:val="clear" w:color="auto" w:fill="auto"/>
            <w:noWrap/>
            <w:vAlign w:val="bottom"/>
            <w:hideMark/>
          </w:tcPr>
          <w:p w14:paraId="0970893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D4C08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126.62</w:t>
            </w:r>
          </w:p>
        </w:tc>
      </w:tr>
      <w:tr w:rsidR="001B2FCC" w:rsidRPr="001B2FCC" w14:paraId="6FEB7DC0" w14:textId="77777777" w:rsidTr="001B2FCC">
        <w:trPr>
          <w:trHeight w:val="300"/>
        </w:trPr>
        <w:tc>
          <w:tcPr>
            <w:tcW w:w="3939" w:type="dxa"/>
            <w:tcBorders>
              <w:top w:val="nil"/>
              <w:left w:val="nil"/>
              <w:bottom w:val="nil"/>
              <w:right w:val="nil"/>
            </w:tcBorders>
            <w:shd w:val="clear" w:color="auto" w:fill="auto"/>
            <w:noWrap/>
            <w:vAlign w:val="bottom"/>
            <w:hideMark/>
          </w:tcPr>
          <w:p w14:paraId="6CD5E5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xml:space="preserve">Yemen </w:t>
            </w:r>
          </w:p>
        </w:tc>
        <w:tc>
          <w:tcPr>
            <w:tcW w:w="1243" w:type="dxa"/>
            <w:tcBorders>
              <w:top w:val="nil"/>
              <w:left w:val="nil"/>
              <w:bottom w:val="nil"/>
              <w:right w:val="nil"/>
            </w:tcBorders>
            <w:shd w:val="clear" w:color="auto" w:fill="auto"/>
            <w:noWrap/>
            <w:vAlign w:val="bottom"/>
            <w:hideMark/>
          </w:tcPr>
          <w:p w14:paraId="64DF1C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140.62</w:t>
            </w:r>
          </w:p>
        </w:tc>
        <w:tc>
          <w:tcPr>
            <w:tcW w:w="1243" w:type="dxa"/>
            <w:tcBorders>
              <w:top w:val="nil"/>
              <w:left w:val="nil"/>
              <w:bottom w:val="nil"/>
              <w:right w:val="nil"/>
            </w:tcBorders>
            <w:shd w:val="clear" w:color="auto" w:fill="auto"/>
            <w:noWrap/>
            <w:vAlign w:val="bottom"/>
            <w:hideMark/>
          </w:tcPr>
          <w:p w14:paraId="5E5B31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357.92</w:t>
            </w:r>
          </w:p>
        </w:tc>
        <w:tc>
          <w:tcPr>
            <w:tcW w:w="110" w:type="dxa"/>
            <w:tcBorders>
              <w:top w:val="nil"/>
              <w:left w:val="nil"/>
              <w:bottom w:val="nil"/>
              <w:right w:val="nil"/>
            </w:tcBorders>
            <w:shd w:val="clear" w:color="auto" w:fill="auto"/>
            <w:noWrap/>
            <w:vAlign w:val="bottom"/>
            <w:hideMark/>
          </w:tcPr>
          <w:p w14:paraId="6B8D68C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F882B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174.36</w:t>
            </w:r>
          </w:p>
        </w:tc>
        <w:tc>
          <w:tcPr>
            <w:tcW w:w="1243" w:type="dxa"/>
            <w:tcBorders>
              <w:top w:val="nil"/>
              <w:left w:val="nil"/>
              <w:bottom w:val="nil"/>
              <w:right w:val="nil"/>
            </w:tcBorders>
            <w:shd w:val="clear" w:color="auto" w:fill="auto"/>
            <w:noWrap/>
            <w:vAlign w:val="bottom"/>
            <w:hideMark/>
          </w:tcPr>
          <w:p w14:paraId="1ABB6E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452.08</w:t>
            </w:r>
          </w:p>
        </w:tc>
        <w:tc>
          <w:tcPr>
            <w:tcW w:w="110" w:type="dxa"/>
            <w:tcBorders>
              <w:top w:val="nil"/>
              <w:left w:val="nil"/>
              <w:bottom w:val="nil"/>
              <w:right w:val="nil"/>
            </w:tcBorders>
            <w:shd w:val="clear" w:color="auto" w:fill="auto"/>
            <w:noWrap/>
            <w:vAlign w:val="bottom"/>
            <w:hideMark/>
          </w:tcPr>
          <w:p w14:paraId="2395F9B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B9A0C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501.37</w:t>
            </w:r>
          </w:p>
        </w:tc>
      </w:tr>
      <w:tr w:rsidR="001B2FCC" w:rsidRPr="001B2FCC" w14:paraId="0779E914" w14:textId="77777777" w:rsidTr="001B2FCC">
        <w:trPr>
          <w:trHeight w:val="300"/>
        </w:trPr>
        <w:tc>
          <w:tcPr>
            <w:tcW w:w="3939" w:type="dxa"/>
            <w:tcBorders>
              <w:top w:val="nil"/>
              <w:left w:val="nil"/>
              <w:bottom w:val="nil"/>
              <w:right w:val="nil"/>
            </w:tcBorders>
            <w:shd w:val="clear" w:color="000000" w:fill="E7E6E6"/>
            <w:noWrap/>
            <w:vAlign w:val="bottom"/>
            <w:hideMark/>
          </w:tcPr>
          <w:p w14:paraId="3844334D"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Europe </w:t>
            </w:r>
          </w:p>
        </w:tc>
        <w:tc>
          <w:tcPr>
            <w:tcW w:w="1243" w:type="dxa"/>
            <w:tcBorders>
              <w:top w:val="nil"/>
              <w:left w:val="nil"/>
              <w:bottom w:val="nil"/>
              <w:right w:val="nil"/>
            </w:tcBorders>
            <w:shd w:val="clear" w:color="000000" w:fill="E7E6E6"/>
            <w:noWrap/>
            <w:vAlign w:val="bottom"/>
            <w:hideMark/>
          </w:tcPr>
          <w:p w14:paraId="2B70D0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20A6B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04DD5C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3B1FEB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529A9C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107FA9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0CA741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536287C3" w14:textId="77777777" w:rsidTr="001B2FCC">
        <w:trPr>
          <w:trHeight w:val="300"/>
        </w:trPr>
        <w:tc>
          <w:tcPr>
            <w:tcW w:w="3939" w:type="dxa"/>
            <w:tcBorders>
              <w:top w:val="nil"/>
              <w:left w:val="nil"/>
              <w:bottom w:val="nil"/>
              <w:right w:val="nil"/>
            </w:tcBorders>
            <w:shd w:val="clear" w:color="auto" w:fill="auto"/>
            <w:noWrap/>
            <w:vAlign w:val="bottom"/>
            <w:hideMark/>
          </w:tcPr>
          <w:p w14:paraId="6AEF5B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Albania</w:t>
            </w:r>
          </w:p>
        </w:tc>
        <w:tc>
          <w:tcPr>
            <w:tcW w:w="1243" w:type="dxa"/>
            <w:tcBorders>
              <w:top w:val="nil"/>
              <w:left w:val="nil"/>
              <w:bottom w:val="nil"/>
              <w:right w:val="nil"/>
            </w:tcBorders>
            <w:shd w:val="clear" w:color="auto" w:fill="auto"/>
            <w:noWrap/>
            <w:vAlign w:val="bottom"/>
            <w:hideMark/>
          </w:tcPr>
          <w:p w14:paraId="7B8A1F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25.70</w:t>
            </w:r>
          </w:p>
        </w:tc>
        <w:tc>
          <w:tcPr>
            <w:tcW w:w="1243" w:type="dxa"/>
            <w:tcBorders>
              <w:top w:val="nil"/>
              <w:left w:val="nil"/>
              <w:bottom w:val="nil"/>
              <w:right w:val="nil"/>
            </w:tcBorders>
            <w:shd w:val="clear" w:color="auto" w:fill="auto"/>
            <w:noWrap/>
            <w:vAlign w:val="bottom"/>
            <w:hideMark/>
          </w:tcPr>
          <w:p w14:paraId="7CF0BE0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74.33</w:t>
            </w:r>
          </w:p>
        </w:tc>
        <w:tc>
          <w:tcPr>
            <w:tcW w:w="110" w:type="dxa"/>
            <w:tcBorders>
              <w:top w:val="nil"/>
              <w:left w:val="nil"/>
              <w:bottom w:val="nil"/>
              <w:right w:val="nil"/>
            </w:tcBorders>
            <w:shd w:val="clear" w:color="auto" w:fill="auto"/>
            <w:noWrap/>
            <w:vAlign w:val="bottom"/>
            <w:hideMark/>
          </w:tcPr>
          <w:p w14:paraId="3AB6CB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1B1F5B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30.90</w:t>
            </w:r>
          </w:p>
        </w:tc>
        <w:tc>
          <w:tcPr>
            <w:tcW w:w="1243" w:type="dxa"/>
            <w:tcBorders>
              <w:top w:val="nil"/>
              <w:left w:val="nil"/>
              <w:bottom w:val="nil"/>
              <w:right w:val="nil"/>
            </w:tcBorders>
            <w:shd w:val="clear" w:color="auto" w:fill="auto"/>
            <w:noWrap/>
            <w:vAlign w:val="bottom"/>
            <w:hideMark/>
          </w:tcPr>
          <w:p w14:paraId="732D07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87.55</w:t>
            </w:r>
          </w:p>
        </w:tc>
        <w:tc>
          <w:tcPr>
            <w:tcW w:w="110" w:type="dxa"/>
            <w:tcBorders>
              <w:top w:val="nil"/>
              <w:left w:val="nil"/>
              <w:bottom w:val="nil"/>
              <w:right w:val="nil"/>
            </w:tcBorders>
            <w:shd w:val="clear" w:color="auto" w:fill="auto"/>
            <w:noWrap/>
            <w:vAlign w:val="bottom"/>
            <w:hideMark/>
          </w:tcPr>
          <w:p w14:paraId="21803B0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F643C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99.55</w:t>
            </w:r>
          </w:p>
        </w:tc>
      </w:tr>
      <w:tr w:rsidR="001B2FCC" w:rsidRPr="001B2FCC" w14:paraId="067824FB" w14:textId="77777777" w:rsidTr="001B2FCC">
        <w:trPr>
          <w:trHeight w:val="300"/>
        </w:trPr>
        <w:tc>
          <w:tcPr>
            <w:tcW w:w="3939" w:type="dxa"/>
            <w:tcBorders>
              <w:top w:val="nil"/>
              <w:left w:val="nil"/>
              <w:bottom w:val="nil"/>
              <w:right w:val="nil"/>
            </w:tcBorders>
            <w:shd w:val="clear" w:color="auto" w:fill="auto"/>
            <w:noWrap/>
            <w:vAlign w:val="bottom"/>
            <w:hideMark/>
          </w:tcPr>
          <w:p w14:paraId="05FF27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Austria</w:t>
            </w:r>
          </w:p>
        </w:tc>
        <w:tc>
          <w:tcPr>
            <w:tcW w:w="1243" w:type="dxa"/>
            <w:tcBorders>
              <w:top w:val="nil"/>
              <w:left w:val="nil"/>
              <w:bottom w:val="nil"/>
              <w:right w:val="nil"/>
            </w:tcBorders>
            <w:shd w:val="clear" w:color="auto" w:fill="auto"/>
            <w:noWrap/>
            <w:vAlign w:val="bottom"/>
            <w:hideMark/>
          </w:tcPr>
          <w:p w14:paraId="28925D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5.60</w:t>
            </w:r>
          </w:p>
        </w:tc>
        <w:tc>
          <w:tcPr>
            <w:tcW w:w="1243" w:type="dxa"/>
            <w:tcBorders>
              <w:top w:val="nil"/>
              <w:left w:val="nil"/>
              <w:bottom w:val="nil"/>
              <w:right w:val="nil"/>
            </w:tcBorders>
            <w:shd w:val="clear" w:color="auto" w:fill="auto"/>
            <w:noWrap/>
            <w:vAlign w:val="bottom"/>
            <w:hideMark/>
          </w:tcPr>
          <w:p w14:paraId="121342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11.89</w:t>
            </w:r>
          </w:p>
        </w:tc>
        <w:tc>
          <w:tcPr>
            <w:tcW w:w="110" w:type="dxa"/>
            <w:tcBorders>
              <w:top w:val="nil"/>
              <w:left w:val="nil"/>
              <w:bottom w:val="nil"/>
              <w:right w:val="nil"/>
            </w:tcBorders>
            <w:shd w:val="clear" w:color="auto" w:fill="auto"/>
            <w:noWrap/>
            <w:vAlign w:val="bottom"/>
            <w:hideMark/>
          </w:tcPr>
          <w:p w14:paraId="07EAD9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7B83A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6.48</w:t>
            </w:r>
          </w:p>
        </w:tc>
        <w:tc>
          <w:tcPr>
            <w:tcW w:w="1243" w:type="dxa"/>
            <w:tcBorders>
              <w:top w:val="nil"/>
              <w:left w:val="nil"/>
              <w:bottom w:val="nil"/>
              <w:right w:val="nil"/>
            </w:tcBorders>
            <w:shd w:val="clear" w:color="auto" w:fill="auto"/>
            <w:noWrap/>
            <w:vAlign w:val="bottom"/>
            <w:hideMark/>
          </w:tcPr>
          <w:p w14:paraId="51BBAB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14.23</w:t>
            </w:r>
          </w:p>
        </w:tc>
        <w:tc>
          <w:tcPr>
            <w:tcW w:w="110" w:type="dxa"/>
            <w:tcBorders>
              <w:top w:val="nil"/>
              <w:left w:val="nil"/>
              <w:bottom w:val="nil"/>
              <w:right w:val="nil"/>
            </w:tcBorders>
            <w:shd w:val="clear" w:color="auto" w:fill="auto"/>
            <w:noWrap/>
            <w:vAlign w:val="bottom"/>
            <w:hideMark/>
          </w:tcPr>
          <w:p w14:paraId="27A062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DCC4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19.37</w:t>
            </w:r>
          </w:p>
        </w:tc>
      </w:tr>
      <w:tr w:rsidR="001B2FCC" w:rsidRPr="001B2FCC" w14:paraId="777EBAA8" w14:textId="77777777" w:rsidTr="001B2FCC">
        <w:trPr>
          <w:trHeight w:val="300"/>
        </w:trPr>
        <w:tc>
          <w:tcPr>
            <w:tcW w:w="3939" w:type="dxa"/>
            <w:tcBorders>
              <w:top w:val="nil"/>
              <w:left w:val="nil"/>
              <w:bottom w:val="nil"/>
              <w:right w:val="nil"/>
            </w:tcBorders>
            <w:shd w:val="clear" w:color="auto" w:fill="auto"/>
            <w:noWrap/>
            <w:vAlign w:val="bottom"/>
            <w:hideMark/>
          </w:tcPr>
          <w:p w14:paraId="4A2F5F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Belarus</w:t>
            </w:r>
          </w:p>
        </w:tc>
        <w:tc>
          <w:tcPr>
            <w:tcW w:w="1243" w:type="dxa"/>
            <w:tcBorders>
              <w:top w:val="nil"/>
              <w:left w:val="nil"/>
              <w:bottom w:val="nil"/>
              <w:right w:val="nil"/>
            </w:tcBorders>
            <w:shd w:val="clear" w:color="auto" w:fill="auto"/>
            <w:noWrap/>
            <w:vAlign w:val="bottom"/>
            <w:hideMark/>
          </w:tcPr>
          <w:p w14:paraId="166F21F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9.95</w:t>
            </w:r>
          </w:p>
        </w:tc>
        <w:tc>
          <w:tcPr>
            <w:tcW w:w="1243" w:type="dxa"/>
            <w:tcBorders>
              <w:top w:val="nil"/>
              <w:left w:val="nil"/>
              <w:bottom w:val="nil"/>
              <w:right w:val="nil"/>
            </w:tcBorders>
            <w:shd w:val="clear" w:color="auto" w:fill="auto"/>
            <w:noWrap/>
            <w:vAlign w:val="bottom"/>
            <w:hideMark/>
          </w:tcPr>
          <w:p w14:paraId="4077D0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28.77</w:t>
            </w:r>
          </w:p>
        </w:tc>
        <w:tc>
          <w:tcPr>
            <w:tcW w:w="110" w:type="dxa"/>
            <w:tcBorders>
              <w:top w:val="nil"/>
              <w:left w:val="nil"/>
              <w:bottom w:val="nil"/>
              <w:right w:val="nil"/>
            </w:tcBorders>
            <w:shd w:val="clear" w:color="auto" w:fill="auto"/>
            <w:noWrap/>
            <w:vAlign w:val="bottom"/>
            <w:hideMark/>
          </w:tcPr>
          <w:p w14:paraId="4F779CE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ACB6F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12.18</w:t>
            </w:r>
          </w:p>
        </w:tc>
        <w:tc>
          <w:tcPr>
            <w:tcW w:w="1243" w:type="dxa"/>
            <w:tcBorders>
              <w:top w:val="nil"/>
              <w:left w:val="nil"/>
              <w:bottom w:val="nil"/>
              <w:right w:val="nil"/>
            </w:tcBorders>
            <w:shd w:val="clear" w:color="auto" w:fill="auto"/>
            <w:noWrap/>
            <w:vAlign w:val="bottom"/>
            <w:hideMark/>
          </w:tcPr>
          <w:p w14:paraId="297638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34.90</w:t>
            </w:r>
          </w:p>
        </w:tc>
        <w:tc>
          <w:tcPr>
            <w:tcW w:w="110" w:type="dxa"/>
            <w:tcBorders>
              <w:top w:val="nil"/>
              <w:left w:val="nil"/>
              <w:bottom w:val="nil"/>
              <w:right w:val="nil"/>
            </w:tcBorders>
            <w:shd w:val="clear" w:color="auto" w:fill="auto"/>
            <w:noWrap/>
            <w:vAlign w:val="bottom"/>
            <w:hideMark/>
          </w:tcPr>
          <w:p w14:paraId="3772621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29FA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48.27</w:t>
            </w:r>
          </w:p>
        </w:tc>
      </w:tr>
      <w:tr w:rsidR="001B2FCC" w:rsidRPr="001B2FCC" w14:paraId="6140CA15" w14:textId="77777777" w:rsidTr="001B2FCC">
        <w:trPr>
          <w:trHeight w:val="300"/>
        </w:trPr>
        <w:tc>
          <w:tcPr>
            <w:tcW w:w="3939" w:type="dxa"/>
            <w:tcBorders>
              <w:top w:val="nil"/>
              <w:left w:val="nil"/>
              <w:bottom w:val="nil"/>
              <w:right w:val="nil"/>
            </w:tcBorders>
            <w:shd w:val="clear" w:color="auto" w:fill="auto"/>
            <w:noWrap/>
            <w:vAlign w:val="bottom"/>
            <w:hideMark/>
          </w:tcPr>
          <w:p w14:paraId="53CBB66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Belgium</w:t>
            </w:r>
          </w:p>
        </w:tc>
        <w:tc>
          <w:tcPr>
            <w:tcW w:w="1243" w:type="dxa"/>
            <w:tcBorders>
              <w:top w:val="nil"/>
              <w:left w:val="nil"/>
              <w:bottom w:val="nil"/>
              <w:right w:val="nil"/>
            </w:tcBorders>
            <w:shd w:val="clear" w:color="auto" w:fill="auto"/>
            <w:noWrap/>
            <w:vAlign w:val="bottom"/>
            <w:hideMark/>
          </w:tcPr>
          <w:p w14:paraId="492101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6.07</w:t>
            </w:r>
          </w:p>
        </w:tc>
        <w:tc>
          <w:tcPr>
            <w:tcW w:w="1243" w:type="dxa"/>
            <w:tcBorders>
              <w:top w:val="nil"/>
              <w:left w:val="nil"/>
              <w:bottom w:val="nil"/>
              <w:right w:val="nil"/>
            </w:tcBorders>
            <w:shd w:val="clear" w:color="auto" w:fill="auto"/>
            <w:noWrap/>
            <w:vAlign w:val="bottom"/>
            <w:hideMark/>
          </w:tcPr>
          <w:p w14:paraId="124F0FC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13.03</w:t>
            </w:r>
          </w:p>
        </w:tc>
        <w:tc>
          <w:tcPr>
            <w:tcW w:w="110" w:type="dxa"/>
            <w:tcBorders>
              <w:top w:val="nil"/>
              <w:left w:val="nil"/>
              <w:bottom w:val="nil"/>
              <w:right w:val="nil"/>
            </w:tcBorders>
            <w:shd w:val="clear" w:color="auto" w:fill="auto"/>
            <w:noWrap/>
            <w:vAlign w:val="bottom"/>
            <w:hideMark/>
          </w:tcPr>
          <w:p w14:paraId="7E1C49B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459D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7.20</w:t>
            </w:r>
          </w:p>
        </w:tc>
        <w:tc>
          <w:tcPr>
            <w:tcW w:w="1243" w:type="dxa"/>
            <w:tcBorders>
              <w:top w:val="nil"/>
              <w:left w:val="nil"/>
              <w:bottom w:val="nil"/>
              <w:right w:val="nil"/>
            </w:tcBorders>
            <w:shd w:val="clear" w:color="auto" w:fill="auto"/>
            <w:noWrap/>
            <w:vAlign w:val="bottom"/>
            <w:hideMark/>
          </w:tcPr>
          <w:p w14:paraId="6FB2101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15.69</w:t>
            </w:r>
          </w:p>
        </w:tc>
        <w:tc>
          <w:tcPr>
            <w:tcW w:w="110" w:type="dxa"/>
            <w:tcBorders>
              <w:top w:val="nil"/>
              <w:left w:val="nil"/>
              <w:bottom w:val="nil"/>
              <w:right w:val="nil"/>
            </w:tcBorders>
            <w:shd w:val="clear" w:color="auto" w:fill="auto"/>
            <w:noWrap/>
            <w:vAlign w:val="bottom"/>
            <w:hideMark/>
          </w:tcPr>
          <w:p w14:paraId="1D20E58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212407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20.50</w:t>
            </w:r>
          </w:p>
        </w:tc>
      </w:tr>
      <w:tr w:rsidR="001B2FCC" w:rsidRPr="001B2FCC" w14:paraId="243951F6" w14:textId="77777777" w:rsidTr="001B2FCC">
        <w:trPr>
          <w:trHeight w:val="300"/>
        </w:trPr>
        <w:tc>
          <w:tcPr>
            <w:tcW w:w="3939" w:type="dxa"/>
            <w:tcBorders>
              <w:top w:val="nil"/>
              <w:left w:val="nil"/>
              <w:bottom w:val="nil"/>
              <w:right w:val="nil"/>
            </w:tcBorders>
            <w:shd w:val="clear" w:color="auto" w:fill="auto"/>
            <w:noWrap/>
            <w:vAlign w:val="bottom"/>
            <w:hideMark/>
          </w:tcPr>
          <w:p w14:paraId="0D957D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Bosnia &amp; Herzegovina</w:t>
            </w:r>
          </w:p>
        </w:tc>
        <w:tc>
          <w:tcPr>
            <w:tcW w:w="1243" w:type="dxa"/>
            <w:tcBorders>
              <w:top w:val="nil"/>
              <w:left w:val="nil"/>
              <w:bottom w:val="nil"/>
              <w:right w:val="nil"/>
            </w:tcBorders>
            <w:shd w:val="clear" w:color="auto" w:fill="auto"/>
            <w:noWrap/>
            <w:vAlign w:val="bottom"/>
            <w:hideMark/>
          </w:tcPr>
          <w:p w14:paraId="3AF09A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13.31</w:t>
            </w:r>
          </w:p>
        </w:tc>
        <w:tc>
          <w:tcPr>
            <w:tcW w:w="1243" w:type="dxa"/>
            <w:tcBorders>
              <w:top w:val="nil"/>
              <w:left w:val="nil"/>
              <w:bottom w:val="nil"/>
              <w:right w:val="nil"/>
            </w:tcBorders>
            <w:shd w:val="clear" w:color="auto" w:fill="auto"/>
            <w:noWrap/>
            <w:vAlign w:val="bottom"/>
            <w:hideMark/>
          </w:tcPr>
          <w:p w14:paraId="3B60B7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30.69</w:t>
            </w:r>
          </w:p>
        </w:tc>
        <w:tc>
          <w:tcPr>
            <w:tcW w:w="110" w:type="dxa"/>
            <w:tcBorders>
              <w:top w:val="nil"/>
              <w:left w:val="nil"/>
              <w:bottom w:val="nil"/>
              <w:right w:val="nil"/>
            </w:tcBorders>
            <w:shd w:val="clear" w:color="auto" w:fill="auto"/>
            <w:noWrap/>
            <w:vAlign w:val="bottom"/>
            <w:hideMark/>
          </w:tcPr>
          <w:p w14:paraId="0871CDF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0F770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15.04</w:t>
            </w:r>
          </w:p>
        </w:tc>
        <w:tc>
          <w:tcPr>
            <w:tcW w:w="1243" w:type="dxa"/>
            <w:tcBorders>
              <w:top w:val="nil"/>
              <w:left w:val="nil"/>
              <w:bottom w:val="nil"/>
              <w:right w:val="nil"/>
            </w:tcBorders>
            <w:shd w:val="clear" w:color="auto" w:fill="auto"/>
            <w:noWrap/>
            <w:vAlign w:val="bottom"/>
            <w:hideMark/>
          </w:tcPr>
          <w:p w14:paraId="7F98047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35.68</w:t>
            </w:r>
          </w:p>
        </w:tc>
        <w:tc>
          <w:tcPr>
            <w:tcW w:w="110" w:type="dxa"/>
            <w:tcBorders>
              <w:top w:val="nil"/>
              <w:left w:val="nil"/>
              <w:bottom w:val="nil"/>
              <w:right w:val="nil"/>
            </w:tcBorders>
            <w:shd w:val="clear" w:color="auto" w:fill="auto"/>
            <w:noWrap/>
            <w:vAlign w:val="bottom"/>
            <w:hideMark/>
          </w:tcPr>
          <w:p w14:paraId="05F0C61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0ED21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42.19</w:t>
            </w:r>
          </w:p>
        </w:tc>
      </w:tr>
      <w:tr w:rsidR="001B2FCC" w:rsidRPr="001B2FCC" w14:paraId="40FF75F4" w14:textId="77777777" w:rsidTr="001B2FCC">
        <w:trPr>
          <w:trHeight w:val="300"/>
        </w:trPr>
        <w:tc>
          <w:tcPr>
            <w:tcW w:w="3939" w:type="dxa"/>
            <w:tcBorders>
              <w:top w:val="nil"/>
              <w:left w:val="nil"/>
              <w:bottom w:val="nil"/>
              <w:right w:val="nil"/>
            </w:tcBorders>
            <w:shd w:val="clear" w:color="auto" w:fill="auto"/>
            <w:noWrap/>
            <w:vAlign w:val="bottom"/>
            <w:hideMark/>
          </w:tcPr>
          <w:p w14:paraId="460A1E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Bulgaria</w:t>
            </w:r>
          </w:p>
        </w:tc>
        <w:tc>
          <w:tcPr>
            <w:tcW w:w="1243" w:type="dxa"/>
            <w:tcBorders>
              <w:top w:val="nil"/>
              <w:left w:val="nil"/>
              <w:bottom w:val="nil"/>
              <w:right w:val="nil"/>
            </w:tcBorders>
            <w:shd w:val="clear" w:color="auto" w:fill="auto"/>
            <w:noWrap/>
            <w:vAlign w:val="bottom"/>
            <w:hideMark/>
          </w:tcPr>
          <w:p w14:paraId="0D302D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16.47</w:t>
            </w:r>
          </w:p>
        </w:tc>
        <w:tc>
          <w:tcPr>
            <w:tcW w:w="1243" w:type="dxa"/>
            <w:tcBorders>
              <w:top w:val="nil"/>
              <w:left w:val="nil"/>
              <w:bottom w:val="nil"/>
              <w:right w:val="nil"/>
            </w:tcBorders>
            <w:shd w:val="clear" w:color="auto" w:fill="auto"/>
            <w:noWrap/>
            <w:vAlign w:val="bottom"/>
            <w:hideMark/>
          </w:tcPr>
          <w:p w14:paraId="0C3C6C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29.92</w:t>
            </w:r>
          </w:p>
        </w:tc>
        <w:tc>
          <w:tcPr>
            <w:tcW w:w="110" w:type="dxa"/>
            <w:tcBorders>
              <w:top w:val="nil"/>
              <w:left w:val="nil"/>
              <w:bottom w:val="nil"/>
              <w:right w:val="nil"/>
            </w:tcBorders>
            <w:shd w:val="clear" w:color="auto" w:fill="auto"/>
            <w:noWrap/>
            <w:vAlign w:val="bottom"/>
            <w:hideMark/>
          </w:tcPr>
          <w:p w14:paraId="051DB64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FE716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19.21</w:t>
            </w:r>
          </w:p>
        </w:tc>
        <w:tc>
          <w:tcPr>
            <w:tcW w:w="1243" w:type="dxa"/>
            <w:tcBorders>
              <w:top w:val="nil"/>
              <w:left w:val="nil"/>
              <w:bottom w:val="nil"/>
              <w:right w:val="nil"/>
            </w:tcBorders>
            <w:shd w:val="clear" w:color="auto" w:fill="auto"/>
            <w:noWrap/>
            <w:vAlign w:val="bottom"/>
            <w:hideMark/>
          </w:tcPr>
          <w:p w14:paraId="3F65F2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37.33</w:t>
            </w:r>
          </w:p>
        </w:tc>
        <w:tc>
          <w:tcPr>
            <w:tcW w:w="110" w:type="dxa"/>
            <w:tcBorders>
              <w:top w:val="nil"/>
              <w:left w:val="nil"/>
              <w:bottom w:val="nil"/>
              <w:right w:val="nil"/>
            </w:tcBorders>
            <w:shd w:val="clear" w:color="auto" w:fill="auto"/>
            <w:noWrap/>
            <w:vAlign w:val="bottom"/>
            <w:hideMark/>
          </w:tcPr>
          <w:p w14:paraId="451FC73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F2A33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47.75</w:t>
            </w:r>
          </w:p>
        </w:tc>
      </w:tr>
      <w:tr w:rsidR="001B2FCC" w:rsidRPr="001B2FCC" w14:paraId="6658BB13" w14:textId="77777777" w:rsidTr="001B2FCC">
        <w:trPr>
          <w:trHeight w:val="300"/>
        </w:trPr>
        <w:tc>
          <w:tcPr>
            <w:tcW w:w="3939" w:type="dxa"/>
            <w:tcBorders>
              <w:top w:val="nil"/>
              <w:left w:val="nil"/>
              <w:bottom w:val="nil"/>
              <w:right w:val="nil"/>
            </w:tcBorders>
            <w:shd w:val="clear" w:color="auto" w:fill="auto"/>
            <w:noWrap/>
            <w:vAlign w:val="bottom"/>
            <w:hideMark/>
          </w:tcPr>
          <w:p w14:paraId="235CEF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Croatia</w:t>
            </w:r>
          </w:p>
        </w:tc>
        <w:tc>
          <w:tcPr>
            <w:tcW w:w="1243" w:type="dxa"/>
            <w:tcBorders>
              <w:top w:val="nil"/>
              <w:left w:val="nil"/>
              <w:bottom w:val="nil"/>
              <w:right w:val="nil"/>
            </w:tcBorders>
            <w:shd w:val="clear" w:color="auto" w:fill="auto"/>
            <w:noWrap/>
            <w:vAlign w:val="bottom"/>
            <w:hideMark/>
          </w:tcPr>
          <w:p w14:paraId="3F4C99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8.33</w:t>
            </w:r>
          </w:p>
        </w:tc>
        <w:tc>
          <w:tcPr>
            <w:tcW w:w="1243" w:type="dxa"/>
            <w:tcBorders>
              <w:top w:val="nil"/>
              <w:left w:val="nil"/>
              <w:bottom w:val="nil"/>
              <w:right w:val="nil"/>
            </w:tcBorders>
            <w:shd w:val="clear" w:color="auto" w:fill="auto"/>
            <w:noWrap/>
            <w:vAlign w:val="bottom"/>
            <w:hideMark/>
          </w:tcPr>
          <w:p w14:paraId="789C1A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19.46</w:t>
            </w:r>
          </w:p>
        </w:tc>
        <w:tc>
          <w:tcPr>
            <w:tcW w:w="110" w:type="dxa"/>
            <w:tcBorders>
              <w:top w:val="nil"/>
              <w:left w:val="nil"/>
              <w:bottom w:val="nil"/>
              <w:right w:val="nil"/>
            </w:tcBorders>
            <w:shd w:val="clear" w:color="auto" w:fill="auto"/>
            <w:noWrap/>
            <w:vAlign w:val="bottom"/>
            <w:hideMark/>
          </w:tcPr>
          <w:p w14:paraId="17A5F6B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4F76C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9.51</w:t>
            </w:r>
          </w:p>
        </w:tc>
        <w:tc>
          <w:tcPr>
            <w:tcW w:w="1243" w:type="dxa"/>
            <w:tcBorders>
              <w:top w:val="nil"/>
              <w:left w:val="nil"/>
              <w:bottom w:val="nil"/>
              <w:right w:val="nil"/>
            </w:tcBorders>
            <w:shd w:val="clear" w:color="auto" w:fill="auto"/>
            <w:noWrap/>
            <w:vAlign w:val="bottom"/>
            <w:hideMark/>
          </w:tcPr>
          <w:p w14:paraId="3316D5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22.38</w:t>
            </w:r>
          </w:p>
        </w:tc>
        <w:tc>
          <w:tcPr>
            <w:tcW w:w="110" w:type="dxa"/>
            <w:tcBorders>
              <w:top w:val="nil"/>
              <w:left w:val="nil"/>
              <w:bottom w:val="nil"/>
              <w:right w:val="nil"/>
            </w:tcBorders>
            <w:shd w:val="clear" w:color="auto" w:fill="auto"/>
            <w:noWrap/>
            <w:vAlign w:val="bottom"/>
            <w:hideMark/>
          </w:tcPr>
          <w:p w14:paraId="0E04FEA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0AADF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28.90</w:t>
            </w:r>
          </w:p>
        </w:tc>
      </w:tr>
      <w:tr w:rsidR="001B2FCC" w:rsidRPr="001B2FCC" w14:paraId="1DB7B274" w14:textId="77777777" w:rsidTr="001B2FCC">
        <w:trPr>
          <w:trHeight w:val="300"/>
        </w:trPr>
        <w:tc>
          <w:tcPr>
            <w:tcW w:w="3939" w:type="dxa"/>
            <w:tcBorders>
              <w:top w:val="nil"/>
              <w:left w:val="nil"/>
              <w:bottom w:val="nil"/>
              <w:right w:val="nil"/>
            </w:tcBorders>
            <w:shd w:val="clear" w:color="auto" w:fill="auto"/>
            <w:noWrap/>
            <w:vAlign w:val="bottom"/>
            <w:hideMark/>
          </w:tcPr>
          <w:p w14:paraId="750DAE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Czech Republic</w:t>
            </w:r>
          </w:p>
        </w:tc>
        <w:tc>
          <w:tcPr>
            <w:tcW w:w="1243" w:type="dxa"/>
            <w:tcBorders>
              <w:top w:val="nil"/>
              <w:left w:val="nil"/>
              <w:bottom w:val="nil"/>
              <w:right w:val="nil"/>
            </w:tcBorders>
            <w:shd w:val="clear" w:color="auto" w:fill="auto"/>
            <w:noWrap/>
            <w:vAlign w:val="bottom"/>
            <w:hideMark/>
          </w:tcPr>
          <w:p w14:paraId="28F1317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4.50</w:t>
            </w:r>
          </w:p>
        </w:tc>
        <w:tc>
          <w:tcPr>
            <w:tcW w:w="1243" w:type="dxa"/>
            <w:tcBorders>
              <w:top w:val="nil"/>
              <w:left w:val="nil"/>
              <w:bottom w:val="nil"/>
              <w:right w:val="nil"/>
            </w:tcBorders>
            <w:shd w:val="clear" w:color="auto" w:fill="auto"/>
            <w:noWrap/>
            <w:vAlign w:val="bottom"/>
            <w:hideMark/>
          </w:tcPr>
          <w:p w14:paraId="4802F6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16.81</w:t>
            </w:r>
          </w:p>
        </w:tc>
        <w:tc>
          <w:tcPr>
            <w:tcW w:w="110" w:type="dxa"/>
            <w:tcBorders>
              <w:top w:val="nil"/>
              <w:left w:val="nil"/>
              <w:bottom w:val="nil"/>
              <w:right w:val="nil"/>
            </w:tcBorders>
            <w:shd w:val="clear" w:color="auto" w:fill="auto"/>
            <w:noWrap/>
            <w:vAlign w:val="bottom"/>
            <w:hideMark/>
          </w:tcPr>
          <w:p w14:paraId="34B376E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3E654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w:t>
            </w:r>
          </w:p>
        </w:tc>
        <w:tc>
          <w:tcPr>
            <w:tcW w:w="1243" w:type="dxa"/>
            <w:tcBorders>
              <w:top w:val="nil"/>
              <w:left w:val="nil"/>
              <w:bottom w:val="nil"/>
              <w:right w:val="nil"/>
            </w:tcBorders>
            <w:shd w:val="clear" w:color="auto" w:fill="auto"/>
            <w:noWrap/>
            <w:vAlign w:val="bottom"/>
            <w:hideMark/>
          </w:tcPr>
          <w:p w14:paraId="1633CE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19.86</w:t>
            </w:r>
          </w:p>
        </w:tc>
        <w:tc>
          <w:tcPr>
            <w:tcW w:w="110" w:type="dxa"/>
            <w:tcBorders>
              <w:top w:val="nil"/>
              <w:left w:val="nil"/>
              <w:bottom w:val="nil"/>
              <w:right w:val="nil"/>
            </w:tcBorders>
            <w:shd w:val="clear" w:color="auto" w:fill="auto"/>
            <w:noWrap/>
            <w:vAlign w:val="bottom"/>
            <w:hideMark/>
          </w:tcPr>
          <w:p w14:paraId="5C7AFD1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4CC8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28.05</w:t>
            </w:r>
          </w:p>
        </w:tc>
      </w:tr>
      <w:tr w:rsidR="001B2FCC" w:rsidRPr="001B2FCC" w14:paraId="6EF95B38" w14:textId="77777777" w:rsidTr="001B2FCC">
        <w:trPr>
          <w:trHeight w:val="300"/>
        </w:trPr>
        <w:tc>
          <w:tcPr>
            <w:tcW w:w="3939" w:type="dxa"/>
            <w:tcBorders>
              <w:top w:val="nil"/>
              <w:left w:val="nil"/>
              <w:bottom w:val="nil"/>
              <w:right w:val="nil"/>
            </w:tcBorders>
            <w:shd w:val="clear" w:color="auto" w:fill="auto"/>
            <w:noWrap/>
            <w:vAlign w:val="bottom"/>
            <w:hideMark/>
          </w:tcPr>
          <w:p w14:paraId="2B45DA2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Denmark</w:t>
            </w:r>
          </w:p>
        </w:tc>
        <w:tc>
          <w:tcPr>
            <w:tcW w:w="1243" w:type="dxa"/>
            <w:tcBorders>
              <w:top w:val="nil"/>
              <w:left w:val="nil"/>
              <w:bottom w:val="nil"/>
              <w:right w:val="nil"/>
            </w:tcBorders>
            <w:shd w:val="clear" w:color="auto" w:fill="auto"/>
            <w:noWrap/>
            <w:vAlign w:val="bottom"/>
            <w:hideMark/>
          </w:tcPr>
          <w:p w14:paraId="31CE74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5.89</w:t>
            </w:r>
          </w:p>
        </w:tc>
        <w:tc>
          <w:tcPr>
            <w:tcW w:w="1243" w:type="dxa"/>
            <w:tcBorders>
              <w:top w:val="nil"/>
              <w:left w:val="nil"/>
              <w:bottom w:val="nil"/>
              <w:right w:val="nil"/>
            </w:tcBorders>
            <w:shd w:val="clear" w:color="auto" w:fill="auto"/>
            <w:noWrap/>
            <w:vAlign w:val="bottom"/>
            <w:hideMark/>
          </w:tcPr>
          <w:p w14:paraId="5850133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12.29</w:t>
            </w:r>
          </w:p>
        </w:tc>
        <w:tc>
          <w:tcPr>
            <w:tcW w:w="110" w:type="dxa"/>
            <w:tcBorders>
              <w:top w:val="nil"/>
              <w:left w:val="nil"/>
              <w:bottom w:val="nil"/>
              <w:right w:val="nil"/>
            </w:tcBorders>
            <w:shd w:val="clear" w:color="auto" w:fill="auto"/>
            <w:noWrap/>
            <w:vAlign w:val="bottom"/>
            <w:hideMark/>
          </w:tcPr>
          <w:p w14:paraId="12FE517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8821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6.67</w:t>
            </w:r>
          </w:p>
        </w:tc>
        <w:tc>
          <w:tcPr>
            <w:tcW w:w="1243" w:type="dxa"/>
            <w:tcBorders>
              <w:top w:val="nil"/>
              <w:left w:val="nil"/>
              <w:bottom w:val="nil"/>
              <w:right w:val="nil"/>
            </w:tcBorders>
            <w:shd w:val="clear" w:color="auto" w:fill="auto"/>
            <w:noWrap/>
            <w:vAlign w:val="bottom"/>
            <w:hideMark/>
          </w:tcPr>
          <w:p w14:paraId="1E72E7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14.75</w:t>
            </w:r>
          </w:p>
        </w:tc>
        <w:tc>
          <w:tcPr>
            <w:tcW w:w="110" w:type="dxa"/>
            <w:tcBorders>
              <w:top w:val="nil"/>
              <w:left w:val="nil"/>
              <w:bottom w:val="nil"/>
              <w:right w:val="nil"/>
            </w:tcBorders>
            <w:shd w:val="clear" w:color="auto" w:fill="auto"/>
            <w:noWrap/>
            <w:vAlign w:val="bottom"/>
            <w:hideMark/>
          </w:tcPr>
          <w:p w14:paraId="391AD5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577C6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18.28</w:t>
            </w:r>
          </w:p>
        </w:tc>
      </w:tr>
      <w:tr w:rsidR="001B2FCC" w:rsidRPr="001B2FCC" w14:paraId="4D7E2961" w14:textId="77777777" w:rsidTr="001B2FCC">
        <w:trPr>
          <w:trHeight w:val="300"/>
        </w:trPr>
        <w:tc>
          <w:tcPr>
            <w:tcW w:w="3939" w:type="dxa"/>
            <w:tcBorders>
              <w:top w:val="nil"/>
              <w:left w:val="nil"/>
              <w:bottom w:val="nil"/>
              <w:right w:val="nil"/>
            </w:tcBorders>
            <w:shd w:val="clear" w:color="auto" w:fill="auto"/>
            <w:noWrap/>
            <w:vAlign w:val="bottom"/>
            <w:hideMark/>
          </w:tcPr>
          <w:p w14:paraId="6F2D75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Estonia</w:t>
            </w:r>
          </w:p>
        </w:tc>
        <w:tc>
          <w:tcPr>
            <w:tcW w:w="1243" w:type="dxa"/>
            <w:tcBorders>
              <w:top w:val="nil"/>
              <w:left w:val="nil"/>
              <w:bottom w:val="nil"/>
              <w:right w:val="nil"/>
            </w:tcBorders>
            <w:shd w:val="clear" w:color="auto" w:fill="auto"/>
            <w:noWrap/>
            <w:vAlign w:val="bottom"/>
            <w:hideMark/>
          </w:tcPr>
          <w:p w14:paraId="3DF2F0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7.33</w:t>
            </w:r>
          </w:p>
        </w:tc>
        <w:tc>
          <w:tcPr>
            <w:tcW w:w="1243" w:type="dxa"/>
            <w:tcBorders>
              <w:top w:val="nil"/>
              <w:left w:val="nil"/>
              <w:bottom w:val="nil"/>
              <w:right w:val="nil"/>
            </w:tcBorders>
            <w:shd w:val="clear" w:color="auto" w:fill="auto"/>
            <w:noWrap/>
            <w:vAlign w:val="bottom"/>
            <w:hideMark/>
          </w:tcPr>
          <w:p w14:paraId="2C0D51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28.66</w:t>
            </w:r>
          </w:p>
        </w:tc>
        <w:tc>
          <w:tcPr>
            <w:tcW w:w="110" w:type="dxa"/>
            <w:tcBorders>
              <w:top w:val="nil"/>
              <w:left w:val="nil"/>
              <w:bottom w:val="nil"/>
              <w:right w:val="nil"/>
            </w:tcBorders>
            <w:shd w:val="clear" w:color="auto" w:fill="auto"/>
            <w:noWrap/>
            <w:vAlign w:val="bottom"/>
            <w:hideMark/>
          </w:tcPr>
          <w:p w14:paraId="15FF517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EE50C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9.01</w:t>
            </w:r>
          </w:p>
        </w:tc>
        <w:tc>
          <w:tcPr>
            <w:tcW w:w="1243" w:type="dxa"/>
            <w:tcBorders>
              <w:top w:val="nil"/>
              <w:left w:val="nil"/>
              <w:bottom w:val="nil"/>
              <w:right w:val="nil"/>
            </w:tcBorders>
            <w:shd w:val="clear" w:color="auto" w:fill="auto"/>
            <w:noWrap/>
            <w:vAlign w:val="bottom"/>
            <w:hideMark/>
          </w:tcPr>
          <w:p w14:paraId="34228A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34.74</w:t>
            </w:r>
          </w:p>
        </w:tc>
        <w:tc>
          <w:tcPr>
            <w:tcW w:w="110" w:type="dxa"/>
            <w:tcBorders>
              <w:top w:val="nil"/>
              <w:left w:val="nil"/>
              <w:bottom w:val="nil"/>
              <w:right w:val="nil"/>
            </w:tcBorders>
            <w:shd w:val="clear" w:color="auto" w:fill="auto"/>
            <w:noWrap/>
            <w:vAlign w:val="bottom"/>
            <w:hideMark/>
          </w:tcPr>
          <w:p w14:paraId="2C35AB8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2024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47.60</w:t>
            </w:r>
          </w:p>
        </w:tc>
      </w:tr>
      <w:tr w:rsidR="001B2FCC" w:rsidRPr="001B2FCC" w14:paraId="0AB79095" w14:textId="77777777" w:rsidTr="001B2FCC">
        <w:trPr>
          <w:trHeight w:val="300"/>
        </w:trPr>
        <w:tc>
          <w:tcPr>
            <w:tcW w:w="3939" w:type="dxa"/>
            <w:tcBorders>
              <w:top w:val="nil"/>
              <w:left w:val="nil"/>
              <w:bottom w:val="nil"/>
              <w:right w:val="nil"/>
            </w:tcBorders>
            <w:shd w:val="clear" w:color="auto" w:fill="auto"/>
            <w:noWrap/>
            <w:vAlign w:val="bottom"/>
            <w:hideMark/>
          </w:tcPr>
          <w:p w14:paraId="7C0652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Finland</w:t>
            </w:r>
          </w:p>
        </w:tc>
        <w:tc>
          <w:tcPr>
            <w:tcW w:w="1243" w:type="dxa"/>
            <w:tcBorders>
              <w:top w:val="nil"/>
              <w:left w:val="nil"/>
              <w:bottom w:val="nil"/>
              <w:right w:val="nil"/>
            </w:tcBorders>
            <w:shd w:val="clear" w:color="auto" w:fill="auto"/>
            <w:noWrap/>
            <w:vAlign w:val="bottom"/>
            <w:hideMark/>
          </w:tcPr>
          <w:p w14:paraId="19A8C63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3.93</w:t>
            </w:r>
          </w:p>
        </w:tc>
        <w:tc>
          <w:tcPr>
            <w:tcW w:w="1243" w:type="dxa"/>
            <w:tcBorders>
              <w:top w:val="nil"/>
              <w:left w:val="nil"/>
              <w:bottom w:val="nil"/>
              <w:right w:val="nil"/>
            </w:tcBorders>
            <w:shd w:val="clear" w:color="auto" w:fill="auto"/>
            <w:noWrap/>
            <w:vAlign w:val="bottom"/>
            <w:hideMark/>
          </w:tcPr>
          <w:p w14:paraId="7AC7E2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9.04</w:t>
            </w:r>
          </w:p>
        </w:tc>
        <w:tc>
          <w:tcPr>
            <w:tcW w:w="110" w:type="dxa"/>
            <w:tcBorders>
              <w:top w:val="nil"/>
              <w:left w:val="nil"/>
              <w:bottom w:val="nil"/>
              <w:right w:val="nil"/>
            </w:tcBorders>
            <w:shd w:val="clear" w:color="auto" w:fill="auto"/>
            <w:noWrap/>
            <w:vAlign w:val="bottom"/>
            <w:hideMark/>
          </w:tcPr>
          <w:p w14:paraId="6154914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45599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4.73</w:t>
            </w:r>
          </w:p>
        </w:tc>
        <w:tc>
          <w:tcPr>
            <w:tcW w:w="1243" w:type="dxa"/>
            <w:tcBorders>
              <w:top w:val="nil"/>
              <w:left w:val="nil"/>
              <w:bottom w:val="nil"/>
              <w:right w:val="nil"/>
            </w:tcBorders>
            <w:shd w:val="clear" w:color="auto" w:fill="auto"/>
            <w:noWrap/>
            <w:vAlign w:val="bottom"/>
            <w:hideMark/>
          </w:tcPr>
          <w:p w14:paraId="62F154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10.96</w:t>
            </w:r>
          </w:p>
        </w:tc>
        <w:tc>
          <w:tcPr>
            <w:tcW w:w="110" w:type="dxa"/>
            <w:tcBorders>
              <w:top w:val="nil"/>
              <w:left w:val="nil"/>
              <w:bottom w:val="nil"/>
              <w:right w:val="nil"/>
            </w:tcBorders>
            <w:shd w:val="clear" w:color="auto" w:fill="auto"/>
            <w:noWrap/>
            <w:vAlign w:val="bottom"/>
            <w:hideMark/>
          </w:tcPr>
          <w:p w14:paraId="5F52D3B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79218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16.93</w:t>
            </w:r>
          </w:p>
        </w:tc>
      </w:tr>
      <w:tr w:rsidR="001B2FCC" w:rsidRPr="001B2FCC" w14:paraId="62235CF7" w14:textId="77777777" w:rsidTr="001B2FCC">
        <w:trPr>
          <w:trHeight w:val="300"/>
        </w:trPr>
        <w:tc>
          <w:tcPr>
            <w:tcW w:w="3939" w:type="dxa"/>
            <w:tcBorders>
              <w:top w:val="nil"/>
              <w:left w:val="nil"/>
              <w:bottom w:val="nil"/>
              <w:right w:val="nil"/>
            </w:tcBorders>
            <w:shd w:val="clear" w:color="auto" w:fill="auto"/>
            <w:noWrap/>
            <w:vAlign w:val="bottom"/>
            <w:hideMark/>
          </w:tcPr>
          <w:p w14:paraId="3F326A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France</w:t>
            </w:r>
          </w:p>
        </w:tc>
        <w:tc>
          <w:tcPr>
            <w:tcW w:w="1243" w:type="dxa"/>
            <w:tcBorders>
              <w:top w:val="nil"/>
              <w:left w:val="nil"/>
              <w:bottom w:val="nil"/>
              <w:right w:val="nil"/>
            </w:tcBorders>
            <w:shd w:val="clear" w:color="auto" w:fill="auto"/>
            <w:noWrap/>
            <w:vAlign w:val="bottom"/>
            <w:hideMark/>
          </w:tcPr>
          <w:p w14:paraId="0C1DA7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6.09</w:t>
            </w:r>
          </w:p>
        </w:tc>
        <w:tc>
          <w:tcPr>
            <w:tcW w:w="1243" w:type="dxa"/>
            <w:tcBorders>
              <w:top w:val="nil"/>
              <w:left w:val="nil"/>
              <w:bottom w:val="nil"/>
              <w:right w:val="nil"/>
            </w:tcBorders>
            <w:shd w:val="clear" w:color="auto" w:fill="auto"/>
            <w:noWrap/>
            <w:vAlign w:val="bottom"/>
            <w:hideMark/>
          </w:tcPr>
          <w:p w14:paraId="689DEF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12.18</w:t>
            </w:r>
          </w:p>
        </w:tc>
        <w:tc>
          <w:tcPr>
            <w:tcW w:w="110" w:type="dxa"/>
            <w:tcBorders>
              <w:top w:val="nil"/>
              <w:left w:val="nil"/>
              <w:bottom w:val="nil"/>
              <w:right w:val="nil"/>
            </w:tcBorders>
            <w:shd w:val="clear" w:color="auto" w:fill="auto"/>
            <w:noWrap/>
            <w:vAlign w:val="bottom"/>
            <w:hideMark/>
          </w:tcPr>
          <w:p w14:paraId="0DFC6B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7BCFD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7.03</w:t>
            </w:r>
          </w:p>
        </w:tc>
        <w:tc>
          <w:tcPr>
            <w:tcW w:w="1243" w:type="dxa"/>
            <w:tcBorders>
              <w:top w:val="nil"/>
              <w:left w:val="nil"/>
              <w:bottom w:val="nil"/>
              <w:right w:val="nil"/>
            </w:tcBorders>
            <w:shd w:val="clear" w:color="auto" w:fill="auto"/>
            <w:noWrap/>
            <w:vAlign w:val="bottom"/>
            <w:hideMark/>
          </w:tcPr>
          <w:p w14:paraId="1851716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14.68</w:t>
            </w:r>
          </w:p>
        </w:tc>
        <w:tc>
          <w:tcPr>
            <w:tcW w:w="110" w:type="dxa"/>
            <w:tcBorders>
              <w:top w:val="nil"/>
              <w:left w:val="nil"/>
              <w:bottom w:val="nil"/>
              <w:right w:val="nil"/>
            </w:tcBorders>
            <w:shd w:val="clear" w:color="auto" w:fill="auto"/>
            <w:noWrap/>
            <w:vAlign w:val="bottom"/>
            <w:hideMark/>
          </w:tcPr>
          <w:p w14:paraId="0777EC8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EBA0A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19.11</w:t>
            </w:r>
          </w:p>
        </w:tc>
      </w:tr>
      <w:tr w:rsidR="001B2FCC" w:rsidRPr="001B2FCC" w14:paraId="42D131DF" w14:textId="77777777" w:rsidTr="001B2FCC">
        <w:trPr>
          <w:trHeight w:val="300"/>
        </w:trPr>
        <w:tc>
          <w:tcPr>
            <w:tcW w:w="3939" w:type="dxa"/>
            <w:tcBorders>
              <w:top w:val="nil"/>
              <w:left w:val="nil"/>
              <w:bottom w:val="nil"/>
              <w:right w:val="nil"/>
            </w:tcBorders>
            <w:shd w:val="clear" w:color="auto" w:fill="auto"/>
            <w:noWrap/>
            <w:vAlign w:val="bottom"/>
            <w:hideMark/>
          </w:tcPr>
          <w:p w14:paraId="01B26C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Germany</w:t>
            </w:r>
          </w:p>
        </w:tc>
        <w:tc>
          <w:tcPr>
            <w:tcW w:w="1243" w:type="dxa"/>
            <w:tcBorders>
              <w:top w:val="nil"/>
              <w:left w:val="nil"/>
              <w:bottom w:val="nil"/>
              <w:right w:val="nil"/>
            </w:tcBorders>
            <w:shd w:val="clear" w:color="auto" w:fill="auto"/>
            <w:noWrap/>
            <w:vAlign w:val="bottom"/>
            <w:hideMark/>
          </w:tcPr>
          <w:p w14:paraId="35043AE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w:t>
            </w:r>
          </w:p>
        </w:tc>
        <w:tc>
          <w:tcPr>
            <w:tcW w:w="1243" w:type="dxa"/>
            <w:tcBorders>
              <w:top w:val="nil"/>
              <w:left w:val="nil"/>
              <w:bottom w:val="nil"/>
              <w:right w:val="nil"/>
            </w:tcBorders>
            <w:shd w:val="clear" w:color="auto" w:fill="auto"/>
            <w:noWrap/>
            <w:vAlign w:val="bottom"/>
            <w:hideMark/>
          </w:tcPr>
          <w:p w14:paraId="7E5583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10.31</w:t>
            </w:r>
          </w:p>
        </w:tc>
        <w:tc>
          <w:tcPr>
            <w:tcW w:w="110" w:type="dxa"/>
            <w:tcBorders>
              <w:top w:val="nil"/>
              <w:left w:val="nil"/>
              <w:bottom w:val="nil"/>
              <w:right w:val="nil"/>
            </w:tcBorders>
            <w:shd w:val="clear" w:color="auto" w:fill="auto"/>
            <w:noWrap/>
            <w:vAlign w:val="bottom"/>
            <w:hideMark/>
          </w:tcPr>
          <w:p w14:paraId="319411C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79FCB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6.17</w:t>
            </w:r>
          </w:p>
        </w:tc>
        <w:tc>
          <w:tcPr>
            <w:tcW w:w="1243" w:type="dxa"/>
            <w:tcBorders>
              <w:top w:val="nil"/>
              <w:left w:val="nil"/>
              <w:bottom w:val="nil"/>
              <w:right w:val="nil"/>
            </w:tcBorders>
            <w:shd w:val="clear" w:color="auto" w:fill="auto"/>
            <w:noWrap/>
            <w:vAlign w:val="bottom"/>
            <w:hideMark/>
          </w:tcPr>
          <w:p w14:paraId="1ADFFB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12.49</w:t>
            </w:r>
          </w:p>
        </w:tc>
        <w:tc>
          <w:tcPr>
            <w:tcW w:w="110" w:type="dxa"/>
            <w:tcBorders>
              <w:top w:val="nil"/>
              <w:left w:val="nil"/>
              <w:bottom w:val="nil"/>
              <w:right w:val="nil"/>
            </w:tcBorders>
            <w:shd w:val="clear" w:color="auto" w:fill="auto"/>
            <w:noWrap/>
            <w:vAlign w:val="bottom"/>
            <w:hideMark/>
          </w:tcPr>
          <w:p w14:paraId="1DC0383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3A54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16.08</w:t>
            </w:r>
          </w:p>
        </w:tc>
      </w:tr>
      <w:tr w:rsidR="001B2FCC" w:rsidRPr="001B2FCC" w14:paraId="24268D88" w14:textId="77777777" w:rsidTr="001B2FCC">
        <w:trPr>
          <w:trHeight w:val="300"/>
        </w:trPr>
        <w:tc>
          <w:tcPr>
            <w:tcW w:w="3939" w:type="dxa"/>
            <w:tcBorders>
              <w:top w:val="nil"/>
              <w:left w:val="nil"/>
              <w:bottom w:val="nil"/>
              <w:right w:val="nil"/>
            </w:tcBorders>
            <w:shd w:val="clear" w:color="auto" w:fill="auto"/>
            <w:noWrap/>
            <w:vAlign w:val="bottom"/>
            <w:hideMark/>
          </w:tcPr>
          <w:p w14:paraId="6E730AC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Greece</w:t>
            </w:r>
          </w:p>
        </w:tc>
        <w:tc>
          <w:tcPr>
            <w:tcW w:w="1243" w:type="dxa"/>
            <w:tcBorders>
              <w:top w:val="nil"/>
              <w:left w:val="nil"/>
              <w:bottom w:val="nil"/>
              <w:right w:val="nil"/>
            </w:tcBorders>
            <w:shd w:val="clear" w:color="auto" w:fill="auto"/>
            <w:noWrap/>
            <w:vAlign w:val="bottom"/>
            <w:hideMark/>
          </w:tcPr>
          <w:p w14:paraId="4E7276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5.08</w:t>
            </w:r>
          </w:p>
        </w:tc>
        <w:tc>
          <w:tcPr>
            <w:tcW w:w="1243" w:type="dxa"/>
            <w:tcBorders>
              <w:top w:val="nil"/>
              <w:left w:val="nil"/>
              <w:bottom w:val="nil"/>
              <w:right w:val="nil"/>
            </w:tcBorders>
            <w:shd w:val="clear" w:color="auto" w:fill="auto"/>
            <w:noWrap/>
            <w:vAlign w:val="bottom"/>
            <w:hideMark/>
          </w:tcPr>
          <w:p w14:paraId="1826A1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14.25</w:t>
            </w:r>
          </w:p>
        </w:tc>
        <w:tc>
          <w:tcPr>
            <w:tcW w:w="110" w:type="dxa"/>
            <w:tcBorders>
              <w:top w:val="nil"/>
              <w:left w:val="nil"/>
              <w:bottom w:val="nil"/>
              <w:right w:val="nil"/>
            </w:tcBorders>
            <w:shd w:val="clear" w:color="auto" w:fill="auto"/>
            <w:noWrap/>
            <w:vAlign w:val="bottom"/>
            <w:hideMark/>
          </w:tcPr>
          <w:p w14:paraId="1D0771C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A582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5.77</w:t>
            </w:r>
          </w:p>
        </w:tc>
        <w:tc>
          <w:tcPr>
            <w:tcW w:w="1243" w:type="dxa"/>
            <w:tcBorders>
              <w:top w:val="nil"/>
              <w:left w:val="nil"/>
              <w:bottom w:val="nil"/>
              <w:right w:val="nil"/>
            </w:tcBorders>
            <w:shd w:val="clear" w:color="auto" w:fill="auto"/>
            <w:noWrap/>
            <w:vAlign w:val="bottom"/>
            <w:hideMark/>
          </w:tcPr>
          <w:p w14:paraId="059F02A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16.22</w:t>
            </w:r>
          </w:p>
        </w:tc>
        <w:tc>
          <w:tcPr>
            <w:tcW w:w="110" w:type="dxa"/>
            <w:tcBorders>
              <w:top w:val="nil"/>
              <w:left w:val="nil"/>
              <w:bottom w:val="nil"/>
              <w:right w:val="nil"/>
            </w:tcBorders>
            <w:shd w:val="clear" w:color="auto" w:fill="auto"/>
            <w:noWrap/>
            <w:vAlign w:val="bottom"/>
            <w:hideMark/>
          </w:tcPr>
          <w:p w14:paraId="4034580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3216B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21.56</w:t>
            </w:r>
          </w:p>
        </w:tc>
      </w:tr>
      <w:tr w:rsidR="001B2FCC" w:rsidRPr="001B2FCC" w14:paraId="1F6E630D" w14:textId="77777777" w:rsidTr="001B2FCC">
        <w:trPr>
          <w:trHeight w:val="300"/>
        </w:trPr>
        <w:tc>
          <w:tcPr>
            <w:tcW w:w="3939" w:type="dxa"/>
            <w:tcBorders>
              <w:top w:val="nil"/>
              <w:left w:val="nil"/>
              <w:bottom w:val="nil"/>
              <w:right w:val="nil"/>
            </w:tcBorders>
            <w:shd w:val="clear" w:color="auto" w:fill="auto"/>
            <w:noWrap/>
            <w:vAlign w:val="bottom"/>
            <w:hideMark/>
          </w:tcPr>
          <w:p w14:paraId="761067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Hungary</w:t>
            </w:r>
          </w:p>
        </w:tc>
        <w:tc>
          <w:tcPr>
            <w:tcW w:w="1243" w:type="dxa"/>
            <w:tcBorders>
              <w:top w:val="nil"/>
              <w:left w:val="nil"/>
              <w:bottom w:val="nil"/>
              <w:right w:val="nil"/>
            </w:tcBorders>
            <w:shd w:val="clear" w:color="auto" w:fill="auto"/>
            <w:noWrap/>
            <w:vAlign w:val="bottom"/>
            <w:hideMark/>
          </w:tcPr>
          <w:p w14:paraId="6E5CDC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8.36</w:t>
            </w:r>
          </w:p>
        </w:tc>
        <w:tc>
          <w:tcPr>
            <w:tcW w:w="1243" w:type="dxa"/>
            <w:tcBorders>
              <w:top w:val="nil"/>
              <w:left w:val="nil"/>
              <w:bottom w:val="nil"/>
              <w:right w:val="nil"/>
            </w:tcBorders>
            <w:shd w:val="clear" w:color="auto" w:fill="auto"/>
            <w:noWrap/>
            <w:vAlign w:val="bottom"/>
            <w:hideMark/>
          </w:tcPr>
          <w:p w14:paraId="7B8A9A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25.44</w:t>
            </w:r>
          </w:p>
        </w:tc>
        <w:tc>
          <w:tcPr>
            <w:tcW w:w="110" w:type="dxa"/>
            <w:tcBorders>
              <w:top w:val="nil"/>
              <w:left w:val="nil"/>
              <w:bottom w:val="nil"/>
              <w:right w:val="nil"/>
            </w:tcBorders>
            <w:shd w:val="clear" w:color="auto" w:fill="auto"/>
            <w:noWrap/>
            <w:vAlign w:val="bottom"/>
            <w:hideMark/>
          </w:tcPr>
          <w:p w14:paraId="0F4706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2C1FCD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9.50</w:t>
            </w:r>
          </w:p>
        </w:tc>
        <w:tc>
          <w:tcPr>
            <w:tcW w:w="1243" w:type="dxa"/>
            <w:tcBorders>
              <w:top w:val="nil"/>
              <w:left w:val="nil"/>
              <w:bottom w:val="nil"/>
              <w:right w:val="nil"/>
            </w:tcBorders>
            <w:shd w:val="clear" w:color="auto" w:fill="auto"/>
            <w:noWrap/>
            <w:vAlign w:val="bottom"/>
            <w:hideMark/>
          </w:tcPr>
          <w:p w14:paraId="570EC0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29.13</w:t>
            </w:r>
          </w:p>
        </w:tc>
        <w:tc>
          <w:tcPr>
            <w:tcW w:w="110" w:type="dxa"/>
            <w:tcBorders>
              <w:top w:val="nil"/>
              <w:left w:val="nil"/>
              <w:bottom w:val="nil"/>
              <w:right w:val="nil"/>
            </w:tcBorders>
            <w:shd w:val="clear" w:color="auto" w:fill="auto"/>
            <w:noWrap/>
            <w:vAlign w:val="bottom"/>
            <w:hideMark/>
          </w:tcPr>
          <w:p w14:paraId="6BF3C97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284103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35.81</w:t>
            </w:r>
          </w:p>
        </w:tc>
      </w:tr>
      <w:tr w:rsidR="001B2FCC" w:rsidRPr="001B2FCC" w14:paraId="44D13B55" w14:textId="77777777" w:rsidTr="001B2FCC">
        <w:trPr>
          <w:trHeight w:val="300"/>
        </w:trPr>
        <w:tc>
          <w:tcPr>
            <w:tcW w:w="3939" w:type="dxa"/>
            <w:tcBorders>
              <w:top w:val="nil"/>
              <w:left w:val="nil"/>
              <w:bottom w:val="nil"/>
              <w:right w:val="nil"/>
            </w:tcBorders>
            <w:shd w:val="clear" w:color="auto" w:fill="auto"/>
            <w:noWrap/>
            <w:vAlign w:val="bottom"/>
            <w:hideMark/>
          </w:tcPr>
          <w:p w14:paraId="68DA9A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Iceland</w:t>
            </w:r>
          </w:p>
        </w:tc>
        <w:tc>
          <w:tcPr>
            <w:tcW w:w="1243" w:type="dxa"/>
            <w:tcBorders>
              <w:top w:val="nil"/>
              <w:left w:val="nil"/>
              <w:bottom w:val="nil"/>
              <w:right w:val="nil"/>
            </w:tcBorders>
            <w:shd w:val="clear" w:color="auto" w:fill="auto"/>
            <w:noWrap/>
            <w:vAlign w:val="bottom"/>
            <w:hideMark/>
          </w:tcPr>
          <w:p w14:paraId="2557BB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w:t>
            </w:r>
          </w:p>
        </w:tc>
        <w:tc>
          <w:tcPr>
            <w:tcW w:w="1243" w:type="dxa"/>
            <w:tcBorders>
              <w:top w:val="nil"/>
              <w:left w:val="nil"/>
              <w:bottom w:val="nil"/>
              <w:right w:val="nil"/>
            </w:tcBorders>
            <w:shd w:val="clear" w:color="auto" w:fill="auto"/>
            <w:noWrap/>
            <w:vAlign w:val="bottom"/>
            <w:hideMark/>
          </w:tcPr>
          <w:p w14:paraId="31C123B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9.55</w:t>
            </w:r>
          </w:p>
        </w:tc>
        <w:tc>
          <w:tcPr>
            <w:tcW w:w="110" w:type="dxa"/>
            <w:tcBorders>
              <w:top w:val="nil"/>
              <w:left w:val="nil"/>
              <w:bottom w:val="nil"/>
              <w:right w:val="nil"/>
            </w:tcBorders>
            <w:shd w:val="clear" w:color="auto" w:fill="auto"/>
            <w:noWrap/>
            <w:vAlign w:val="bottom"/>
            <w:hideMark/>
          </w:tcPr>
          <w:p w14:paraId="598349B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CAFDA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4.37</w:t>
            </w:r>
          </w:p>
        </w:tc>
        <w:tc>
          <w:tcPr>
            <w:tcW w:w="1243" w:type="dxa"/>
            <w:tcBorders>
              <w:top w:val="nil"/>
              <w:left w:val="nil"/>
              <w:bottom w:val="nil"/>
              <w:right w:val="nil"/>
            </w:tcBorders>
            <w:shd w:val="clear" w:color="auto" w:fill="auto"/>
            <w:noWrap/>
            <w:vAlign w:val="bottom"/>
            <w:hideMark/>
          </w:tcPr>
          <w:p w14:paraId="215C80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12.21</w:t>
            </w:r>
          </w:p>
        </w:tc>
        <w:tc>
          <w:tcPr>
            <w:tcW w:w="110" w:type="dxa"/>
            <w:tcBorders>
              <w:top w:val="nil"/>
              <w:left w:val="nil"/>
              <w:bottom w:val="nil"/>
              <w:right w:val="nil"/>
            </w:tcBorders>
            <w:shd w:val="clear" w:color="auto" w:fill="auto"/>
            <w:noWrap/>
            <w:vAlign w:val="bottom"/>
            <w:hideMark/>
          </w:tcPr>
          <w:p w14:paraId="74B4482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3418D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18.21</w:t>
            </w:r>
          </w:p>
        </w:tc>
      </w:tr>
      <w:tr w:rsidR="001B2FCC" w:rsidRPr="001B2FCC" w14:paraId="20E98733" w14:textId="77777777" w:rsidTr="001B2FCC">
        <w:trPr>
          <w:trHeight w:val="300"/>
        </w:trPr>
        <w:tc>
          <w:tcPr>
            <w:tcW w:w="3939" w:type="dxa"/>
            <w:tcBorders>
              <w:top w:val="nil"/>
              <w:left w:val="nil"/>
              <w:bottom w:val="nil"/>
              <w:right w:val="nil"/>
            </w:tcBorders>
            <w:shd w:val="clear" w:color="auto" w:fill="auto"/>
            <w:noWrap/>
            <w:vAlign w:val="bottom"/>
            <w:hideMark/>
          </w:tcPr>
          <w:p w14:paraId="29DDF2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Ireland</w:t>
            </w:r>
          </w:p>
        </w:tc>
        <w:tc>
          <w:tcPr>
            <w:tcW w:w="1243" w:type="dxa"/>
            <w:tcBorders>
              <w:top w:val="nil"/>
              <w:left w:val="nil"/>
              <w:bottom w:val="nil"/>
              <w:right w:val="nil"/>
            </w:tcBorders>
            <w:shd w:val="clear" w:color="auto" w:fill="auto"/>
            <w:noWrap/>
            <w:vAlign w:val="bottom"/>
            <w:hideMark/>
          </w:tcPr>
          <w:p w14:paraId="42B6F6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5.75</w:t>
            </w:r>
          </w:p>
        </w:tc>
        <w:tc>
          <w:tcPr>
            <w:tcW w:w="1243" w:type="dxa"/>
            <w:tcBorders>
              <w:top w:val="nil"/>
              <w:left w:val="nil"/>
              <w:bottom w:val="nil"/>
              <w:right w:val="nil"/>
            </w:tcBorders>
            <w:shd w:val="clear" w:color="auto" w:fill="auto"/>
            <w:noWrap/>
            <w:vAlign w:val="bottom"/>
            <w:hideMark/>
          </w:tcPr>
          <w:p w14:paraId="00113C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13.74</w:t>
            </w:r>
          </w:p>
        </w:tc>
        <w:tc>
          <w:tcPr>
            <w:tcW w:w="110" w:type="dxa"/>
            <w:tcBorders>
              <w:top w:val="nil"/>
              <w:left w:val="nil"/>
              <w:bottom w:val="nil"/>
              <w:right w:val="nil"/>
            </w:tcBorders>
            <w:shd w:val="clear" w:color="auto" w:fill="auto"/>
            <w:noWrap/>
            <w:vAlign w:val="bottom"/>
            <w:hideMark/>
          </w:tcPr>
          <w:p w14:paraId="3037D4E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EF29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6.59</w:t>
            </w:r>
          </w:p>
        </w:tc>
        <w:tc>
          <w:tcPr>
            <w:tcW w:w="1243" w:type="dxa"/>
            <w:tcBorders>
              <w:top w:val="nil"/>
              <w:left w:val="nil"/>
              <w:bottom w:val="nil"/>
              <w:right w:val="nil"/>
            </w:tcBorders>
            <w:shd w:val="clear" w:color="auto" w:fill="auto"/>
            <w:noWrap/>
            <w:vAlign w:val="bottom"/>
            <w:hideMark/>
          </w:tcPr>
          <w:p w14:paraId="3A1A4E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16.30</w:t>
            </w:r>
          </w:p>
        </w:tc>
        <w:tc>
          <w:tcPr>
            <w:tcW w:w="110" w:type="dxa"/>
            <w:tcBorders>
              <w:top w:val="nil"/>
              <w:left w:val="nil"/>
              <w:bottom w:val="nil"/>
              <w:right w:val="nil"/>
            </w:tcBorders>
            <w:shd w:val="clear" w:color="auto" w:fill="auto"/>
            <w:noWrap/>
            <w:vAlign w:val="bottom"/>
            <w:hideMark/>
          </w:tcPr>
          <w:p w14:paraId="1E48589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87BD00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21.59</w:t>
            </w:r>
          </w:p>
        </w:tc>
      </w:tr>
      <w:tr w:rsidR="001B2FCC" w:rsidRPr="001B2FCC" w14:paraId="4125C467" w14:textId="77777777" w:rsidTr="001B2FCC">
        <w:trPr>
          <w:trHeight w:val="300"/>
        </w:trPr>
        <w:tc>
          <w:tcPr>
            <w:tcW w:w="3939" w:type="dxa"/>
            <w:tcBorders>
              <w:top w:val="nil"/>
              <w:left w:val="nil"/>
              <w:bottom w:val="nil"/>
              <w:right w:val="nil"/>
            </w:tcBorders>
            <w:shd w:val="clear" w:color="auto" w:fill="auto"/>
            <w:noWrap/>
            <w:vAlign w:val="bottom"/>
            <w:hideMark/>
          </w:tcPr>
          <w:p w14:paraId="39F468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Italy</w:t>
            </w:r>
          </w:p>
        </w:tc>
        <w:tc>
          <w:tcPr>
            <w:tcW w:w="1243" w:type="dxa"/>
            <w:tcBorders>
              <w:top w:val="nil"/>
              <w:left w:val="nil"/>
              <w:bottom w:val="nil"/>
              <w:right w:val="nil"/>
            </w:tcBorders>
            <w:shd w:val="clear" w:color="auto" w:fill="auto"/>
            <w:noWrap/>
            <w:vAlign w:val="bottom"/>
            <w:hideMark/>
          </w:tcPr>
          <w:p w14:paraId="7055E5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4.56</w:t>
            </w:r>
          </w:p>
        </w:tc>
        <w:tc>
          <w:tcPr>
            <w:tcW w:w="1243" w:type="dxa"/>
            <w:tcBorders>
              <w:top w:val="nil"/>
              <w:left w:val="nil"/>
              <w:bottom w:val="nil"/>
              <w:right w:val="nil"/>
            </w:tcBorders>
            <w:shd w:val="clear" w:color="auto" w:fill="auto"/>
            <w:noWrap/>
            <w:vAlign w:val="bottom"/>
            <w:hideMark/>
          </w:tcPr>
          <w:p w14:paraId="2A5ACD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10.46</w:t>
            </w:r>
          </w:p>
        </w:tc>
        <w:tc>
          <w:tcPr>
            <w:tcW w:w="110" w:type="dxa"/>
            <w:tcBorders>
              <w:top w:val="nil"/>
              <w:left w:val="nil"/>
              <w:bottom w:val="nil"/>
              <w:right w:val="nil"/>
            </w:tcBorders>
            <w:shd w:val="clear" w:color="auto" w:fill="auto"/>
            <w:noWrap/>
            <w:vAlign w:val="bottom"/>
            <w:hideMark/>
          </w:tcPr>
          <w:p w14:paraId="7895814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A8DFB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5.17</w:t>
            </w:r>
          </w:p>
        </w:tc>
        <w:tc>
          <w:tcPr>
            <w:tcW w:w="1243" w:type="dxa"/>
            <w:tcBorders>
              <w:top w:val="nil"/>
              <w:left w:val="nil"/>
              <w:bottom w:val="nil"/>
              <w:right w:val="nil"/>
            </w:tcBorders>
            <w:shd w:val="clear" w:color="auto" w:fill="auto"/>
            <w:noWrap/>
            <w:vAlign w:val="bottom"/>
            <w:hideMark/>
          </w:tcPr>
          <w:p w14:paraId="540794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12.15</w:t>
            </w:r>
          </w:p>
        </w:tc>
        <w:tc>
          <w:tcPr>
            <w:tcW w:w="110" w:type="dxa"/>
            <w:tcBorders>
              <w:top w:val="nil"/>
              <w:left w:val="nil"/>
              <w:bottom w:val="nil"/>
              <w:right w:val="nil"/>
            </w:tcBorders>
            <w:shd w:val="clear" w:color="auto" w:fill="auto"/>
            <w:noWrap/>
            <w:vAlign w:val="bottom"/>
            <w:hideMark/>
          </w:tcPr>
          <w:p w14:paraId="41C8DEA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1315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15.43</w:t>
            </w:r>
          </w:p>
        </w:tc>
      </w:tr>
      <w:tr w:rsidR="001B2FCC" w:rsidRPr="001B2FCC" w14:paraId="0BCCCCC6" w14:textId="77777777" w:rsidTr="001B2FCC">
        <w:trPr>
          <w:trHeight w:val="300"/>
        </w:trPr>
        <w:tc>
          <w:tcPr>
            <w:tcW w:w="3939" w:type="dxa"/>
            <w:tcBorders>
              <w:top w:val="nil"/>
              <w:left w:val="nil"/>
              <w:bottom w:val="nil"/>
              <w:right w:val="nil"/>
            </w:tcBorders>
            <w:shd w:val="clear" w:color="auto" w:fill="auto"/>
            <w:noWrap/>
            <w:vAlign w:val="bottom"/>
            <w:hideMark/>
          </w:tcPr>
          <w:p w14:paraId="60EC868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Latvia</w:t>
            </w:r>
          </w:p>
        </w:tc>
        <w:tc>
          <w:tcPr>
            <w:tcW w:w="1243" w:type="dxa"/>
            <w:tcBorders>
              <w:top w:val="nil"/>
              <w:left w:val="nil"/>
              <w:bottom w:val="nil"/>
              <w:right w:val="nil"/>
            </w:tcBorders>
            <w:shd w:val="clear" w:color="auto" w:fill="auto"/>
            <w:noWrap/>
            <w:vAlign w:val="bottom"/>
            <w:hideMark/>
          </w:tcPr>
          <w:p w14:paraId="6CF28E9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10.97</w:t>
            </w:r>
          </w:p>
        </w:tc>
        <w:tc>
          <w:tcPr>
            <w:tcW w:w="1243" w:type="dxa"/>
            <w:tcBorders>
              <w:top w:val="nil"/>
              <w:left w:val="nil"/>
              <w:bottom w:val="nil"/>
              <w:right w:val="nil"/>
            </w:tcBorders>
            <w:shd w:val="clear" w:color="auto" w:fill="auto"/>
            <w:noWrap/>
            <w:vAlign w:val="bottom"/>
            <w:hideMark/>
          </w:tcPr>
          <w:p w14:paraId="3055E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29.97</w:t>
            </w:r>
          </w:p>
        </w:tc>
        <w:tc>
          <w:tcPr>
            <w:tcW w:w="110" w:type="dxa"/>
            <w:tcBorders>
              <w:top w:val="nil"/>
              <w:left w:val="nil"/>
              <w:bottom w:val="nil"/>
              <w:right w:val="nil"/>
            </w:tcBorders>
            <w:shd w:val="clear" w:color="auto" w:fill="auto"/>
            <w:noWrap/>
            <w:vAlign w:val="bottom"/>
            <w:hideMark/>
          </w:tcPr>
          <w:p w14:paraId="6B0417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6F7513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13.44</w:t>
            </w:r>
          </w:p>
        </w:tc>
        <w:tc>
          <w:tcPr>
            <w:tcW w:w="1243" w:type="dxa"/>
            <w:tcBorders>
              <w:top w:val="nil"/>
              <w:left w:val="nil"/>
              <w:bottom w:val="nil"/>
              <w:right w:val="nil"/>
            </w:tcBorders>
            <w:shd w:val="clear" w:color="auto" w:fill="auto"/>
            <w:noWrap/>
            <w:vAlign w:val="bottom"/>
            <w:hideMark/>
          </w:tcPr>
          <w:p w14:paraId="28F335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36.71</w:t>
            </w:r>
          </w:p>
        </w:tc>
        <w:tc>
          <w:tcPr>
            <w:tcW w:w="110" w:type="dxa"/>
            <w:tcBorders>
              <w:top w:val="nil"/>
              <w:left w:val="nil"/>
              <w:bottom w:val="nil"/>
              <w:right w:val="nil"/>
            </w:tcBorders>
            <w:shd w:val="clear" w:color="auto" w:fill="auto"/>
            <w:noWrap/>
            <w:vAlign w:val="bottom"/>
            <w:hideMark/>
          </w:tcPr>
          <w:p w14:paraId="1554470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D366B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49.50</w:t>
            </w:r>
          </w:p>
        </w:tc>
      </w:tr>
      <w:tr w:rsidR="001B2FCC" w:rsidRPr="001B2FCC" w14:paraId="6441AA48" w14:textId="77777777" w:rsidTr="001B2FCC">
        <w:trPr>
          <w:trHeight w:val="300"/>
        </w:trPr>
        <w:tc>
          <w:tcPr>
            <w:tcW w:w="3939" w:type="dxa"/>
            <w:tcBorders>
              <w:top w:val="nil"/>
              <w:left w:val="nil"/>
              <w:bottom w:val="nil"/>
              <w:right w:val="nil"/>
            </w:tcBorders>
            <w:shd w:val="clear" w:color="auto" w:fill="auto"/>
            <w:noWrap/>
            <w:vAlign w:val="bottom"/>
            <w:hideMark/>
          </w:tcPr>
          <w:p w14:paraId="4AD8790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Lithuania</w:t>
            </w:r>
          </w:p>
        </w:tc>
        <w:tc>
          <w:tcPr>
            <w:tcW w:w="1243" w:type="dxa"/>
            <w:tcBorders>
              <w:top w:val="nil"/>
              <w:left w:val="nil"/>
              <w:bottom w:val="nil"/>
              <w:right w:val="nil"/>
            </w:tcBorders>
            <w:shd w:val="clear" w:color="auto" w:fill="auto"/>
            <w:noWrap/>
            <w:vAlign w:val="bottom"/>
            <w:hideMark/>
          </w:tcPr>
          <w:p w14:paraId="6DA71A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9.15</w:t>
            </w:r>
          </w:p>
        </w:tc>
        <w:tc>
          <w:tcPr>
            <w:tcW w:w="1243" w:type="dxa"/>
            <w:tcBorders>
              <w:top w:val="nil"/>
              <w:left w:val="nil"/>
              <w:bottom w:val="nil"/>
              <w:right w:val="nil"/>
            </w:tcBorders>
            <w:shd w:val="clear" w:color="auto" w:fill="auto"/>
            <w:noWrap/>
            <w:vAlign w:val="bottom"/>
            <w:hideMark/>
          </w:tcPr>
          <w:p w14:paraId="3EB3FD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27.23</w:t>
            </w:r>
          </w:p>
        </w:tc>
        <w:tc>
          <w:tcPr>
            <w:tcW w:w="110" w:type="dxa"/>
            <w:tcBorders>
              <w:top w:val="nil"/>
              <w:left w:val="nil"/>
              <w:bottom w:val="nil"/>
              <w:right w:val="nil"/>
            </w:tcBorders>
            <w:shd w:val="clear" w:color="auto" w:fill="auto"/>
            <w:noWrap/>
            <w:vAlign w:val="bottom"/>
            <w:hideMark/>
          </w:tcPr>
          <w:p w14:paraId="19FEDE3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19FDA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10.80</w:t>
            </w:r>
          </w:p>
        </w:tc>
        <w:tc>
          <w:tcPr>
            <w:tcW w:w="1243" w:type="dxa"/>
            <w:tcBorders>
              <w:top w:val="nil"/>
              <w:left w:val="nil"/>
              <w:bottom w:val="nil"/>
              <w:right w:val="nil"/>
            </w:tcBorders>
            <w:shd w:val="clear" w:color="auto" w:fill="auto"/>
            <w:noWrap/>
            <w:vAlign w:val="bottom"/>
            <w:hideMark/>
          </w:tcPr>
          <w:p w14:paraId="4C94A1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32.87</w:t>
            </w:r>
          </w:p>
        </w:tc>
        <w:tc>
          <w:tcPr>
            <w:tcW w:w="110" w:type="dxa"/>
            <w:tcBorders>
              <w:top w:val="nil"/>
              <w:left w:val="nil"/>
              <w:bottom w:val="nil"/>
              <w:right w:val="nil"/>
            </w:tcBorders>
            <w:shd w:val="clear" w:color="auto" w:fill="auto"/>
            <w:noWrap/>
            <w:vAlign w:val="bottom"/>
            <w:hideMark/>
          </w:tcPr>
          <w:p w14:paraId="7CF7E0A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C729EC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47.23</w:t>
            </w:r>
          </w:p>
        </w:tc>
      </w:tr>
      <w:tr w:rsidR="001B2FCC" w:rsidRPr="001B2FCC" w14:paraId="3CE6DA2C" w14:textId="77777777" w:rsidTr="001B2FCC">
        <w:trPr>
          <w:trHeight w:val="300"/>
        </w:trPr>
        <w:tc>
          <w:tcPr>
            <w:tcW w:w="3939" w:type="dxa"/>
            <w:tcBorders>
              <w:top w:val="nil"/>
              <w:left w:val="nil"/>
              <w:bottom w:val="nil"/>
              <w:right w:val="nil"/>
            </w:tcBorders>
            <w:shd w:val="clear" w:color="auto" w:fill="auto"/>
            <w:noWrap/>
            <w:vAlign w:val="bottom"/>
            <w:hideMark/>
          </w:tcPr>
          <w:p w14:paraId="462E67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Macedonia</w:t>
            </w:r>
          </w:p>
        </w:tc>
        <w:tc>
          <w:tcPr>
            <w:tcW w:w="1243" w:type="dxa"/>
            <w:tcBorders>
              <w:top w:val="nil"/>
              <w:left w:val="nil"/>
              <w:bottom w:val="nil"/>
              <w:right w:val="nil"/>
            </w:tcBorders>
            <w:shd w:val="clear" w:color="auto" w:fill="auto"/>
            <w:noWrap/>
            <w:vAlign w:val="bottom"/>
            <w:hideMark/>
          </w:tcPr>
          <w:p w14:paraId="7D3C97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18.32</w:t>
            </w:r>
          </w:p>
        </w:tc>
        <w:tc>
          <w:tcPr>
            <w:tcW w:w="1243" w:type="dxa"/>
            <w:tcBorders>
              <w:top w:val="nil"/>
              <w:left w:val="nil"/>
              <w:bottom w:val="nil"/>
              <w:right w:val="nil"/>
            </w:tcBorders>
            <w:shd w:val="clear" w:color="auto" w:fill="auto"/>
            <w:noWrap/>
            <w:vAlign w:val="bottom"/>
            <w:hideMark/>
          </w:tcPr>
          <w:p w14:paraId="187DED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58.83</w:t>
            </w:r>
          </w:p>
        </w:tc>
        <w:tc>
          <w:tcPr>
            <w:tcW w:w="110" w:type="dxa"/>
            <w:tcBorders>
              <w:top w:val="nil"/>
              <w:left w:val="nil"/>
              <w:bottom w:val="nil"/>
              <w:right w:val="nil"/>
            </w:tcBorders>
            <w:shd w:val="clear" w:color="auto" w:fill="auto"/>
            <w:noWrap/>
            <w:vAlign w:val="bottom"/>
            <w:hideMark/>
          </w:tcPr>
          <w:p w14:paraId="3202C52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5339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19.99</w:t>
            </w:r>
          </w:p>
        </w:tc>
        <w:tc>
          <w:tcPr>
            <w:tcW w:w="1243" w:type="dxa"/>
            <w:tcBorders>
              <w:top w:val="nil"/>
              <w:left w:val="nil"/>
              <w:bottom w:val="nil"/>
              <w:right w:val="nil"/>
            </w:tcBorders>
            <w:shd w:val="clear" w:color="auto" w:fill="auto"/>
            <w:noWrap/>
            <w:vAlign w:val="bottom"/>
            <w:hideMark/>
          </w:tcPr>
          <w:p w14:paraId="26E0EB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63.51</w:t>
            </w:r>
          </w:p>
        </w:tc>
        <w:tc>
          <w:tcPr>
            <w:tcW w:w="110" w:type="dxa"/>
            <w:tcBorders>
              <w:top w:val="nil"/>
              <w:left w:val="nil"/>
              <w:bottom w:val="nil"/>
              <w:right w:val="nil"/>
            </w:tcBorders>
            <w:shd w:val="clear" w:color="auto" w:fill="auto"/>
            <w:noWrap/>
            <w:vAlign w:val="bottom"/>
            <w:hideMark/>
          </w:tcPr>
          <w:p w14:paraId="1DAE912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D0466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68.86</w:t>
            </w:r>
          </w:p>
        </w:tc>
      </w:tr>
      <w:tr w:rsidR="001B2FCC" w:rsidRPr="001B2FCC" w14:paraId="7F6BFE6C" w14:textId="77777777" w:rsidTr="001B2FCC">
        <w:trPr>
          <w:trHeight w:val="300"/>
        </w:trPr>
        <w:tc>
          <w:tcPr>
            <w:tcW w:w="3939" w:type="dxa"/>
            <w:tcBorders>
              <w:top w:val="nil"/>
              <w:left w:val="nil"/>
              <w:bottom w:val="nil"/>
              <w:right w:val="nil"/>
            </w:tcBorders>
            <w:shd w:val="clear" w:color="auto" w:fill="auto"/>
            <w:noWrap/>
            <w:vAlign w:val="bottom"/>
            <w:hideMark/>
          </w:tcPr>
          <w:p w14:paraId="7F4C9E9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Moldova</w:t>
            </w:r>
          </w:p>
        </w:tc>
        <w:tc>
          <w:tcPr>
            <w:tcW w:w="1243" w:type="dxa"/>
            <w:tcBorders>
              <w:top w:val="nil"/>
              <w:left w:val="nil"/>
              <w:bottom w:val="nil"/>
              <w:right w:val="nil"/>
            </w:tcBorders>
            <w:shd w:val="clear" w:color="auto" w:fill="auto"/>
            <w:noWrap/>
            <w:vAlign w:val="bottom"/>
            <w:hideMark/>
          </w:tcPr>
          <w:p w14:paraId="396C706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25.96</w:t>
            </w:r>
          </w:p>
        </w:tc>
        <w:tc>
          <w:tcPr>
            <w:tcW w:w="1243" w:type="dxa"/>
            <w:tcBorders>
              <w:top w:val="nil"/>
              <w:left w:val="nil"/>
              <w:bottom w:val="nil"/>
              <w:right w:val="nil"/>
            </w:tcBorders>
            <w:shd w:val="clear" w:color="auto" w:fill="auto"/>
            <w:noWrap/>
            <w:vAlign w:val="bottom"/>
            <w:hideMark/>
          </w:tcPr>
          <w:p w14:paraId="1020003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59.98</w:t>
            </w:r>
          </w:p>
        </w:tc>
        <w:tc>
          <w:tcPr>
            <w:tcW w:w="110" w:type="dxa"/>
            <w:tcBorders>
              <w:top w:val="nil"/>
              <w:left w:val="nil"/>
              <w:bottom w:val="nil"/>
              <w:right w:val="nil"/>
            </w:tcBorders>
            <w:shd w:val="clear" w:color="auto" w:fill="auto"/>
            <w:noWrap/>
            <w:vAlign w:val="bottom"/>
            <w:hideMark/>
          </w:tcPr>
          <w:p w14:paraId="36B4588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FB50F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30.55</w:t>
            </w:r>
          </w:p>
        </w:tc>
        <w:tc>
          <w:tcPr>
            <w:tcW w:w="1243" w:type="dxa"/>
            <w:tcBorders>
              <w:top w:val="nil"/>
              <w:left w:val="nil"/>
              <w:bottom w:val="nil"/>
              <w:right w:val="nil"/>
            </w:tcBorders>
            <w:shd w:val="clear" w:color="auto" w:fill="auto"/>
            <w:noWrap/>
            <w:vAlign w:val="bottom"/>
            <w:hideMark/>
          </w:tcPr>
          <w:p w14:paraId="201247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72.13</w:t>
            </w:r>
          </w:p>
        </w:tc>
        <w:tc>
          <w:tcPr>
            <w:tcW w:w="110" w:type="dxa"/>
            <w:tcBorders>
              <w:top w:val="nil"/>
              <w:left w:val="nil"/>
              <w:bottom w:val="nil"/>
              <w:right w:val="nil"/>
            </w:tcBorders>
            <w:shd w:val="clear" w:color="auto" w:fill="auto"/>
            <w:noWrap/>
            <w:vAlign w:val="bottom"/>
            <w:hideMark/>
          </w:tcPr>
          <w:p w14:paraId="785CED0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FFE72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84.33</w:t>
            </w:r>
          </w:p>
        </w:tc>
      </w:tr>
      <w:tr w:rsidR="001B2FCC" w:rsidRPr="001B2FCC" w14:paraId="0E6C0F64" w14:textId="77777777" w:rsidTr="001B2FCC">
        <w:trPr>
          <w:trHeight w:val="300"/>
        </w:trPr>
        <w:tc>
          <w:tcPr>
            <w:tcW w:w="3939" w:type="dxa"/>
            <w:tcBorders>
              <w:top w:val="nil"/>
              <w:left w:val="nil"/>
              <w:bottom w:val="nil"/>
              <w:right w:val="nil"/>
            </w:tcBorders>
            <w:shd w:val="clear" w:color="auto" w:fill="auto"/>
            <w:noWrap/>
            <w:vAlign w:val="bottom"/>
            <w:hideMark/>
          </w:tcPr>
          <w:p w14:paraId="6D0C712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Montenegro</w:t>
            </w:r>
          </w:p>
        </w:tc>
        <w:tc>
          <w:tcPr>
            <w:tcW w:w="1243" w:type="dxa"/>
            <w:tcBorders>
              <w:top w:val="nil"/>
              <w:left w:val="nil"/>
              <w:bottom w:val="nil"/>
              <w:right w:val="nil"/>
            </w:tcBorders>
            <w:shd w:val="clear" w:color="auto" w:fill="auto"/>
            <w:noWrap/>
            <w:vAlign w:val="bottom"/>
            <w:hideMark/>
          </w:tcPr>
          <w:p w14:paraId="115E42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13.93</w:t>
            </w:r>
          </w:p>
        </w:tc>
        <w:tc>
          <w:tcPr>
            <w:tcW w:w="1243" w:type="dxa"/>
            <w:tcBorders>
              <w:top w:val="nil"/>
              <w:left w:val="nil"/>
              <w:bottom w:val="nil"/>
              <w:right w:val="nil"/>
            </w:tcBorders>
            <w:shd w:val="clear" w:color="auto" w:fill="auto"/>
            <w:noWrap/>
            <w:vAlign w:val="bottom"/>
            <w:hideMark/>
          </w:tcPr>
          <w:p w14:paraId="68389D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35.54</w:t>
            </w:r>
          </w:p>
        </w:tc>
        <w:tc>
          <w:tcPr>
            <w:tcW w:w="110" w:type="dxa"/>
            <w:tcBorders>
              <w:top w:val="nil"/>
              <w:left w:val="nil"/>
              <w:bottom w:val="nil"/>
              <w:right w:val="nil"/>
            </w:tcBorders>
            <w:shd w:val="clear" w:color="auto" w:fill="auto"/>
            <w:noWrap/>
            <w:vAlign w:val="bottom"/>
            <w:hideMark/>
          </w:tcPr>
          <w:p w14:paraId="5F0CDEE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BCF55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15.26</w:t>
            </w:r>
          </w:p>
        </w:tc>
        <w:tc>
          <w:tcPr>
            <w:tcW w:w="1243" w:type="dxa"/>
            <w:tcBorders>
              <w:top w:val="nil"/>
              <w:left w:val="nil"/>
              <w:bottom w:val="nil"/>
              <w:right w:val="nil"/>
            </w:tcBorders>
            <w:shd w:val="clear" w:color="auto" w:fill="auto"/>
            <w:noWrap/>
            <w:vAlign w:val="bottom"/>
            <w:hideMark/>
          </w:tcPr>
          <w:p w14:paraId="2C0C06F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39.17</w:t>
            </w:r>
          </w:p>
        </w:tc>
        <w:tc>
          <w:tcPr>
            <w:tcW w:w="110" w:type="dxa"/>
            <w:tcBorders>
              <w:top w:val="nil"/>
              <w:left w:val="nil"/>
              <w:bottom w:val="nil"/>
              <w:right w:val="nil"/>
            </w:tcBorders>
            <w:shd w:val="clear" w:color="auto" w:fill="auto"/>
            <w:noWrap/>
            <w:vAlign w:val="bottom"/>
            <w:hideMark/>
          </w:tcPr>
          <w:p w14:paraId="6474148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445A23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45.96</w:t>
            </w:r>
          </w:p>
        </w:tc>
      </w:tr>
      <w:tr w:rsidR="001B2FCC" w:rsidRPr="001B2FCC" w14:paraId="26642AE5" w14:textId="77777777" w:rsidTr="001B2FCC">
        <w:trPr>
          <w:trHeight w:val="300"/>
        </w:trPr>
        <w:tc>
          <w:tcPr>
            <w:tcW w:w="3939" w:type="dxa"/>
            <w:tcBorders>
              <w:top w:val="nil"/>
              <w:left w:val="nil"/>
              <w:bottom w:val="nil"/>
              <w:right w:val="nil"/>
            </w:tcBorders>
            <w:shd w:val="clear" w:color="auto" w:fill="auto"/>
            <w:noWrap/>
            <w:vAlign w:val="bottom"/>
            <w:hideMark/>
          </w:tcPr>
          <w:p w14:paraId="62971D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Netherlands</w:t>
            </w:r>
          </w:p>
        </w:tc>
        <w:tc>
          <w:tcPr>
            <w:tcW w:w="1243" w:type="dxa"/>
            <w:tcBorders>
              <w:top w:val="nil"/>
              <w:left w:val="nil"/>
              <w:bottom w:val="nil"/>
              <w:right w:val="nil"/>
            </w:tcBorders>
            <w:shd w:val="clear" w:color="auto" w:fill="auto"/>
            <w:noWrap/>
            <w:vAlign w:val="bottom"/>
            <w:hideMark/>
          </w:tcPr>
          <w:p w14:paraId="5A5E73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5.76</w:t>
            </w:r>
          </w:p>
        </w:tc>
        <w:tc>
          <w:tcPr>
            <w:tcW w:w="1243" w:type="dxa"/>
            <w:tcBorders>
              <w:top w:val="nil"/>
              <w:left w:val="nil"/>
              <w:bottom w:val="nil"/>
              <w:right w:val="nil"/>
            </w:tcBorders>
            <w:shd w:val="clear" w:color="auto" w:fill="auto"/>
            <w:noWrap/>
            <w:vAlign w:val="bottom"/>
            <w:hideMark/>
          </w:tcPr>
          <w:p w14:paraId="74753F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11.60</w:t>
            </w:r>
          </w:p>
        </w:tc>
        <w:tc>
          <w:tcPr>
            <w:tcW w:w="110" w:type="dxa"/>
            <w:tcBorders>
              <w:top w:val="nil"/>
              <w:left w:val="nil"/>
              <w:bottom w:val="nil"/>
              <w:right w:val="nil"/>
            </w:tcBorders>
            <w:shd w:val="clear" w:color="auto" w:fill="auto"/>
            <w:noWrap/>
            <w:vAlign w:val="bottom"/>
            <w:hideMark/>
          </w:tcPr>
          <w:p w14:paraId="5122DC0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1603D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6.60</w:t>
            </w:r>
          </w:p>
        </w:tc>
        <w:tc>
          <w:tcPr>
            <w:tcW w:w="1243" w:type="dxa"/>
            <w:tcBorders>
              <w:top w:val="nil"/>
              <w:left w:val="nil"/>
              <w:bottom w:val="nil"/>
              <w:right w:val="nil"/>
            </w:tcBorders>
            <w:shd w:val="clear" w:color="auto" w:fill="auto"/>
            <w:noWrap/>
            <w:vAlign w:val="bottom"/>
            <w:hideMark/>
          </w:tcPr>
          <w:p w14:paraId="2419D2D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13.99</w:t>
            </w:r>
          </w:p>
        </w:tc>
        <w:tc>
          <w:tcPr>
            <w:tcW w:w="110" w:type="dxa"/>
            <w:tcBorders>
              <w:top w:val="nil"/>
              <w:left w:val="nil"/>
              <w:bottom w:val="nil"/>
              <w:right w:val="nil"/>
            </w:tcBorders>
            <w:shd w:val="clear" w:color="auto" w:fill="auto"/>
            <w:noWrap/>
            <w:vAlign w:val="bottom"/>
            <w:hideMark/>
          </w:tcPr>
          <w:p w14:paraId="0DBAEDE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745A8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16.79</w:t>
            </w:r>
          </w:p>
        </w:tc>
      </w:tr>
      <w:tr w:rsidR="001B2FCC" w:rsidRPr="001B2FCC" w14:paraId="25D75965" w14:textId="77777777" w:rsidTr="001B2FCC">
        <w:trPr>
          <w:trHeight w:val="300"/>
        </w:trPr>
        <w:tc>
          <w:tcPr>
            <w:tcW w:w="3939" w:type="dxa"/>
            <w:tcBorders>
              <w:top w:val="nil"/>
              <w:left w:val="nil"/>
              <w:bottom w:val="nil"/>
              <w:right w:val="nil"/>
            </w:tcBorders>
            <w:shd w:val="clear" w:color="auto" w:fill="auto"/>
            <w:noWrap/>
            <w:vAlign w:val="bottom"/>
            <w:hideMark/>
          </w:tcPr>
          <w:p w14:paraId="6BCE625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Norway</w:t>
            </w:r>
          </w:p>
        </w:tc>
        <w:tc>
          <w:tcPr>
            <w:tcW w:w="1243" w:type="dxa"/>
            <w:tcBorders>
              <w:top w:val="nil"/>
              <w:left w:val="nil"/>
              <w:bottom w:val="nil"/>
              <w:right w:val="nil"/>
            </w:tcBorders>
            <w:shd w:val="clear" w:color="auto" w:fill="auto"/>
            <w:noWrap/>
            <w:vAlign w:val="bottom"/>
            <w:hideMark/>
          </w:tcPr>
          <w:p w14:paraId="679E9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4.57</w:t>
            </w:r>
          </w:p>
        </w:tc>
        <w:tc>
          <w:tcPr>
            <w:tcW w:w="1243" w:type="dxa"/>
            <w:tcBorders>
              <w:top w:val="nil"/>
              <w:left w:val="nil"/>
              <w:bottom w:val="nil"/>
              <w:right w:val="nil"/>
            </w:tcBorders>
            <w:shd w:val="clear" w:color="auto" w:fill="auto"/>
            <w:noWrap/>
            <w:vAlign w:val="bottom"/>
            <w:hideMark/>
          </w:tcPr>
          <w:p w14:paraId="4909E9D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10.92</w:t>
            </w:r>
          </w:p>
        </w:tc>
        <w:tc>
          <w:tcPr>
            <w:tcW w:w="110" w:type="dxa"/>
            <w:tcBorders>
              <w:top w:val="nil"/>
              <w:left w:val="nil"/>
              <w:bottom w:val="nil"/>
              <w:right w:val="nil"/>
            </w:tcBorders>
            <w:shd w:val="clear" w:color="auto" w:fill="auto"/>
            <w:noWrap/>
            <w:vAlign w:val="bottom"/>
            <w:hideMark/>
          </w:tcPr>
          <w:p w14:paraId="1C5DAF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127A6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5.33</w:t>
            </w:r>
          </w:p>
        </w:tc>
        <w:tc>
          <w:tcPr>
            <w:tcW w:w="1243" w:type="dxa"/>
            <w:tcBorders>
              <w:top w:val="nil"/>
              <w:left w:val="nil"/>
              <w:bottom w:val="nil"/>
              <w:right w:val="nil"/>
            </w:tcBorders>
            <w:shd w:val="clear" w:color="auto" w:fill="auto"/>
            <w:noWrap/>
            <w:vAlign w:val="bottom"/>
            <w:hideMark/>
          </w:tcPr>
          <w:p w14:paraId="7925B5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13.56</w:t>
            </w:r>
          </w:p>
        </w:tc>
        <w:tc>
          <w:tcPr>
            <w:tcW w:w="110" w:type="dxa"/>
            <w:tcBorders>
              <w:top w:val="nil"/>
              <w:left w:val="nil"/>
              <w:bottom w:val="nil"/>
              <w:right w:val="nil"/>
            </w:tcBorders>
            <w:shd w:val="clear" w:color="auto" w:fill="auto"/>
            <w:noWrap/>
            <w:vAlign w:val="bottom"/>
            <w:hideMark/>
          </w:tcPr>
          <w:p w14:paraId="36C3AF4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C2942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19.16</w:t>
            </w:r>
          </w:p>
        </w:tc>
      </w:tr>
      <w:tr w:rsidR="001B2FCC" w:rsidRPr="001B2FCC" w14:paraId="34990851" w14:textId="77777777" w:rsidTr="001B2FCC">
        <w:trPr>
          <w:trHeight w:val="300"/>
        </w:trPr>
        <w:tc>
          <w:tcPr>
            <w:tcW w:w="3939" w:type="dxa"/>
            <w:tcBorders>
              <w:top w:val="nil"/>
              <w:left w:val="nil"/>
              <w:bottom w:val="nil"/>
              <w:right w:val="nil"/>
            </w:tcBorders>
            <w:shd w:val="clear" w:color="auto" w:fill="auto"/>
            <w:noWrap/>
            <w:vAlign w:val="bottom"/>
            <w:hideMark/>
          </w:tcPr>
          <w:p w14:paraId="518D30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Poland</w:t>
            </w:r>
          </w:p>
        </w:tc>
        <w:tc>
          <w:tcPr>
            <w:tcW w:w="1243" w:type="dxa"/>
            <w:tcBorders>
              <w:top w:val="nil"/>
              <w:left w:val="nil"/>
              <w:bottom w:val="nil"/>
              <w:right w:val="nil"/>
            </w:tcBorders>
            <w:shd w:val="clear" w:color="auto" w:fill="auto"/>
            <w:noWrap/>
            <w:vAlign w:val="bottom"/>
            <w:hideMark/>
          </w:tcPr>
          <w:p w14:paraId="308719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w:t>
            </w:r>
          </w:p>
        </w:tc>
        <w:tc>
          <w:tcPr>
            <w:tcW w:w="1243" w:type="dxa"/>
            <w:tcBorders>
              <w:top w:val="nil"/>
              <w:left w:val="nil"/>
              <w:bottom w:val="nil"/>
              <w:right w:val="nil"/>
            </w:tcBorders>
            <w:shd w:val="clear" w:color="auto" w:fill="auto"/>
            <w:noWrap/>
            <w:vAlign w:val="bottom"/>
            <w:hideMark/>
          </w:tcPr>
          <w:p w14:paraId="49E024F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30.40</w:t>
            </w:r>
          </w:p>
        </w:tc>
        <w:tc>
          <w:tcPr>
            <w:tcW w:w="110" w:type="dxa"/>
            <w:tcBorders>
              <w:top w:val="nil"/>
              <w:left w:val="nil"/>
              <w:bottom w:val="nil"/>
              <w:right w:val="nil"/>
            </w:tcBorders>
            <w:shd w:val="clear" w:color="auto" w:fill="auto"/>
            <w:noWrap/>
            <w:vAlign w:val="bottom"/>
            <w:hideMark/>
          </w:tcPr>
          <w:p w14:paraId="36F799A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3CDBD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9.25</w:t>
            </w:r>
          </w:p>
        </w:tc>
        <w:tc>
          <w:tcPr>
            <w:tcW w:w="1243" w:type="dxa"/>
            <w:tcBorders>
              <w:top w:val="nil"/>
              <w:left w:val="nil"/>
              <w:bottom w:val="nil"/>
              <w:right w:val="nil"/>
            </w:tcBorders>
            <w:shd w:val="clear" w:color="auto" w:fill="auto"/>
            <w:noWrap/>
            <w:vAlign w:val="bottom"/>
            <w:hideMark/>
          </w:tcPr>
          <w:p w14:paraId="16F0CB4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34.12</w:t>
            </w:r>
          </w:p>
        </w:tc>
        <w:tc>
          <w:tcPr>
            <w:tcW w:w="110" w:type="dxa"/>
            <w:tcBorders>
              <w:top w:val="nil"/>
              <w:left w:val="nil"/>
              <w:bottom w:val="nil"/>
              <w:right w:val="nil"/>
            </w:tcBorders>
            <w:shd w:val="clear" w:color="auto" w:fill="auto"/>
            <w:noWrap/>
            <w:vAlign w:val="bottom"/>
            <w:hideMark/>
          </w:tcPr>
          <w:p w14:paraId="2EB2BA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9A045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43.83</w:t>
            </w:r>
          </w:p>
        </w:tc>
      </w:tr>
      <w:tr w:rsidR="001B2FCC" w:rsidRPr="001B2FCC" w14:paraId="65D473B8" w14:textId="77777777" w:rsidTr="001B2FCC">
        <w:trPr>
          <w:trHeight w:val="300"/>
        </w:trPr>
        <w:tc>
          <w:tcPr>
            <w:tcW w:w="3939" w:type="dxa"/>
            <w:tcBorders>
              <w:top w:val="nil"/>
              <w:left w:val="nil"/>
              <w:bottom w:val="nil"/>
              <w:right w:val="nil"/>
            </w:tcBorders>
            <w:shd w:val="clear" w:color="auto" w:fill="auto"/>
            <w:noWrap/>
            <w:vAlign w:val="bottom"/>
            <w:hideMark/>
          </w:tcPr>
          <w:p w14:paraId="6DE0D9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Portugal</w:t>
            </w:r>
          </w:p>
        </w:tc>
        <w:tc>
          <w:tcPr>
            <w:tcW w:w="1243" w:type="dxa"/>
            <w:tcBorders>
              <w:top w:val="nil"/>
              <w:left w:val="nil"/>
              <w:bottom w:val="nil"/>
              <w:right w:val="nil"/>
            </w:tcBorders>
            <w:shd w:val="clear" w:color="auto" w:fill="auto"/>
            <w:noWrap/>
            <w:vAlign w:val="bottom"/>
            <w:hideMark/>
          </w:tcPr>
          <w:p w14:paraId="661626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w:t>
            </w:r>
          </w:p>
        </w:tc>
        <w:tc>
          <w:tcPr>
            <w:tcW w:w="1243" w:type="dxa"/>
            <w:tcBorders>
              <w:top w:val="nil"/>
              <w:left w:val="nil"/>
              <w:bottom w:val="nil"/>
              <w:right w:val="nil"/>
            </w:tcBorders>
            <w:shd w:val="clear" w:color="auto" w:fill="auto"/>
            <w:noWrap/>
            <w:vAlign w:val="bottom"/>
            <w:hideMark/>
          </w:tcPr>
          <w:p w14:paraId="7ADF4D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14.96</w:t>
            </w:r>
          </w:p>
        </w:tc>
        <w:tc>
          <w:tcPr>
            <w:tcW w:w="110" w:type="dxa"/>
            <w:tcBorders>
              <w:top w:val="nil"/>
              <w:left w:val="nil"/>
              <w:bottom w:val="nil"/>
              <w:right w:val="nil"/>
            </w:tcBorders>
            <w:shd w:val="clear" w:color="auto" w:fill="auto"/>
            <w:noWrap/>
            <w:vAlign w:val="bottom"/>
            <w:hideMark/>
          </w:tcPr>
          <w:p w14:paraId="63BA672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15388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5.86</w:t>
            </w:r>
          </w:p>
        </w:tc>
        <w:tc>
          <w:tcPr>
            <w:tcW w:w="1243" w:type="dxa"/>
            <w:tcBorders>
              <w:top w:val="nil"/>
              <w:left w:val="nil"/>
              <w:bottom w:val="nil"/>
              <w:right w:val="nil"/>
            </w:tcBorders>
            <w:shd w:val="clear" w:color="auto" w:fill="auto"/>
            <w:noWrap/>
            <w:vAlign w:val="bottom"/>
            <w:hideMark/>
          </w:tcPr>
          <w:p w14:paraId="2626BE0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18.75</w:t>
            </w:r>
          </w:p>
        </w:tc>
        <w:tc>
          <w:tcPr>
            <w:tcW w:w="110" w:type="dxa"/>
            <w:tcBorders>
              <w:top w:val="nil"/>
              <w:left w:val="nil"/>
              <w:bottom w:val="nil"/>
              <w:right w:val="nil"/>
            </w:tcBorders>
            <w:shd w:val="clear" w:color="auto" w:fill="auto"/>
            <w:noWrap/>
            <w:vAlign w:val="bottom"/>
            <w:hideMark/>
          </w:tcPr>
          <w:p w14:paraId="3754FFB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2E2E7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25.13</w:t>
            </w:r>
          </w:p>
        </w:tc>
      </w:tr>
      <w:tr w:rsidR="001B2FCC" w:rsidRPr="001B2FCC" w14:paraId="2F9EDFC7" w14:textId="77777777" w:rsidTr="001B2FCC">
        <w:trPr>
          <w:trHeight w:val="300"/>
        </w:trPr>
        <w:tc>
          <w:tcPr>
            <w:tcW w:w="3939" w:type="dxa"/>
            <w:tcBorders>
              <w:top w:val="nil"/>
              <w:left w:val="nil"/>
              <w:bottom w:val="nil"/>
              <w:right w:val="nil"/>
            </w:tcBorders>
            <w:shd w:val="clear" w:color="auto" w:fill="auto"/>
            <w:noWrap/>
            <w:vAlign w:val="bottom"/>
            <w:hideMark/>
          </w:tcPr>
          <w:p w14:paraId="22684C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Romania</w:t>
            </w:r>
          </w:p>
        </w:tc>
        <w:tc>
          <w:tcPr>
            <w:tcW w:w="1243" w:type="dxa"/>
            <w:tcBorders>
              <w:top w:val="nil"/>
              <w:left w:val="nil"/>
              <w:bottom w:val="nil"/>
              <w:right w:val="nil"/>
            </w:tcBorders>
            <w:shd w:val="clear" w:color="auto" w:fill="auto"/>
            <w:noWrap/>
            <w:vAlign w:val="bottom"/>
            <w:hideMark/>
          </w:tcPr>
          <w:p w14:paraId="163CA8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19.16</w:t>
            </w:r>
          </w:p>
        </w:tc>
        <w:tc>
          <w:tcPr>
            <w:tcW w:w="1243" w:type="dxa"/>
            <w:tcBorders>
              <w:top w:val="nil"/>
              <w:left w:val="nil"/>
              <w:bottom w:val="nil"/>
              <w:right w:val="nil"/>
            </w:tcBorders>
            <w:shd w:val="clear" w:color="auto" w:fill="auto"/>
            <w:noWrap/>
            <w:vAlign w:val="bottom"/>
            <w:hideMark/>
          </w:tcPr>
          <w:p w14:paraId="30092CA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44.26</w:t>
            </w:r>
          </w:p>
        </w:tc>
        <w:tc>
          <w:tcPr>
            <w:tcW w:w="110" w:type="dxa"/>
            <w:tcBorders>
              <w:top w:val="nil"/>
              <w:left w:val="nil"/>
              <w:bottom w:val="nil"/>
              <w:right w:val="nil"/>
            </w:tcBorders>
            <w:shd w:val="clear" w:color="auto" w:fill="auto"/>
            <w:noWrap/>
            <w:vAlign w:val="bottom"/>
            <w:hideMark/>
          </w:tcPr>
          <w:p w14:paraId="6B02181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A642B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21.96</w:t>
            </w:r>
          </w:p>
        </w:tc>
        <w:tc>
          <w:tcPr>
            <w:tcW w:w="1243" w:type="dxa"/>
            <w:tcBorders>
              <w:top w:val="nil"/>
              <w:left w:val="nil"/>
              <w:bottom w:val="nil"/>
              <w:right w:val="nil"/>
            </w:tcBorders>
            <w:shd w:val="clear" w:color="auto" w:fill="auto"/>
            <w:noWrap/>
            <w:vAlign w:val="bottom"/>
            <w:hideMark/>
          </w:tcPr>
          <w:p w14:paraId="7FF385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54.14</w:t>
            </w:r>
          </w:p>
        </w:tc>
        <w:tc>
          <w:tcPr>
            <w:tcW w:w="110" w:type="dxa"/>
            <w:tcBorders>
              <w:top w:val="nil"/>
              <w:left w:val="nil"/>
              <w:bottom w:val="nil"/>
              <w:right w:val="nil"/>
            </w:tcBorders>
            <w:shd w:val="clear" w:color="auto" w:fill="auto"/>
            <w:noWrap/>
            <w:vAlign w:val="bottom"/>
            <w:hideMark/>
          </w:tcPr>
          <w:p w14:paraId="3C58D68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72C0A9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65.26</w:t>
            </w:r>
          </w:p>
        </w:tc>
      </w:tr>
      <w:tr w:rsidR="001B2FCC" w:rsidRPr="001B2FCC" w14:paraId="69F988F3" w14:textId="77777777" w:rsidTr="001B2FCC">
        <w:trPr>
          <w:trHeight w:val="300"/>
        </w:trPr>
        <w:tc>
          <w:tcPr>
            <w:tcW w:w="3939" w:type="dxa"/>
            <w:tcBorders>
              <w:top w:val="nil"/>
              <w:left w:val="nil"/>
              <w:bottom w:val="nil"/>
              <w:right w:val="nil"/>
            </w:tcBorders>
            <w:shd w:val="clear" w:color="auto" w:fill="auto"/>
            <w:noWrap/>
            <w:vAlign w:val="bottom"/>
            <w:hideMark/>
          </w:tcPr>
          <w:p w14:paraId="7CFBB3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Russian Federation</w:t>
            </w:r>
          </w:p>
        </w:tc>
        <w:tc>
          <w:tcPr>
            <w:tcW w:w="1243" w:type="dxa"/>
            <w:tcBorders>
              <w:top w:val="nil"/>
              <w:left w:val="nil"/>
              <w:bottom w:val="nil"/>
              <w:right w:val="nil"/>
            </w:tcBorders>
            <w:shd w:val="clear" w:color="auto" w:fill="auto"/>
            <w:noWrap/>
            <w:vAlign w:val="bottom"/>
            <w:hideMark/>
          </w:tcPr>
          <w:p w14:paraId="5F21358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18.35</w:t>
            </w:r>
          </w:p>
        </w:tc>
        <w:tc>
          <w:tcPr>
            <w:tcW w:w="1243" w:type="dxa"/>
            <w:tcBorders>
              <w:top w:val="nil"/>
              <w:left w:val="nil"/>
              <w:bottom w:val="nil"/>
              <w:right w:val="nil"/>
            </w:tcBorders>
            <w:shd w:val="clear" w:color="auto" w:fill="auto"/>
            <w:noWrap/>
            <w:vAlign w:val="bottom"/>
            <w:hideMark/>
          </w:tcPr>
          <w:p w14:paraId="180F263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40.42</w:t>
            </w:r>
          </w:p>
        </w:tc>
        <w:tc>
          <w:tcPr>
            <w:tcW w:w="110" w:type="dxa"/>
            <w:tcBorders>
              <w:top w:val="nil"/>
              <w:left w:val="nil"/>
              <w:bottom w:val="nil"/>
              <w:right w:val="nil"/>
            </w:tcBorders>
            <w:shd w:val="clear" w:color="auto" w:fill="auto"/>
            <w:noWrap/>
            <w:vAlign w:val="bottom"/>
            <w:hideMark/>
          </w:tcPr>
          <w:p w14:paraId="183A630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2F5C2D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21.66</w:t>
            </w:r>
          </w:p>
        </w:tc>
        <w:tc>
          <w:tcPr>
            <w:tcW w:w="1243" w:type="dxa"/>
            <w:tcBorders>
              <w:top w:val="nil"/>
              <w:left w:val="nil"/>
              <w:bottom w:val="nil"/>
              <w:right w:val="nil"/>
            </w:tcBorders>
            <w:shd w:val="clear" w:color="auto" w:fill="auto"/>
            <w:noWrap/>
            <w:vAlign w:val="bottom"/>
            <w:hideMark/>
          </w:tcPr>
          <w:p w14:paraId="794138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48.13</w:t>
            </w:r>
          </w:p>
        </w:tc>
        <w:tc>
          <w:tcPr>
            <w:tcW w:w="110" w:type="dxa"/>
            <w:tcBorders>
              <w:top w:val="nil"/>
              <w:left w:val="nil"/>
              <w:bottom w:val="nil"/>
              <w:right w:val="nil"/>
            </w:tcBorders>
            <w:shd w:val="clear" w:color="auto" w:fill="auto"/>
            <w:noWrap/>
            <w:vAlign w:val="bottom"/>
            <w:hideMark/>
          </w:tcPr>
          <w:p w14:paraId="56104B8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A2E36C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68.34</w:t>
            </w:r>
          </w:p>
        </w:tc>
      </w:tr>
      <w:tr w:rsidR="001B2FCC" w:rsidRPr="001B2FCC" w14:paraId="35A05226" w14:textId="77777777" w:rsidTr="001B2FCC">
        <w:trPr>
          <w:trHeight w:val="300"/>
        </w:trPr>
        <w:tc>
          <w:tcPr>
            <w:tcW w:w="3939" w:type="dxa"/>
            <w:tcBorders>
              <w:top w:val="nil"/>
              <w:left w:val="nil"/>
              <w:bottom w:val="nil"/>
              <w:right w:val="nil"/>
            </w:tcBorders>
            <w:shd w:val="clear" w:color="auto" w:fill="auto"/>
            <w:noWrap/>
            <w:vAlign w:val="bottom"/>
            <w:hideMark/>
          </w:tcPr>
          <w:p w14:paraId="2507C5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Serbia</w:t>
            </w:r>
          </w:p>
        </w:tc>
        <w:tc>
          <w:tcPr>
            <w:tcW w:w="1243" w:type="dxa"/>
            <w:tcBorders>
              <w:top w:val="nil"/>
              <w:left w:val="nil"/>
              <w:bottom w:val="nil"/>
              <w:right w:val="nil"/>
            </w:tcBorders>
            <w:shd w:val="clear" w:color="auto" w:fill="auto"/>
            <w:noWrap/>
            <w:vAlign w:val="bottom"/>
            <w:hideMark/>
          </w:tcPr>
          <w:p w14:paraId="3639E0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12.16</w:t>
            </w:r>
          </w:p>
        </w:tc>
        <w:tc>
          <w:tcPr>
            <w:tcW w:w="1243" w:type="dxa"/>
            <w:tcBorders>
              <w:top w:val="nil"/>
              <w:left w:val="nil"/>
              <w:bottom w:val="nil"/>
              <w:right w:val="nil"/>
            </w:tcBorders>
            <w:shd w:val="clear" w:color="auto" w:fill="auto"/>
            <w:noWrap/>
            <w:vAlign w:val="bottom"/>
            <w:hideMark/>
          </w:tcPr>
          <w:p w14:paraId="65604D0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37.54</w:t>
            </w:r>
          </w:p>
        </w:tc>
        <w:tc>
          <w:tcPr>
            <w:tcW w:w="110" w:type="dxa"/>
            <w:tcBorders>
              <w:top w:val="nil"/>
              <w:left w:val="nil"/>
              <w:bottom w:val="nil"/>
              <w:right w:val="nil"/>
            </w:tcBorders>
            <w:shd w:val="clear" w:color="auto" w:fill="auto"/>
            <w:noWrap/>
            <w:vAlign w:val="bottom"/>
            <w:hideMark/>
          </w:tcPr>
          <w:p w14:paraId="3A782D8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779D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13.68</w:t>
            </w:r>
          </w:p>
        </w:tc>
        <w:tc>
          <w:tcPr>
            <w:tcW w:w="1243" w:type="dxa"/>
            <w:tcBorders>
              <w:top w:val="nil"/>
              <w:left w:val="nil"/>
              <w:bottom w:val="nil"/>
              <w:right w:val="nil"/>
            </w:tcBorders>
            <w:shd w:val="clear" w:color="auto" w:fill="auto"/>
            <w:noWrap/>
            <w:vAlign w:val="bottom"/>
            <w:hideMark/>
          </w:tcPr>
          <w:p w14:paraId="1ADDB6C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43.47</w:t>
            </w:r>
          </w:p>
        </w:tc>
        <w:tc>
          <w:tcPr>
            <w:tcW w:w="110" w:type="dxa"/>
            <w:tcBorders>
              <w:top w:val="nil"/>
              <w:left w:val="nil"/>
              <w:bottom w:val="nil"/>
              <w:right w:val="nil"/>
            </w:tcBorders>
            <w:shd w:val="clear" w:color="auto" w:fill="auto"/>
            <w:noWrap/>
            <w:vAlign w:val="bottom"/>
            <w:hideMark/>
          </w:tcPr>
          <w:p w14:paraId="46B9EC0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59F919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51.34</w:t>
            </w:r>
          </w:p>
        </w:tc>
      </w:tr>
      <w:tr w:rsidR="001B2FCC" w:rsidRPr="001B2FCC" w14:paraId="748C03AB" w14:textId="77777777" w:rsidTr="001B2FCC">
        <w:trPr>
          <w:trHeight w:val="300"/>
        </w:trPr>
        <w:tc>
          <w:tcPr>
            <w:tcW w:w="3939" w:type="dxa"/>
            <w:tcBorders>
              <w:top w:val="nil"/>
              <w:left w:val="nil"/>
              <w:bottom w:val="nil"/>
              <w:right w:val="nil"/>
            </w:tcBorders>
            <w:shd w:val="clear" w:color="auto" w:fill="auto"/>
            <w:noWrap/>
            <w:vAlign w:val="bottom"/>
            <w:hideMark/>
          </w:tcPr>
          <w:p w14:paraId="627C59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Slovakia</w:t>
            </w:r>
          </w:p>
        </w:tc>
        <w:tc>
          <w:tcPr>
            <w:tcW w:w="1243" w:type="dxa"/>
            <w:tcBorders>
              <w:top w:val="nil"/>
              <w:left w:val="nil"/>
              <w:bottom w:val="nil"/>
              <w:right w:val="nil"/>
            </w:tcBorders>
            <w:shd w:val="clear" w:color="auto" w:fill="auto"/>
            <w:noWrap/>
            <w:vAlign w:val="bottom"/>
            <w:hideMark/>
          </w:tcPr>
          <w:p w14:paraId="5792453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9.34</w:t>
            </w:r>
          </w:p>
        </w:tc>
        <w:tc>
          <w:tcPr>
            <w:tcW w:w="1243" w:type="dxa"/>
            <w:tcBorders>
              <w:top w:val="nil"/>
              <w:left w:val="nil"/>
              <w:bottom w:val="nil"/>
              <w:right w:val="nil"/>
            </w:tcBorders>
            <w:shd w:val="clear" w:color="auto" w:fill="auto"/>
            <w:noWrap/>
            <w:vAlign w:val="bottom"/>
            <w:hideMark/>
          </w:tcPr>
          <w:p w14:paraId="217730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24.48</w:t>
            </w:r>
          </w:p>
        </w:tc>
        <w:tc>
          <w:tcPr>
            <w:tcW w:w="110" w:type="dxa"/>
            <w:tcBorders>
              <w:top w:val="nil"/>
              <w:left w:val="nil"/>
              <w:bottom w:val="nil"/>
              <w:right w:val="nil"/>
            </w:tcBorders>
            <w:shd w:val="clear" w:color="auto" w:fill="auto"/>
            <w:noWrap/>
            <w:vAlign w:val="bottom"/>
            <w:hideMark/>
          </w:tcPr>
          <w:p w14:paraId="7480AB6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73B91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10.95</w:t>
            </w:r>
          </w:p>
        </w:tc>
        <w:tc>
          <w:tcPr>
            <w:tcW w:w="1243" w:type="dxa"/>
            <w:tcBorders>
              <w:top w:val="nil"/>
              <w:left w:val="nil"/>
              <w:bottom w:val="nil"/>
              <w:right w:val="nil"/>
            </w:tcBorders>
            <w:shd w:val="clear" w:color="auto" w:fill="auto"/>
            <w:noWrap/>
            <w:vAlign w:val="bottom"/>
            <w:hideMark/>
          </w:tcPr>
          <w:p w14:paraId="134750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28.83</w:t>
            </w:r>
          </w:p>
        </w:tc>
        <w:tc>
          <w:tcPr>
            <w:tcW w:w="110" w:type="dxa"/>
            <w:tcBorders>
              <w:top w:val="nil"/>
              <w:left w:val="nil"/>
              <w:bottom w:val="nil"/>
              <w:right w:val="nil"/>
            </w:tcBorders>
            <w:shd w:val="clear" w:color="auto" w:fill="auto"/>
            <w:noWrap/>
            <w:vAlign w:val="bottom"/>
            <w:hideMark/>
          </w:tcPr>
          <w:p w14:paraId="31E53E2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28E9F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37.87</w:t>
            </w:r>
          </w:p>
        </w:tc>
      </w:tr>
      <w:tr w:rsidR="001B2FCC" w:rsidRPr="001B2FCC" w14:paraId="41945511" w14:textId="77777777" w:rsidTr="001B2FCC">
        <w:trPr>
          <w:trHeight w:val="300"/>
        </w:trPr>
        <w:tc>
          <w:tcPr>
            <w:tcW w:w="3939" w:type="dxa"/>
            <w:tcBorders>
              <w:top w:val="nil"/>
              <w:left w:val="nil"/>
              <w:bottom w:val="nil"/>
              <w:right w:val="nil"/>
            </w:tcBorders>
            <w:shd w:val="clear" w:color="auto" w:fill="auto"/>
            <w:noWrap/>
            <w:vAlign w:val="bottom"/>
            <w:hideMark/>
          </w:tcPr>
          <w:p w14:paraId="3A75A55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Slovenia</w:t>
            </w:r>
          </w:p>
        </w:tc>
        <w:tc>
          <w:tcPr>
            <w:tcW w:w="1243" w:type="dxa"/>
            <w:tcBorders>
              <w:top w:val="nil"/>
              <w:left w:val="nil"/>
              <w:bottom w:val="nil"/>
              <w:right w:val="nil"/>
            </w:tcBorders>
            <w:shd w:val="clear" w:color="auto" w:fill="auto"/>
            <w:noWrap/>
            <w:vAlign w:val="bottom"/>
            <w:hideMark/>
          </w:tcPr>
          <w:p w14:paraId="4E54DB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4.14</w:t>
            </w:r>
          </w:p>
        </w:tc>
        <w:tc>
          <w:tcPr>
            <w:tcW w:w="1243" w:type="dxa"/>
            <w:tcBorders>
              <w:top w:val="nil"/>
              <w:left w:val="nil"/>
              <w:bottom w:val="nil"/>
              <w:right w:val="nil"/>
            </w:tcBorders>
            <w:shd w:val="clear" w:color="auto" w:fill="auto"/>
            <w:noWrap/>
            <w:vAlign w:val="bottom"/>
            <w:hideMark/>
          </w:tcPr>
          <w:p w14:paraId="28865E2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13.22</w:t>
            </w:r>
          </w:p>
        </w:tc>
        <w:tc>
          <w:tcPr>
            <w:tcW w:w="110" w:type="dxa"/>
            <w:tcBorders>
              <w:top w:val="nil"/>
              <w:left w:val="nil"/>
              <w:bottom w:val="nil"/>
              <w:right w:val="nil"/>
            </w:tcBorders>
            <w:shd w:val="clear" w:color="auto" w:fill="auto"/>
            <w:noWrap/>
            <w:vAlign w:val="bottom"/>
            <w:hideMark/>
          </w:tcPr>
          <w:p w14:paraId="45D6E173"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F93C61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4.89</w:t>
            </w:r>
          </w:p>
        </w:tc>
        <w:tc>
          <w:tcPr>
            <w:tcW w:w="1243" w:type="dxa"/>
            <w:tcBorders>
              <w:top w:val="nil"/>
              <w:left w:val="nil"/>
              <w:bottom w:val="nil"/>
              <w:right w:val="nil"/>
            </w:tcBorders>
            <w:shd w:val="clear" w:color="auto" w:fill="auto"/>
            <w:noWrap/>
            <w:vAlign w:val="bottom"/>
            <w:hideMark/>
          </w:tcPr>
          <w:p w14:paraId="4323BE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15.74</w:t>
            </w:r>
          </w:p>
        </w:tc>
        <w:tc>
          <w:tcPr>
            <w:tcW w:w="110" w:type="dxa"/>
            <w:tcBorders>
              <w:top w:val="nil"/>
              <w:left w:val="nil"/>
              <w:bottom w:val="nil"/>
              <w:right w:val="nil"/>
            </w:tcBorders>
            <w:shd w:val="clear" w:color="auto" w:fill="auto"/>
            <w:noWrap/>
            <w:vAlign w:val="bottom"/>
            <w:hideMark/>
          </w:tcPr>
          <w:p w14:paraId="4D567D3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0D76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21.96</w:t>
            </w:r>
          </w:p>
        </w:tc>
      </w:tr>
      <w:tr w:rsidR="001B2FCC" w:rsidRPr="001B2FCC" w14:paraId="44EC6237" w14:textId="77777777" w:rsidTr="001B2FCC">
        <w:trPr>
          <w:trHeight w:val="300"/>
        </w:trPr>
        <w:tc>
          <w:tcPr>
            <w:tcW w:w="3939" w:type="dxa"/>
            <w:tcBorders>
              <w:top w:val="nil"/>
              <w:left w:val="nil"/>
              <w:bottom w:val="nil"/>
              <w:right w:val="nil"/>
            </w:tcBorders>
            <w:shd w:val="clear" w:color="auto" w:fill="auto"/>
            <w:noWrap/>
            <w:vAlign w:val="bottom"/>
            <w:hideMark/>
          </w:tcPr>
          <w:p w14:paraId="729053E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Spain</w:t>
            </w:r>
          </w:p>
        </w:tc>
        <w:tc>
          <w:tcPr>
            <w:tcW w:w="1243" w:type="dxa"/>
            <w:tcBorders>
              <w:top w:val="nil"/>
              <w:left w:val="nil"/>
              <w:bottom w:val="nil"/>
              <w:right w:val="nil"/>
            </w:tcBorders>
            <w:shd w:val="clear" w:color="auto" w:fill="auto"/>
            <w:noWrap/>
            <w:vAlign w:val="bottom"/>
            <w:hideMark/>
          </w:tcPr>
          <w:p w14:paraId="25EF9FE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4.26</w:t>
            </w:r>
          </w:p>
        </w:tc>
        <w:tc>
          <w:tcPr>
            <w:tcW w:w="1243" w:type="dxa"/>
            <w:tcBorders>
              <w:top w:val="nil"/>
              <w:left w:val="nil"/>
              <w:bottom w:val="nil"/>
              <w:right w:val="nil"/>
            </w:tcBorders>
            <w:shd w:val="clear" w:color="auto" w:fill="auto"/>
            <w:noWrap/>
            <w:vAlign w:val="bottom"/>
            <w:hideMark/>
          </w:tcPr>
          <w:p w14:paraId="74D5685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9.59</w:t>
            </w:r>
          </w:p>
        </w:tc>
        <w:tc>
          <w:tcPr>
            <w:tcW w:w="110" w:type="dxa"/>
            <w:tcBorders>
              <w:top w:val="nil"/>
              <w:left w:val="nil"/>
              <w:bottom w:val="nil"/>
              <w:right w:val="nil"/>
            </w:tcBorders>
            <w:shd w:val="clear" w:color="auto" w:fill="auto"/>
            <w:noWrap/>
            <w:vAlign w:val="bottom"/>
            <w:hideMark/>
          </w:tcPr>
          <w:p w14:paraId="3A11614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7CE6C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4.97</w:t>
            </w:r>
          </w:p>
        </w:tc>
        <w:tc>
          <w:tcPr>
            <w:tcW w:w="1243" w:type="dxa"/>
            <w:tcBorders>
              <w:top w:val="nil"/>
              <w:left w:val="nil"/>
              <w:bottom w:val="nil"/>
              <w:right w:val="nil"/>
            </w:tcBorders>
            <w:shd w:val="clear" w:color="auto" w:fill="auto"/>
            <w:noWrap/>
            <w:vAlign w:val="bottom"/>
            <w:hideMark/>
          </w:tcPr>
          <w:p w14:paraId="551FF7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11.64</w:t>
            </w:r>
          </w:p>
        </w:tc>
        <w:tc>
          <w:tcPr>
            <w:tcW w:w="110" w:type="dxa"/>
            <w:tcBorders>
              <w:top w:val="nil"/>
              <w:left w:val="nil"/>
              <w:bottom w:val="nil"/>
              <w:right w:val="nil"/>
            </w:tcBorders>
            <w:shd w:val="clear" w:color="auto" w:fill="auto"/>
            <w:noWrap/>
            <w:vAlign w:val="bottom"/>
            <w:hideMark/>
          </w:tcPr>
          <w:p w14:paraId="4670D4B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19D91B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14.88</w:t>
            </w:r>
          </w:p>
        </w:tc>
      </w:tr>
      <w:tr w:rsidR="001B2FCC" w:rsidRPr="001B2FCC" w14:paraId="0C322954" w14:textId="77777777" w:rsidTr="001B2FCC">
        <w:trPr>
          <w:trHeight w:val="300"/>
        </w:trPr>
        <w:tc>
          <w:tcPr>
            <w:tcW w:w="3939" w:type="dxa"/>
            <w:tcBorders>
              <w:top w:val="nil"/>
              <w:left w:val="nil"/>
              <w:bottom w:val="nil"/>
              <w:right w:val="nil"/>
            </w:tcBorders>
            <w:shd w:val="clear" w:color="auto" w:fill="auto"/>
            <w:noWrap/>
            <w:vAlign w:val="bottom"/>
            <w:hideMark/>
          </w:tcPr>
          <w:p w14:paraId="3B80A3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Sweden</w:t>
            </w:r>
          </w:p>
        </w:tc>
        <w:tc>
          <w:tcPr>
            <w:tcW w:w="1243" w:type="dxa"/>
            <w:tcBorders>
              <w:top w:val="nil"/>
              <w:left w:val="nil"/>
              <w:bottom w:val="nil"/>
              <w:right w:val="nil"/>
            </w:tcBorders>
            <w:shd w:val="clear" w:color="auto" w:fill="auto"/>
            <w:noWrap/>
            <w:vAlign w:val="bottom"/>
            <w:hideMark/>
          </w:tcPr>
          <w:p w14:paraId="50FF304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4.07</w:t>
            </w:r>
          </w:p>
        </w:tc>
        <w:tc>
          <w:tcPr>
            <w:tcW w:w="1243" w:type="dxa"/>
            <w:tcBorders>
              <w:top w:val="nil"/>
              <w:left w:val="nil"/>
              <w:bottom w:val="nil"/>
              <w:right w:val="nil"/>
            </w:tcBorders>
            <w:shd w:val="clear" w:color="auto" w:fill="auto"/>
            <w:noWrap/>
            <w:vAlign w:val="bottom"/>
            <w:hideMark/>
          </w:tcPr>
          <w:p w14:paraId="68ED22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9.37</w:t>
            </w:r>
          </w:p>
        </w:tc>
        <w:tc>
          <w:tcPr>
            <w:tcW w:w="110" w:type="dxa"/>
            <w:tcBorders>
              <w:top w:val="nil"/>
              <w:left w:val="nil"/>
              <w:bottom w:val="nil"/>
              <w:right w:val="nil"/>
            </w:tcBorders>
            <w:shd w:val="clear" w:color="auto" w:fill="auto"/>
            <w:noWrap/>
            <w:vAlign w:val="bottom"/>
            <w:hideMark/>
          </w:tcPr>
          <w:p w14:paraId="6C455CF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C0C14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4.75</w:t>
            </w:r>
          </w:p>
        </w:tc>
        <w:tc>
          <w:tcPr>
            <w:tcW w:w="1243" w:type="dxa"/>
            <w:tcBorders>
              <w:top w:val="nil"/>
              <w:left w:val="nil"/>
              <w:bottom w:val="nil"/>
              <w:right w:val="nil"/>
            </w:tcBorders>
            <w:shd w:val="clear" w:color="auto" w:fill="auto"/>
            <w:noWrap/>
            <w:vAlign w:val="bottom"/>
            <w:hideMark/>
          </w:tcPr>
          <w:p w14:paraId="368792D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11.22</w:t>
            </w:r>
          </w:p>
        </w:tc>
        <w:tc>
          <w:tcPr>
            <w:tcW w:w="110" w:type="dxa"/>
            <w:tcBorders>
              <w:top w:val="nil"/>
              <w:left w:val="nil"/>
              <w:bottom w:val="nil"/>
              <w:right w:val="nil"/>
            </w:tcBorders>
            <w:shd w:val="clear" w:color="auto" w:fill="auto"/>
            <w:noWrap/>
            <w:vAlign w:val="bottom"/>
            <w:hideMark/>
          </w:tcPr>
          <w:p w14:paraId="0A18C75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3A49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15.84</w:t>
            </w:r>
          </w:p>
        </w:tc>
      </w:tr>
      <w:tr w:rsidR="001B2FCC" w:rsidRPr="001B2FCC" w14:paraId="03B75498" w14:textId="77777777" w:rsidTr="001B2FCC">
        <w:trPr>
          <w:trHeight w:val="300"/>
        </w:trPr>
        <w:tc>
          <w:tcPr>
            <w:tcW w:w="3939" w:type="dxa"/>
            <w:tcBorders>
              <w:top w:val="nil"/>
              <w:left w:val="nil"/>
              <w:bottom w:val="nil"/>
              <w:right w:val="nil"/>
            </w:tcBorders>
            <w:shd w:val="clear" w:color="auto" w:fill="auto"/>
            <w:noWrap/>
            <w:vAlign w:val="bottom"/>
            <w:hideMark/>
          </w:tcPr>
          <w:p w14:paraId="7B68226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Switzerland</w:t>
            </w:r>
          </w:p>
        </w:tc>
        <w:tc>
          <w:tcPr>
            <w:tcW w:w="1243" w:type="dxa"/>
            <w:tcBorders>
              <w:top w:val="nil"/>
              <w:left w:val="nil"/>
              <w:bottom w:val="nil"/>
              <w:right w:val="nil"/>
            </w:tcBorders>
            <w:shd w:val="clear" w:color="auto" w:fill="auto"/>
            <w:noWrap/>
            <w:vAlign w:val="bottom"/>
            <w:hideMark/>
          </w:tcPr>
          <w:p w14:paraId="64FCAD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5.85</w:t>
            </w:r>
          </w:p>
        </w:tc>
        <w:tc>
          <w:tcPr>
            <w:tcW w:w="1243" w:type="dxa"/>
            <w:tcBorders>
              <w:top w:val="nil"/>
              <w:left w:val="nil"/>
              <w:bottom w:val="nil"/>
              <w:right w:val="nil"/>
            </w:tcBorders>
            <w:shd w:val="clear" w:color="auto" w:fill="auto"/>
            <w:noWrap/>
            <w:vAlign w:val="bottom"/>
            <w:hideMark/>
          </w:tcPr>
          <w:p w14:paraId="4C9F7AD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10.79</w:t>
            </w:r>
          </w:p>
        </w:tc>
        <w:tc>
          <w:tcPr>
            <w:tcW w:w="110" w:type="dxa"/>
            <w:tcBorders>
              <w:top w:val="nil"/>
              <w:left w:val="nil"/>
              <w:bottom w:val="nil"/>
              <w:right w:val="nil"/>
            </w:tcBorders>
            <w:shd w:val="clear" w:color="auto" w:fill="auto"/>
            <w:noWrap/>
            <w:vAlign w:val="bottom"/>
            <w:hideMark/>
          </w:tcPr>
          <w:p w14:paraId="1D37B4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D0A5BD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6.46</w:t>
            </w:r>
          </w:p>
        </w:tc>
        <w:tc>
          <w:tcPr>
            <w:tcW w:w="1243" w:type="dxa"/>
            <w:tcBorders>
              <w:top w:val="nil"/>
              <w:left w:val="nil"/>
              <w:bottom w:val="nil"/>
              <w:right w:val="nil"/>
            </w:tcBorders>
            <w:shd w:val="clear" w:color="auto" w:fill="auto"/>
            <w:noWrap/>
            <w:vAlign w:val="bottom"/>
            <w:hideMark/>
          </w:tcPr>
          <w:p w14:paraId="1172B6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12.90</w:t>
            </w:r>
          </w:p>
        </w:tc>
        <w:tc>
          <w:tcPr>
            <w:tcW w:w="110" w:type="dxa"/>
            <w:tcBorders>
              <w:top w:val="nil"/>
              <w:left w:val="nil"/>
              <w:bottom w:val="nil"/>
              <w:right w:val="nil"/>
            </w:tcBorders>
            <w:shd w:val="clear" w:color="auto" w:fill="auto"/>
            <w:noWrap/>
            <w:vAlign w:val="bottom"/>
            <w:hideMark/>
          </w:tcPr>
          <w:p w14:paraId="78C793D6"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B7F74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16.07</w:t>
            </w:r>
          </w:p>
        </w:tc>
      </w:tr>
      <w:tr w:rsidR="001B2FCC" w:rsidRPr="001B2FCC" w14:paraId="1B7FC7B9" w14:textId="77777777" w:rsidTr="001B2FCC">
        <w:trPr>
          <w:trHeight w:val="300"/>
        </w:trPr>
        <w:tc>
          <w:tcPr>
            <w:tcW w:w="3939" w:type="dxa"/>
            <w:tcBorders>
              <w:top w:val="nil"/>
              <w:left w:val="nil"/>
              <w:bottom w:val="nil"/>
              <w:right w:val="nil"/>
            </w:tcBorders>
            <w:shd w:val="clear" w:color="auto" w:fill="auto"/>
            <w:noWrap/>
            <w:vAlign w:val="bottom"/>
            <w:hideMark/>
          </w:tcPr>
          <w:p w14:paraId="2B35006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Ukraine</w:t>
            </w:r>
          </w:p>
        </w:tc>
        <w:tc>
          <w:tcPr>
            <w:tcW w:w="1243" w:type="dxa"/>
            <w:tcBorders>
              <w:top w:val="nil"/>
              <w:left w:val="nil"/>
              <w:bottom w:val="nil"/>
              <w:right w:val="nil"/>
            </w:tcBorders>
            <w:shd w:val="clear" w:color="auto" w:fill="auto"/>
            <w:noWrap/>
            <w:vAlign w:val="bottom"/>
            <w:hideMark/>
          </w:tcPr>
          <w:p w14:paraId="2B5DE1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19.41</w:t>
            </w:r>
          </w:p>
        </w:tc>
        <w:tc>
          <w:tcPr>
            <w:tcW w:w="1243" w:type="dxa"/>
            <w:tcBorders>
              <w:top w:val="nil"/>
              <w:left w:val="nil"/>
              <w:bottom w:val="nil"/>
              <w:right w:val="nil"/>
            </w:tcBorders>
            <w:shd w:val="clear" w:color="auto" w:fill="auto"/>
            <w:noWrap/>
            <w:vAlign w:val="bottom"/>
            <w:hideMark/>
          </w:tcPr>
          <w:p w14:paraId="4B9B741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32.91</w:t>
            </w:r>
          </w:p>
        </w:tc>
        <w:tc>
          <w:tcPr>
            <w:tcW w:w="110" w:type="dxa"/>
            <w:tcBorders>
              <w:top w:val="nil"/>
              <w:left w:val="nil"/>
              <w:bottom w:val="nil"/>
              <w:right w:val="nil"/>
            </w:tcBorders>
            <w:shd w:val="clear" w:color="auto" w:fill="auto"/>
            <w:noWrap/>
            <w:vAlign w:val="bottom"/>
            <w:hideMark/>
          </w:tcPr>
          <w:p w14:paraId="25C279B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0C5358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22.57</w:t>
            </w:r>
          </w:p>
        </w:tc>
        <w:tc>
          <w:tcPr>
            <w:tcW w:w="1243" w:type="dxa"/>
            <w:tcBorders>
              <w:top w:val="nil"/>
              <w:left w:val="nil"/>
              <w:bottom w:val="nil"/>
              <w:right w:val="nil"/>
            </w:tcBorders>
            <w:shd w:val="clear" w:color="auto" w:fill="auto"/>
            <w:noWrap/>
            <w:vAlign w:val="bottom"/>
            <w:hideMark/>
          </w:tcPr>
          <w:p w14:paraId="18A27A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40.59</w:t>
            </w:r>
          </w:p>
        </w:tc>
        <w:tc>
          <w:tcPr>
            <w:tcW w:w="110" w:type="dxa"/>
            <w:tcBorders>
              <w:top w:val="nil"/>
              <w:left w:val="nil"/>
              <w:bottom w:val="nil"/>
              <w:right w:val="nil"/>
            </w:tcBorders>
            <w:shd w:val="clear" w:color="auto" w:fill="auto"/>
            <w:noWrap/>
            <w:vAlign w:val="bottom"/>
            <w:hideMark/>
          </w:tcPr>
          <w:p w14:paraId="2C47CB2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4A89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56.76</w:t>
            </w:r>
          </w:p>
        </w:tc>
      </w:tr>
      <w:tr w:rsidR="001B2FCC" w:rsidRPr="001B2FCC" w14:paraId="7063FA0B" w14:textId="77777777" w:rsidTr="001B2FCC">
        <w:trPr>
          <w:trHeight w:val="300"/>
        </w:trPr>
        <w:tc>
          <w:tcPr>
            <w:tcW w:w="3939" w:type="dxa"/>
            <w:tcBorders>
              <w:top w:val="nil"/>
              <w:left w:val="nil"/>
              <w:bottom w:val="nil"/>
              <w:right w:val="nil"/>
            </w:tcBorders>
            <w:shd w:val="clear" w:color="auto" w:fill="auto"/>
            <w:noWrap/>
            <w:vAlign w:val="bottom"/>
            <w:hideMark/>
          </w:tcPr>
          <w:p w14:paraId="101DC0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Kingdom</w:t>
            </w:r>
          </w:p>
        </w:tc>
        <w:tc>
          <w:tcPr>
            <w:tcW w:w="1243" w:type="dxa"/>
            <w:tcBorders>
              <w:top w:val="nil"/>
              <w:left w:val="nil"/>
              <w:bottom w:val="nil"/>
              <w:right w:val="nil"/>
            </w:tcBorders>
            <w:shd w:val="clear" w:color="auto" w:fill="auto"/>
            <w:noWrap/>
            <w:vAlign w:val="bottom"/>
            <w:hideMark/>
          </w:tcPr>
          <w:p w14:paraId="606FB6F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7.65</w:t>
            </w:r>
          </w:p>
        </w:tc>
        <w:tc>
          <w:tcPr>
            <w:tcW w:w="1243" w:type="dxa"/>
            <w:tcBorders>
              <w:top w:val="nil"/>
              <w:left w:val="nil"/>
              <w:bottom w:val="nil"/>
              <w:right w:val="nil"/>
            </w:tcBorders>
            <w:shd w:val="clear" w:color="auto" w:fill="auto"/>
            <w:noWrap/>
            <w:vAlign w:val="bottom"/>
            <w:hideMark/>
          </w:tcPr>
          <w:p w14:paraId="38CBC76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14.22</w:t>
            </w:r>
          </w:p>
        </w:tc>
        <w:tc>
          <w:tcPr>
            <w:tcW w:w="110" w:type="dxa"/>
            <w:tcBorders>
              <w:top w:val="nil"/>
              <w:left w:val="nil"/>
              <w:bottom w:val="nil"/>
              <w:right w:val="nil"/>
            </w:tcBorders>
            <w:shd w:val="clear" w:color="auto" w:fill="auto"/>
            <w:noWrap/>
            <w:vAlign w:val="bottom"/>
            <w:hideMark/>
          </w:tcPr>
          <w:p w14:paraId="7CAC81F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01F31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8.70</w:t>
            </w:r>
          </w:p>
        </w:tc>
        <w:tc>
          <w:tcPr>
            <w:tcW w:w="1243" w:type="dxa"/>
            <w:tcBorders>
              <w:top w:val="nil"/>
              <w:left w:val="nil"/>
              <w:bottom w:val="nil"/>
              <w:right w:val="nil"/>
            </w:tcBorders>
            <w:shd w:val="clear" w:color="auto" w:fill="auto"/>
            <w:noWrap/>
            <w:vAlign w:val="bottom"/>
            <w:hideMark/>
          </w:tcPr>
          <w:p w14:paraId="42D85D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16.70</w:t>
            </w:r>
          </w:p>
        </w:tc>
        <w:tc>
          <w:tcPr>
            <w:tcW w:w="110" w:type="dxa"/>
            <w:tcBorders>
              <w:top w:val="nil"/>
              <w:left w:val="nil"/>
              <w:bottom w:val="nil"/>
              <w:right w:val="nil"/>
            </w:tcBorders>
            <w:shd w:val="clear" w:color="auto" w:fill="auto"/>
            <w:noWrap/>
            <w:vAlign w:val="bottom"/>
            <w:hideMark/>
          </w:tcPr>
          <w:p w14:paraId="01769A7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E0F6A0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21.10</w:t>
            </w:r>
          </w:p>
        </w:tc>
      </w:tr>
      <w:tr w:rsidR="001B2FCC" w:rsidRPr="001B2FCC" w14:paraId="55BF78FA" w14:textId="77777777" w:rsidTr="001B2FCC">
        <w:trPr>
          <w:trHeight w:val="300"/>
        </w:trPr>
        <w:tc>
          <w:tcPr>
            <w:tcW w:w="3939" w:type="dxa"/>
            <w:tcBorders>
              <w:top w:val="nil"/>
              <w:left w:val="nil"/>
              <w:bottom w:val="nil"/>
              <w:right w:val="nil"/>
            </w:tcBorders>
            <w:shd w:val="clear" w:color="000000" w:fill="E7E6E6"/>
            <w:noWrap/>
            <w:vAlign w:val="bottom"/>
            <w:hideMark/>
          </w:tcPr>
          <w:p w14:paraId="467C5954"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 xml:space="preserve">Latin America &amp; the Caribbean </w:t>
            </w:r>
          </w:p>
        </w:tc>
        <w:tc>
          <w:tcPr>
            <w:tcW w:w="1243" w:type="dxa"/>
            <w:tcBorders>
              <w:top w:val="nil"/>
              <w:left w:val="nil"/>
              <w:bottom w:val="nil"/>
              <w:right w:val="nil"/>
            </w:tcBorders>
            <w:shd w:val="clear" w:color="000000" w:fill="E7E6E6"/>
            <w:noWrap/>
            <w:vAlign w:val="bottom"/>
            <w:hideMark/>
          </w:tcPr>
          <w:p w14:paraId="2B7BC3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460A08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0A01C2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00A0A9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E93D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792438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7D9845E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7F7C3D91" w14:textId="77777777" w:rsidTr="001B2FCC">
        <w:trPr>
          <w:trHeight w:val="300"/>
        </w:trPr>
        <w:tc>
          <w:tcPr>
            <w:tcW w:w="3939" w:type="dxa"/>
            <w:tcBorders>
              <w:top w:val="nil"/>
              <w:left w:val="nil"/>
              <w:bottom w:val="nil"/>
              <w:right w:val="nil"/>
            </w:tcBorders>
            <w:shd w:val="clear" w:color="auto" w:fill="auto"/>
            <w:noWrap/>
            <w:vAlign w:val="bottom"/>
            <w:hideMark/>
          </w:tcPr>
          <w:p w14:paraId="2D90ED9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Argentina</w:t>
            </w:r>
          </w:p>
        </w:tc>
        <w:tc>
          <w:tcPr>
            <w:tcW w:w="1243" w:type="dxa"/>
            <w:tcBorders>
              <w:top w:val="nil"/>
              <w:left w:val="nil"/>
              <w:bottom w:val="nil"/>
              <w:right w:val="nil"/>
            </w:tcBorders>
            <w:shd w:val="clear" w:color="auto" w:fill="auto"/>
            <w:noWrap/>
            <w:vAlign w:val="bottom"/>
            <w:hideMark/>
          </w:tcPr>
          <w:p w14:paraId="2BF8248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27.76</w:t>
            </w:r>
          </w:p>
        </w:tc>
        <w:tc>
          <w:tcPr>
            <w:tcW w:w="1243" w:type="dxa"/>
            <w:tcBorders>
              <w:top w:val="nil"/>
              <w:left w:val="nil"/>
              <w:bottom w:val="nil"/>
              <w:right w:val="nil"/>
            </w:tcBorders>
            <w:shd w:val="clear" w:color="auto" w:fill="auto"/>
            <w:noWrap/>
            <w:vAlign w:val="bottom"/>
            <w:hideMark/>
          </w:tcPr>
          <w:p w14:paraId="699E4B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59.53</w:t>
            </w:r>
          </w:p>
        </w:tc>
        <w:tc>
          <w:tcPr>
            <w:tcW w:w="110" w:type="dxa"/>
            <w:tcBorders>
              <w:top w:val="nil"/>
              <w:left w:val="nil"/>
              <w:bottom w:val="nil"/>
              <w:right w:val="nil"/>
            </w:tcBorders>
            <w:shd w:val="clear" w:color="auto" w:fill="auto"/>
            <w:noWrap/>
            <w:vAlign w:val="bottom"/>
            <w:hideMark/>
          </w:tcPr>
          <w:p w14:paraId="78BD7C4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855C60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31.69</w:t>
            </w:r>
          </w:p>
        </w:tc>
        <w:tc>
          <w:tcPr>
            <w:tcW w:w="1243" w:type="dxa"/>
            <w:tcBorders>
              <w:top w:val="nil"/>
              <w:left w:val="nil"/>
              <w:bottom w:val="nil"/>
              <w:right w:val="nil"/>
            </w:tcBorders>
            <w:shd w:val="clear" w:color="auto" w:fill="auto"/>
            <w:noWrap/>
            <w:vAlign w:val="bottom"/>
            <w:hideMark/>
          </w:tcPr>
          <w:p w14:paraId="2D9AB55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69.18</w:t>
            </w:r>
          </w:p>
        </w:tc>
        <w:tc>
          <w:tcPr>
            <w:tcW w:w="110" w:type="dxa"/>
            <w:tcBorders>
              <w:top w:val="nil"/>
              <w:left w:val="nil"/>
              <w:bottom w:val="nil"/>
              <w:right w:val="nil"/>
            </w:tcBorders>
            <w:shd w:val="clear" w:color="auto" w:fill="auto"/>
            <w:noWrap/>
            <w:vAlign w:val="bottom"/>
            <w:hideMark/>
          </w:tcPr>
          <w:p w14:paraId="232C7AD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C7069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84.77</w:t>
            </w:r>
          </w:p>
        </w:tc>
      </w:tr>
      <w:tr w:rsidR="001B2FCC" w:rsidRPr="001B2FCC" w14:paraId="3FC1F4DD" w14:textId="77777777" w:rsidTr="001B2FCC">
        <w:trPr>
          <w:trHeight w:val="300"/>
        </w:trPr>
        <w:tc>
          <w:tcPr>
            <w:tcW w:w="3939" w:type="dxa"/>
            <w:tcBorders>
              <w:top w:val="nil"/>
              <w:left w:val="nil"/>
              <w:bottom w:val="nil"/>
              <w:right w:val="nil"/>
            </w:tcBorders>
            <w:shd w:val="clear" w:color="auto" w:fill="auto"/>
            <w:noWrap/>
            <w:vAlign w:val="bottom"/>
            <w:hideMark/>
          </w:tcPr>
          <w:p w14:paraId="5C52D61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Belize</w:t>
            </w:r>
          </w:p>
        </w:tc>
        <w:tc>
          <w:tcPr>
            <w:tcW w:w="1243" w:type="dxa"/>
            <w:tcBorders>
              <w:top w:val="nil"/>
              <w:left w:val="nil"/>
              <w:bottom w:val="nil"/>
              <w:right w:val="nil"/>
            </w:tcBorders>
            <w:shd w:val="clear" w:color="auto" w:fill="auto"/>
            <w:noWrap/>
            <w:vAlign w:val="bottom"/>
            <w:hideMark/>
          </w:tcPr>
          <w:p w14:paraId="70EC184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40.83</w:t>
            </w:r>
          </w:p>
        </w:tc>
        <w:tc>
          <w:tcPr>
            <w:tcW w:w="1243" w:type="dxa"/>
            <w:tcBorders>
              <w:top w:val="nil"/>
              <w:left w:val="nil"/>
              <w:bottom w:val="nil"/>
              <w:right w:val="nil"/>
            </w:tcBorders>
            <w:shd w:val="clear" w:color="auto" w:fill="auto"/>
            <w:noWrap/>
            <w:vAlign w:val="bottom"/>
            <w:hideMark/>
          </w:tcPr>
          <w:p w14:paraId="2C6C598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100.01</w:t>
            </w:r>
          </w:p>
        </w:tc>
        <w:tc>
          <w:tcPr>
            <w:tcW w:w="110" w:type="dxa"/>
            <w:tcBorders>
              <w:top w:val="nil"/>
              <w:left w:val="nil"/>
              <w:bottom w:val="nil"/>
              <w:right w:val="nil"/>
            </w:tcBorders>
            <w:shd w:val="clear" w:color="auto" w:fill="auto"/>
            <w:noWrap/>
            <w:vAlign w:val="bottom"/>
            <w:hideMark/>
          </w:tcPr>
          <w:p w14:paraId="53B33BBA"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07247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46.64</w:t>
            </w:r>
          </w:p>
        </w:tc>
        <w:tc>
          <w:tcPr>
            <w:tcW w:w="1243" w:type="dxa"/>
            <w:tcBorders>
              <w:top w:val="nil"/>
              <w:left w:val="nil"/>
              <w:bottom w:val="nil"/>
              <w:right w:val="nil"/>
            </w:tcBorders>
            <w:shd w:val="clear" w:color="auto" w:fill="auto"/>
            <w:noWrap/>
            <w:vAlign w:val="bottom"/>
            <w:hideMark/>
          </w:tcPr>
          <w:p w14:paraId="130DBCA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118.40</w:t>
            </w:r>
          </w:p>
        </w:tc>
        <w:tc>
          <w:tcPr>
            <w:tcW w:w="110" w:type="dxa"/>
            <w:tcBorders>
              <w:top w:val="nil"/>
              <w:left w:val="nil"/>
              <w:bottom w:val="nil"/>
              <w:right w:val="nil"/>
            </w:tcBorders>
            <w:shd w:val="clear" w:color="auto" w:fill="auto"/>
            <w:noWrap/>
            <w:vAlign w:val="bottom"/>
            <w:hideMark/>
          </w:tcPr>
          <w:p w14:paraId="110BE01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A172E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164.13</w:t>
            </w:r>
          </w:p>
        </w:tc>
      </w:tr>
      <w:tr w:rsidR="001B2FCC" w:rsidRPr="001B2FCC" w14:paraId="16DEF4B2" w14:textId="77777777" w:rsidTr="001B2FCC">
        <w:trPr>
          <w:trHeight w:val="300"/>
        </w:trPr>
        <w:tc>
          <w:tcPr>
            <w:tcW w:w="3939" w:type="dxa"/>
            <w:tcBorders>
              <w:top w:val="nil"/>
              <w:left w:val="nil"/>
              <w:bottom w:val="nil"/>
              <w:right w:val="nil"/>
            </w:tcBorders>
            <w:shd w:val="clear" w:color="auto" w:fill="auto"/>
            <w:noWrap/>
            <w:vAlign w:val="bottom"/>
            <w:hideMark/>
          </w:tcPr>
          <w:p w14:paraId="0EDBA02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Bolivia</w:t>
            </w:r>
          </w:p>
        </w:tc>
        <w:tc>
          <w:tcPr>
            <w:tcW w:w="1243" w:type="dxa"/>
            <w:tcBorders>
              <w:top w:val="nil"/>
              <w:left w:val="nil"/>
              <w:bottom w:val="nil"/>
              <w:right w:val="nil"/>
            </w:tcBorders>
            <w:shd w:val="clear" w:color="auto" w:fill="auto"/>
            <w:noWrap/>
            <w:vAlign w:val="bottom"/>
            <w:hideMark/>
          </w:tcPr>
          <w:p w14:paraId="1A9C825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96.63</w:t>
            </w:r>
          </w:p>
        </w:tc>
        <w:tc>
          <w:tcPr>
            <w:tcW w:w="1243" w:type="dxa"/>
            <w:tcBorders>
              <w:top w:val="nil"/>
              <w:left w:val="nil"/>
              <w:bottom w:val="nil"/>
              <w:right w:val="nil"/>
            </w:tcBorders>
            <w:shd w:val="clear" w:color="auto" w:fill="auto"/>
            <w:noWrap/>
            <w:vAlign w:val="bottom"/>
            <w:hideMark/>
          </w:tcPr>
          <w:p w14:paraId="014018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238.65</w:t>
            </w:r>
          </w:p>
        </w:tc>
        <w:tc>
          <w:tcPr>
            <w:tcW w:w="110" w:type="dxa"/>
            <w:tcBorders>
              <w:top w:val="nil"/>
              <w:left w:val="nil"/>
              <w:bottom w:val="nil"/>
              <w:right w:val="nil"/>
            </w:tcBorders>
            <w:shd w:val="clear" w:color="auto" w:fill="auto"/>
            <w:noWrap/>
            <w:vAlign w:val="bottom"/>
            <w:hideMark/>
          </w:tcPr>
          <w:p w14:paraId="12E9332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75D12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149.45</w:t>
            </w:r>
          </w:p>
        </w:tc>
        <w:tc>
          <w:tcPr>
            <w:tcW w:w="1243" w:type="dxa"/>
            <w:tcBorders>
              <w:top w:val="nil"/>
              <w:left w:val="nil"/>
              <w:bottom w:val="nil"/>
              <w:right w:val="nil"/>
            </w:tcBorders>
            <w:shd w:val="clear" w:color="auto" w:fill="auto"/>
            <w:noWrap/>
            <w:vAlign w:val="bottom"/>
            <w:hideMark/>
          </w:tcPr>
          <w:p w14:paraId="68A527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358.63</w:t>
            </w:r>
          </w:p>
        </w:tc>
        <w:tc>
          <w:tcPr>
            <w:tcW w:w="110" w:type="dxa"/>
            <w:tcBorders>
              <w:top w:val="nil"/>
              <w:left w:val="nil"/>
              <w:bottom w:val="nil"/>
              <w:right w:val="nil"/>
            </w:tcBorders>
            <w:shd w:val="clear" w:color="auto" w:fill="auto"/>
            <w:noWrap/>
            <w:vAlign w:val="bottom"/>
            <w:hideMark/>
          </w:tcPr>
          <w:p w14:paraId="22D90BD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BA8D4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408.10</w:t>
            </w:r>
          </w:p>
        </w:tc>
      </w:tr>
      <w:tr w:rsidR="001B2FCC" w:rsidRPr="001B2FCC" w14:paraId="6FB9B555" w14:textId="77777777" w:rsidTr="001B2FCC">
        <w:trPr>
          <w:trHeight w:val="300"/>
        </w:trPr>
        <w:tc>
          <w:tcPr>
            <w:tcW w:w="3939" w:type="dxa"/>
            <w:tcBorders>
              <w:top w:val="nil"/>
              <w:left w:val="nil"/>
              <w:bottom w:val="nil"/>
              <w:right w:val="nil"/>
            </w:tcBorders>
            <w:shd w:val="clear" w:color="auto" w:fill="auto"/>
            <w:noWrap/>
            <w:vAlign w:val="bottom"/>
            <w:hideMark/>
          </w:tcPr>
          <w:p w14:paraId="025E0A2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Brazil</w:t>
            </w:r>
          </w:p>
        </w:tc>
        <w:tc>
          <w:tcPr>
            <w:tcW w:w="1243" w:type="dxa"/>
            <w:tcBorders>
              <w:top w:val="nil"/>
              <w:left w:val="nil"/>
              <w:bottom w:val="nil"/>
              <w:right w:val="nil"/>
            </w:tcBorders>
            <w:shd w:val="clear" w:color="auto" w:fill="auto"/>
            <w:noWrap/>
            <w:vAlign w:val="bottom"/>
            <w:hideMark/>
          </w:tcPr>
          <w:p w14:paraId="6CB7A0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39.81</w:t>
            </w:r>
          </w:p>
        </w:tc>
        <w:tc>
          <w:tcPr>
            <w:tcW w:w="1243" w:type="dxa"/>
            <w:tcBorders>
              <w:top w:val="nil"/>
              <w:left w:val="nil"/>
              <w:bottom w:val="nil"/>
              <w:right w:val="nil"/>
            </w:tcBorders>
            <w:shd w:val="clear" w:color="auto" w:fill="auto"/>
            <w:noWrap/>
            <w:vAlign w:val="bottom"/>
            <w:hideMark/>
          </w:tcPr>
          <w:p w14:paraId="5B91786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98.94</w:t>
            </w:r>
          </w:p>
        </w:tc>
        <w:tc>
          <w:tcPr>
            <w:tcW w:w="110" w:type="dxa"/>
            <w:tcBorders>
              <w:top w:val="nil"/>
              <w:left w:val="nil"/>
              <w:bottom w:val="nil"/>
              <w:right w:val="nil"/>
            </w:tcBorders>
            <w:shd w:val="clear" w:color="auto" w:fill="auto"/>
            <w:noWrap/>
            <w:vAlign w:val="bottom"/>
            <w:hideMark/>
          </w:tcPr>
          <w:p w14:paraId="76C4978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EF5F1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46.41</w:t>
            </w:r>
          </w:p>
        </w:tc>
        <w:tc>
          <w:tcPr>
            <w:tcW w:w="1243" w:type="dxa"/>
            <w:tcBorders>
              <w:top w:val="nil"/>
              <w:left w:val="nil"/>
              <w:bottom w:val="nil"/>
              <w:right w:val="nil"/>
            </w:tcBorders>
            <w:shd w:val="clear" w:color="auto" w:fill="auto"/>
            <w:noWrap/>
            <w:vAlign w:val="bottom"/>
            <w:hideMark/>
          </w:tcPr>
          <w:p w14:paraId="6C4E1F6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116.73</w:t>
            </w:r>
          </w:p>
        </w:tc>
        <w:tc>
          <w:tcPr>
            <w:tcW w:w="110" w:type="dxa"/>
            <w:tcBorders>
              <w:top w:val="nil"/>
              <w:left w:val="nil"/>
              <w:bottom w:val="nil"/>
              <w:right w:val="nil"/>
            </w:tcBorders>
            <w:shd w:val="clear" w:color="auto" w:fill="auto"/>
            <w:noWrap/>
            <w:vAlign w:val="bottom"/>
            <w:hideMark/>
          </w:tcPr>
          <w:p w14:paraId="0C18AA3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945A4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139.46</w:t>
            </w:r>
          </w:p>
        </w:tc>
      </w:tr>
      <w:tr w:rsidR="001B2FCC" w:rsidRPr="001B2FCC" w14:paraId="106C0785" w14:textId="77777777" w:rsidTr="001B2FCC">
        <w:trPr>
          <w:trHeight w:val="300"/>
        </w:trPr>
        <w:tc>
          <w:tcPr>
            <w:tcW w:w="3939" w:type="dxa"/>
            <w:tcBorders>
              <w:top w:val="nil"/>
              <w:left w:val="nil"/>
              <w:bottom w:val="nil"/>
              <w:right w:val="nil"/>
            </w:tcBorders>
            <w:shd w:val="clear" w:color="auto" w:fill="auto"/>
            <w:noWrap/>
            <w:vAlign w:val="bottom"/>
            <w:hideMark/>
          </w:tcPr>
          <w:p w14:paraId="426E78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Chile</w:t>
            </w:r>
          </w:p>
        </w:tc>
        <w:tc>
          <w:tcPr>
            <w:tcW w:w="1243" w:type="dxa"/>
            <w:tcBorders>
              <w:top w:val="nil"/>
              <w:left w:val="nil"/>
              <w:bottom w:val="nil"/>
              <w:right w:val="nil"/>
            </w:tcBorders>
            <w:shd w:val="clear" w:color="auto" w:fill="auto"/>
            <w:noWrap/>
            <w:vAlign w:val="bottom"/>
            <w:hideMark/>
          </w:tcPr>
          <w:p w14:paraId="231306F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13.53</w:t>
            </w:r>
          </w:p>
        </w:tc>
        <w:tc>
          <w:tcPr>
            <w:tcW w:w="1243" w:type="dxa"/>
            <w:tcBorders>
              <w:top w:val="nil"/>
              <w:left w:val="nil"/>
              <w:bottom w:val="nil"/>
              <w:right w:val="nil"/>
            </w:tcBorders>
            <w:shd w:val="clear" w:color="auto" w:fill="auto"/>
            <w:noWrap/>
            <w:vAlign w:val="bottom"/>
            <w:hideMark/>
          </w:tcPr>
          <w:p w14:paraId="2BFE50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31.51</w:t>
            </w:r>
          </w:p>
        </w:tc>
        <w:tc>
          <w:tcPr>
            <w:tcW w:w="110" w:type="dxa"/>
            <w:tcBorders>
              <w:top w:val="nil"/>
              <w:left w:val="nil"/>
              <w:bottom w:val="nil"/>
              <w:right w:val="nil"/>
            </w:tcBorders>
            <w:shd w:val="clear" w:color="auto" w:fill="auto"/>
            <w:noWrap/>
            <w:vAlign w:val="bottom"/>
            <w:hideMark/>
          </w:tcPr>
          <w:p w14:paraId="565C54E5"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F31BF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15.84</w:t>
            </w:r>
          </w:p>
        </w:tc>
        <w:tc>
          <w:tcPr>
            <w:tcW w:w="1243" w:type="dxa"/>
            <w:tcBorders>
              <w:top w:val="nil"/>
              <w:left w:val="nil"/>
              <w:bottom w:val="nil"/>
              <w:right w:val="nil"/>
            </w:tcBorders>
            <w:shd w:val="clear" w:color="auto" w:fill="auto"/>
            <w:noWrap/>
            <w:vAlign w:val="bottom"/>
            <w:hideMark/>
          </w:tcPr>
          <w:p w14:paraId="22959A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37.71</w:t>
            </w:r>
          </w:p>
        </w:tc>
        <w:tc>
          <w:tcPr>
            <w:tcW w:w="110" w:type="dxa"/>
            <w:tcBorders>
              <w:top w:val="nil"/>
              <w:left w:val="nil"/>
              <w:bottom w:val="nil"/>
              <w:right w:val="nil"/>
            </w:tcBorders>
            <w:shd w:val="clear" w:color="auto" w:fill="auto"/>
            <w:noWrap/>
            <w:vAlign w:val="bottom"/>
            <w:hideMark/>
          </w:tcPr>
          <w:p w14:paraId="605E1FC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15F5C3F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48.94</w:t>
            </w:r>
          </w:p>
        </w:tc>
      </w:tr>
      <w:tr w:rsidR="001B2FCC" w:rsidRPr="001B2FCC" w14:paraId="6727623E" w14:textId="77777777" w:rsidTr="001B2FCC">
        <w:trPr>
          <w:trHeight w:val="300"/>
        </w:trPr>
        <w:tc>
          <w:tcPr>
            <w:tcW w:w="3939" w:type="dxa"/>
            <w:tcBorders>
              <w:top w:val="nil"/>
              <w:left w:val="nil"/>
              <w:bottom w:val="nil"/>
              <w:right w:val="nil"/>
            </w:tcBorders>
            <w:shd w:val="clear" w:color="auto" w:fill="auto"/>
            <w:noWrap/>
            <w:vAlign w:val="bottom"/>
            <w:hideMark/>
          </w:tcPr>
          <w:p w14:paraId="1B6927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Colombia</w:t>
            </w:r>
          </w:p>
        </w:tc>
        <w:tc>
          <w:tcPr>
            <w:tcW w:w="1243" w:type="dxa"/>
            <w:tcBorders>
              <w:top w:val="nil"/>
              <w:left w:val="nil"/>
              <w:bottom w:val="nil"/>
              <w:right w:val="nil"/>
            </w:tcBorders>
            <w:shd w:val="clear" w:color="auto" w:fill="auto"/>
            <w:noWrap/>
            <w:vAlign w:val="bottom"/>
            <w:hideMark/>
          </w:tcPr>
          <w:p w14:paraId="2C1F02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33.54</w:t>
            </w:r>
          </w:p>
        </w:tc>
        <w:tc>
          <w:tcPr>
            <w:tcW w:w="1243" w:type="dxa"/>
            <w:tcBorders>
              <w:top w:val="nil"/>
              <w:left w:val="nil"/>
              <w:bottom w:val="nil"/>
              <w:right w:val="nil"/>
            </w:tcBorders>
            <w:shd w:val="clear" w:color="auto" w:fill="auto"/>
            <w:noWrap/>
            <w:vAlign w:val="bottom"/>
            <w:hideMark/>
          </w:tcPr>
          <w:p w14:paraId="3CAEA2E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66.38</w:t>
            </w:r>
          </w:p>
        </w:tc>
        <w:tc>
          <w:tcPr>
            <w:tcW w:w="110" w:type="dxa"/>
            <w:tcBorders>
              <w:top w:val="nil"/>
              <w:left w:val="nil"/>
              <w:bottom w:val="nil"/>
              <w:right w:val="nil"/>
            </w:tcBorders>
            <w:shd w:val="clear" w:color="auto" w:fill="auto"/>
            <w:noWrap/>
            <w:vAlign w:val="bottom"/>
            <w:hideMark/>
          </w:tcPr>
          <w:p w14:paraId="12ACC56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91CA9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38.58</w:t>
            </w:r>
          </w:p>
        </w:tc>
        <w:tc>
          <w:tcPr>
            <w:tcW w:w="1243" w:type="dxa"/>
            <w:tcBorders>
              <w:top w:val="nil"/>
              <w:left w:val="nil"/>
              <w:bottom w:val="nil"/>
              <w:right w:val="nil"/>
            </w:tcBorders>
            <w:shd w:val="clear" w:color="auto" w:fill="auto"/>
            <w:noWrap/>
            <w:vAlign w:val="bottom"/>
            <w:hideMark/>
          </w:tcPr>
          <w:p w14:paraId="2BA3357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78.84</w:t>
            </w:r>
          </w:p>
        </w:tc>
        <w:tc>
          <w:tcPr>
            <w:tcW w:w="110" w:type="dxa"/>
            <w:tcBorders>
              <w:top w:val="nil"/>
              <w:left w:val="nil"/>
              <w:bottom w:val="nil"/>
              <w:right w:val="nil"/>
            </w:tcBorders>
            <w:shd w:val="clear" w:color="auto" w:fill="auto"/>
            <w:noWrap/>
            <w:vAlign w:val="bottom"/>
            <w:hideMark/>
          </w:tcPr>
          <w:p w14:paraId="2F47CD4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09A36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109.18</w:t>
            </w:r>
          </w:p>
        </w:tc>
      </w:tr>
      <w:tr w:rsidR="001B2FCC" w:rsidRPr="001B2FCC" w14:paraId="7DC6953B" w14:textId="77777777" w:rsidTr="001B2FCC">
        <w:trPr>
          <w:trHeight w:val="300"/>
        </w:trPr>
        <w:tc>
          <w:tcPr>
            <w:tcW w:w="3939" w:type="dxa"/>
            <w:tcBorders>
              <w:top w:val="nil"/>
              <w:left w:val="nil"/>
              <w:bottom w:val="nil"/>
              <w:right w:val="nil"/>
            </w:tcBorders>
            <w:shd w:val="clear" w:color="auto" w:fill="auto"/>
            <w:noWrap/>
            <w:vAlign w:val="bottom"/>
            <w:hideMark/>
          </w:tcPr>
          <w:p w14:paraId="6CF0D2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Costa Rica</w:t>
            </w:r>
          </w:p>
        </w:tc>
        <w:tc>
          <w:tcPr>
            <w:tcW w:w="1243" w:type="dxa"/>
            <w:tcBorders>
              <w:top w:val="nil"/>
              <w:left w:val="nil"/>
              <w:bottom w:val="nil"/>
              <w:right w:val="nil"/>
            </w:tcBorders>
            <w:shd w:val="clear" w:color="auto" w:fill="auto"/>
            <w:noWrap/>
            <w:vAlign w:val="bottom"/>
            <w:hideMark/>
          </w:tcPr>
          <w:p w14:paraId="6DCBE48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18.76</w:t>
            </w:r>
          </w:p>
        </w:tc>
        <w:tc>
          <w:tcPr>
            <w:tcW w:w="1243" w:type="dxa"/>
            <w:tcBorders>
              <w:top w:val="nil"/>
              <w:left w:val="nil"/>
              <w:bottom w:val="nil"/>
              <w:right w:val="nil"/>
            </w:tcBorders>
            <w:shd w:val="clear" w:color="auto" w:fill="auto"/>
            <w:noWrap/>
            <w:vAlign w:val="bottom"/>
            <w:hideMark/>
          </w:tcPr>
          <w:p w14:paraId="420B5B5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39.15</w:t>
            </w:r>
          </w:p>
        </w:tc>
        <w:tc>
          <w:tcPr>
            <w:tcW w:w="110" w:type="dxa"/>
            <w:tcBorders>
              <w:top w:val="nil"/>
              <w:left w:val="nil"/>
              <w:bottom w:val="nil"/>
              <w:right w:val="nil"/>
            </w:tcBorders>
            <w:shd w:val="clear" w:color="auto" w:fill="auto"/>
            <w:noWrap/>
            <w:vAlign w:val="bottom"/>
            <w:hideMark/>
          </w:tcPr>
          <w:p w14:paraId="48BD323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D3D29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22.59</w:t>
            </w:r>
          </w:p>
        </w:tc>
        <w:tc>
          <w:tcPr>
            <w:tcW w:w="1243" w:type="dxa"/>
            <w:tcBorders>
              <w:top w:val="nil"/>
              <w:left w:val="nil"/>
              <w:bottom w:val="nil"/>
              <w:right w:val="nil"/>
            </w:tcBorders>
            <w:shd w:val="clear" w:color="auto" w:fill="auto"/>
            <w:noWrap/>
            <w:vAlign w:val="bottom"/>
            <w:hideMark/>
          </w:tcPr>
          <w:p w14:paraId="4E5F77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47.27</w:t>
            </w:r>
          </w:p>
        </w:tc>
        <w:tc>
          <w:tcPr>
            <w:tcW w:w="110" w:type="dxa"/>
            <w:tcBorders>
              <w:top w:val="nil"/>
              <w:left w:val="nil"/>
              <w:bottom w:val="nil"/>
              <w:right w:val="nil"/>
            </w:tcBorders>
            <w:shd w:val="clear" w:color="auto" w:fill="auto"/>
            <w:noWrap/>
            <w:vAlign w:val="bottom"/>
            <w:hideMark/>
          </w:tcPr>
          <w:p w14:paraId="3F81293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917B6A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63.15</w:t>
            </w:r>
          </w:p>
        </w:tc>
      </w:tr>
      <w:tr w:rsidR="001B2FCC" w:rsidRPr="001B2FCC" w14:paraId="003A3F34" w14:textId="77777777" w:rsidTr="001B2FCC">
        <w:trPr>
          <w:trHeight w:val="300"/>
        </w:trPr>
        <w:tc>
          <w:tcPr>
            <w:tcW w:w="3939" w:type="dxa"/>
            <w:tcBorders>
              <w:top w:val="nil"/>
              <w:left w:val="nil"/>
              <w:bottom w:val="nil"/>
              <w:right w:val="nil"/>
            </w:tcBorders>
            <w:shd w:val="clear" w:color="auto" w:fill="auto"/>
            <w:noWrap/>
            <w:vAlign w:val="bottom"/>
            <w:hideMark/>
          </w:tcPr>
          <w:p w14:paraId="4657E8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Cuba</w:t>
            </w:r>
          </w:p>
        </w:tc>
        <w:tc>
          <w:tcPr>
            <w:tcW w:w="1243" w:type="dxa"/>
            <w:tcBorders>
              <w:top w:val="nil"/>
              <w:left w:val="nil"/>
              <w:bottom w:val="nil"/>
              <w:right w:val="nil"/>
            </w:tcBorders>
            <w:shd w:val="clear" w:color="auto" w:fill="auto"/>
            <w:noWrap/>
            <w:vAlign w:val="bottom"/>
            <w:hideMark/>
          </w:tcPr>
          <w:p w14:paraId="358332A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9.50</w:t>
            </w:r>
          </w:p>
        </w:tc>
        <w:tc>
          <w:tcPr>
            <w:tcW w:w="1243" w:type="dxa"/>
            <w:tcBorders>
              <w:top w:val="nil"/>
              <w:left w:val="nil"/>
              <w:bottom w:val="nil"/>
              <w:right w:val="nil"/>
            </w:tcBorders>
            <w:shd w:val="clear" w:color="auto" w:fill="auto"/>
            <w:noWrap/>
            <w:vAlign w:val="bottom"/>
            <w:hideMark/>
          </w:tcPr>
          <w:p w14:paraId="053A77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19.74</w:t>
            </w:r>
          </w:p>
        </w:tc>
        <w:tc>
          <w:tcPr>
            <w:tcW w:w="110" w:type="dxa"/>
            <w:tcBorders>
              <w:top w:val="nil"/>
              <w:left w:val="nil"/>
              <w:bottom w:val="nil"/>
              <w:right w:val="nil"/>
            </w:tcBorders>
            <w:shd w:val="clear" w:color="auto" w:fill="auto"/>
            <w:noWrap/>
            <w:vAlign w:val="bottom"/>
            <w:hideMark/>
          </w:tcPr>
          <w:p w14:paraId="2EF8CD4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9E828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11.54</w:t>
            </w:r>
          </w:p>
        </w:tc>
        <w:tc>
          <w:tcPr>
            <w:tcW w:w="1243" w:type="dxa"/>
            <w:tcBorders>
              <w:top w:val="nil"/>
              <w:left w:val="nil"/>
              <w:bottom w:val="nil"/>
              <w:right w:val="nil"/>
            </w:tcBorders>
            <w:shd w:val="clear" w:color="auto" w:fill="auto"/>
            <w:noWrap/>
            <w:vAlign w:val="bottom"/>
            <w:hideMark/>
          </w:tcPr>
          <w:p w14:paraId="7A53C1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25.77</w:t>
            </w:r>
          </w:p>
        </w:tc>
        <w:tc>
          <w:tcPr>
            <w:tcW w:w="110" w:type="dxa"/>
            <w:tcBorders>
              <w:top w:val="nil"/>
              <w:left w:val="nil"/>
              <w:bottom w:val="nil"/>
              <w:right w:val="nil"/>
            </w:tcBorders>
            <w:shd w:val="clear" w:color="auto" w:fill="auto"/>
            <w:noWrap/>
            <w:vAlign w:val="bottom"/>
            <w:hideMark/>
          </w:tcPr>
          <w:p w14:paraId="7A2B620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D5C126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36.04</w:t>
            </w:r>
          </w:p>
        </w:tc>
      </w:tr>
      <w:tr w:rsidR="001B2FCC" w:rsidRPr="001B2FCC" w14:paraId="0EF763F3" w14:textId="77777777" w:rsidTr="001B2FCC">
        <w:trPr>
          <w:trHeight w:val="300"/>
        </w:trPr>
        <w:tc>
          <w:tcPr>
            <w:tcW w:w="3939" w:type="dxa"/>
            <w:tcBorders>
              <w:top w:val="nil"/>
              <w:left w:val="nil"/>
              <w:bottom w:val="nil"/>
              <w:right w:val="nil"/>
            </w:tcBorders>
            <w:shd w:val="clear" w:color="auto" w:fill="auto"/>
            <w:noWrap/>
            <w:vAlign w:val="bottom"/>
            <w:hideMark/>
          </w:tcPr>
          <w:p w14:paraId="55975C4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Dominican Republic</w:t>
            </w:r>
          </w:p>
        </w:tc>
        <w:tc>
          <w:tcPr>
            <w:tcW w:w="1243" w:type="dxa"/>
            <w:tcBorders>
              <w:top w:val="nil"/>
              <w:left w:val="nil"/>
              <w:bottom w:val="nil"/>
              <w:right w:val="nil"/>
            </w:tcBorders>
            <w:shd w:val="clear" w:color="auto" w:fill="auto"/>
            <w:noWrap/>
            <w:vAlign w:val="bottom"/>
            <w:hideMark/>
          </w:tcPr>
          <w:p w14:paraId="2ABBAD9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69.70</w:t>
            </w:r>
          </w:p>
        </w:tc>
        <w:tc>
          <w:tcPr>
            <w:tcW w:w="1243" w:type="dxa"/>
            <w:tcBorders>
              <w:top w:val="nil"/>
              <w:left w:val="nil"/>
              <w:bottom w:val="nil"/>
              <w:right w:val="nil"/>
            </w:tcBorders>
            <w:shd w:val="clear" w:color="auto" w:fill="auto"/>
            <w:noWrap/>
            <w:vAlign w:val="bottom"/>
            <w:hideMark/>
          </w:tcPr>
          <w:p w14:paraId="7D00537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134.47</w:t>
            </w:r>
          </w:p>
        </w:tc>
        <w:tc>
          <w:tcPr>
            <w:tcW w:w="110" w:type="dxa"/>
            <w:tcBorders>
              <w:top w:val="nil"/>
              <w:left w:val="nil"/>
              <w:bottom w:val="nil"/>
              <w:right w:val="nil"/>
            </w:tcBorders>
            <w:shd w:val="clear" w:color="auto" w:fill="auto"/>
            <w:noWrap/>
            <w:vAlign w:val="bottom"/>
            <w:hideMark/>
          </w:tcPr>
          <w:p w14:paraId="10902B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5EDD4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76.25</w:t>
            </w:r>
          </w:p>
        </w:tc>
        <w:tc>
          <w:tcPr>
            <w:tcW w:w="1243" w:type="dxa"/>
            <w:tcBorders>
              <w:top w:val="nil"/>
              <w:left w:val="nil"/>
              <w:bottom w:val="nil"/>
              <w:right w:val="nil"/>
            </w:tcBorders>
            <w:shd w:val="clear" w:color="auto" w:fill="auto"/>
            <w:noWrap/>
            <w:vAlign w:val="bottom"/>
            <w:hideMark/>
          </w:tcPr>
          <w:p w14:paraId="0FF8825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149.40</w:t>
            </w:r>
          </w:p>
        </w:tc>
        <w:tc>
          <w:tcPr>
            <w:tcW w:w="110" w:type="dxa"/>
            <w:tcBorders>
              <w:top w:val="nil"/>
              <w:left w:val="nil"/>
              <w:bottom w:val="nil"/>
              <w:right w:val="nil"/>
            </w:tcBorders>
            <w:shd w:val="clear" w:color="auto" w:fill="auto"/>
            <w:noWrap/>
            <w:vAlign w:val="bottom"/>
            <w:hideMark/>
          </w:tcPr>
          <w:p w14:paraId="4BAC66C5"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FEF6B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173.75</w:t>
            </w:r>
          </w:p>
        </w:tc>
      </w:tr>
      <w:tr w:rsidR="001B2FCC" w:rsidRPr="001B2FCC" w14:paraId="76067F53" w14:textId="77777777" w:rsidTr="001B2FCC">
        <w:trPr>
          <w:trHeight w:val="300"/>
        </w:trPr>
        <w:tc>
          <w:tcPr>
            <w:tcW w:w="3939" w:type="dxa"/>
            <w:tcBorders>
              <w:top w:val="nil"/>
              <w:left w:val="nil"/>
              <w:bottom w:val="nil"/>
              <w:right w:val="nil"/>
            </w:tcBorders>
            <w:shd w:val="clear" w:color="auto" w:fill="auto"/>
            <w:noWrap/>
            <w:vAlign w:val="bottom"/>
            <w:hideMark/>
          </w:tcPr>
          <w:p w14:paraId="43C210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Ecuador</w:t>
            </w:r>
          </w:p>
        </w:tc>
        <w:tc>
          <w:tcPr>
            <w:tcW w:w="1243" w:type="dxa"/>
            <w:tcBorders>
              <w:top w:val="nil"/>
              <w:left w:val="nil"/>
              <w:bottom w:val="nil"/>
              <w:right w:val="nil"/>
            </w:tcBorders>
            <w:shd w:val="clear" w:color="auto" w:fill="auto"/>
            <w:noWrap/>
            <w:vAlign w:val="bottom"/>
            <w:hideMark/>
          </w:tcPr>
          <w:p w14:paraId="06FF292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41.23</w:t>
            </w:r>
          </w:p>
        </w:tc>
        <w:tc>
          <w:tcPr>
            <w:tcW w:w="1243" w:type="dxa"/>
            <w:tcBorders>
              <w:top w:val="nil"/>
              <w:left w:val="nil"/>
              <w:bottom w:val="nil"/>
              <w:right w:val="nil"/>
            </w:tcBorders>
            <w:shd w:val="clear" w:color="auto" w:fill="auto"/>
            <w:noWrap/>
            <w:vAlign w:val="bottom"/>
            <w:hideMark/>
          </w:tcPr>
          <w:p w14:paraId="05DAC1A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106.78</w:t>
            </w:r>
          </w:p>
        </w:tc>
        <w:tc>
          <w:tcPr>
            <w:tcW w:w="110" w:type="dxa"/>
            <w:tcBorders>
              <w:top w:val="nil"/>
              <w:left w:val="nil"/>
              <w:bottom w:val="nil"/>
              <w:right w:val="nil"/>
            </w:tcBorders>
            <w:shd w:val="clear" w:color="auto" w:fill="auto"/>
            <w:noWrap/>
            <w:vAlign w:val="bottom"/>
            <w:hideMark/>
          </w:tcPr>
          <w:p w14:paraId="34438FD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F0F33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49.57</w:t>
            </w:r>
          </w:p>
        </w:tc>
        <w:tc>
          <w:tcPr>
            <w:tcW w:w="1243" w:type="dxa"/>
            <w:tcBorders>
              <w:top w:val="nil"/>
              <w:left w:val="nil"/>
              <w:bottom w:val="nil"/>
              <w:right w:val="nil"/>
            </w:tcBorders>
            <w:shd w:val="clear" w:color="auto" w:fill="auto"/>
            <w:noWrap/>
            <w:vAlign w:val="bottom"/>
            <w:hideMark/>
          </w:tcPr>
          <w:p w14:paraId="1CB0020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133.88</w:t>
            </w:r>
          </w:p>
        </w:tc>
        <w:tc>
          <w:tcPr>
            <w:tcW w:w="110" w:type="dxa"/>
            <w:tcBorders>
              <w:top w:val="nil"/>
              <w:left w:val="nil"/>
              <w:bottom w:val="nil"/>
              <w:right w:val="nil"/>
            </w:tcBorders>
            <w:shd w:val="clear" w:color="auto" w:fill="auto"/>
            <w:noWrap/>
            <w:vAlign w:val="bottom"/>
            <w:hideMark/>
          </w:tcPr>
          <w:p w14:paraId="274A164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045EF9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167.36</w:t>
            </w:r>
          </w:p>
        </w:tc>
      </w:tr>
      <w:tr w:rsidR="001B2FCC" w:rsidRPr="001B2FCC" w14:paraId="1CB6ABC7" w14:textId="77777777" w:rsidTr="001B2FCC">
        <w:trPr>
          <w:trHeight w:val="300"/>
        </w:trPr>
        <w:tc>
          <w:tcPr>
            <w:tcW w:w="3939" w:type="dxa"/>
            <w:tcBorders>
              <w:top w:val="nil"/>
              <w:left w:val="nil"/>
              <w:bottom w:val="nil"/>
              <w:right w:val="nil"/>
            </w:tcBorders>
            <w:shd w:val="clear" w:color="auto" w:fill="auto"/>
            <w:noWrap/>
            <w:vAlign w:val="bottom"/>
            <w:hideMark/>
          </w:tcPr>
          <w:p w14:paraId="724F87D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lastRenderedPageBreak/>
              <w:t>El Salvador</w:t>
            </w:r>
          </w:p>
        </w:tc>
        <w:tc>
          <w:tcPr>
            <w:tcW w:w="1243" w:type="dxa"/>
            <w:tcBorders>
              <w:top w:val="nil"/>
              <w:left w:val="nil"/>
              <w:bottom w:val="nil"/>
              <w:right w:val="nil"/>
            </w:tcBorders>
            <w:shd w:val="clear" w:color="auto" w:fill="auto"/>
            <w:noWrap/>
            <w:vAlign w:val="bottom"/>
            <w:hideMark/>
          </w:tcPr>
          <w:p w14:paraId="701A2F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43.43</w:t>
            </w:r>
          </w:p>
        </w:tc>
        <w:tc>
          <w:tcPr>
            <w:tcW w:w="1243" w:type="dxa"/>
            <w:tcBorders>
              <w:top w:val="nil"/>
              <w:left w:val="nil"/>
              <w:bottom w:val="nil"/>
              <w:right w:val="nil"/>
            </w:tcBorders>
            <w:shd w:val="clear" w:color="auto" w:fill="auto"/>
            <w:noWrap/>
            <w:vAlign w:val="bottom"/>
            <w:hideMark/>
          </w:tcPr>
          <w:p w14:paraId="37A59B1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115.36</w:t>
            </w:r>
          </w:p>
        </w:tc>
        <w:tc>
          <w:tcPr>
            <w:tcW w:w="110" w:type="dxa"/>
            <w:tcBorders>
              <w:top w:val="nil"/>
              <w:left w:val="nil"/>
              <w:bottom w:val="nil"/>
              <w:right w:val="nil"/>
            </w:tcBorders>
            <w:shd w:val="clear" w:color="auto" w:fill="auto"/>
            <w:noWrap/>
            <w:vAlign w:val="bottom"/>
            <w:hideMark/>
          </w:tcPr>
          <w:p w14:paraId="673C3EFC"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D4944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49.67</w:t>
            </w:r>
          </w:p>
        </w:tc>
        <w:tc>
          <w:tcPr>
            <w:tcW w:w="1243" w:type="dxa"/>
            <w:tcBorders>
              <w:top w:val="nil"/>
              <w:left w:val="nil"/>
              <w:bottom w:val="nil"/>
              <w:right w:val="nil"/>
            </w:tcBorders>
            <w:shd w:val="clear" w:color="auto" w:fill="auto"/>
            <w:noWrap/>
            <w:vAlign w:val="bottom"/>
            <w:hideMark/>
          </w:tcPr>
          <w:p w14:paraId="4EC786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142.73</w:t>
            </w:r>
          </w:p>
        </w:tc>
        <w:tc>
          <w:tcPr>
            <w:tcW w:w="110" w:type="dxa"/>
            <w:tcBorders>
              <w:top w:val="nil"/>
              <w:left w:val="nil"/>
              <w:bottom w:val="nil"/>
              <w:right w:val="nil"/>
            </w:tcBorders>
            <w:shd w:val="clear" w:color="auto" w:fill="auto"/>
            <w:noWrap/>
            <w:vAlign w:val="bottom"/>
            <w:hideMark/>
          </w:tcPr>
          <w:p w14:paraId="57712E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C1E2D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187.20</w:t>
            </w:r>
          </w:p>
        </w:tc>
      </w:tr>
      <w:tr w:rsidR="001B2FCC" w:rsidRPr="001B2FCC" w14:paraId="065C9448" w14:textId="77777777" w:rsidTr="001B2FCC">
        <w:trPr>
          <w:trHeight w:val="300"/>
        </w:trPr>
        <w:tc>
          <w:tcPr>
            <w:tcW w:w="3939" w:type="dxa"/>
            <w:tcBorders>
              <w:top w:val="nil"/>
              <w:left w:val="nil"/>
              <w:bottom w:val="nil"/>
              <w:right w:val="nil"/>
            </w:tcBorders>
            <w:shd w:val="clear" w:color="auto" w:fill="auto"/>
            <w:noWrap/>
            <w:vAlign w:val="bottom"/>
            <w:hideMark/>
          </w:tcPr>
          <w:p w14:paraId="26E8A1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French Guiana</w:t>
            </w:r>
          </w:p>
        </w:tc>
        <w:tc>
          <w:tcPr>
            <w:tcW w:w="1243" w:type="dxa"/>
            <w:tcBorders>
              <w:top w:val="nil"/>
              <w:left w:val="nil"/>
              <w:bottom w:val="nil"/>
              <w:right w:val="nil"/>
            </w:tcBorders>
            <w:shd w:val="clear" w:color="auto" w:fill="auto"/>
            <w:noWrap/>
            <w:vAlign w:val="bottom"/>
            <w:hideMark/>
          </w:tcPr>
          <w:p w14:paraId="4592F06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28.94</w:t>
            </w:r>
          </w:p>
        </w:tc>
        <w:tc>
          <w:tcPr>
            <w:tcW w:w="1243" w:type="dxa"/>
            <w:tcBorders>
              <w:top w:val="nil"/>
              <w:left w:val="nil"/>
              <w:bottom w:val="nil"/>
              <w:right w:val="nil"/>
            </w:tcBorders>
            <w:shd w:val="clear" w:color="auto" w:fill="auto"/>
            <w:noWrap/>
            <w:vAlign w:val="bottom"/>
            <w:hideMark/>
          </w:tcPr>
          <w:p w14:paraId="311DD0E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70.71</w:t>
            </w:r>
          </w:p>
        </w:tc>
        <w:tc>
          <w:tcPr>
            <w:tcW w:w="110" w:type="dxa"/>
            <w:tcBorders>
              <w:top w:val="nil"/>
              <w:left w:val="nil"/>
              <w:bottom w:val="nil"/>
              <w:right w:val="nil"/>
            </w:tcBorders>
            <w:shd w:val="clear" w:color="auto" w:fill="auto"/>
            <w:noWrap/>
            <w:vAlign w:val="bottom"/>
            <w:hideMark/>
          </w:tcPr>
          <w:p w14:paraId="5FE4D35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88C6FC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32.71</w:t>
            </w:r>
          </w:p>
        </w:tc>
        <w:tc>
          <w:tcPr>
            <w:tcW w:w="1243" w:type="dxa"/>
            <w:tcBorders>
              <w:top w:val="nil"/>
              <w:left w:val="nil"/>
              <w:bottom w:val="nil"/>
              <w:right w:val="nil"/>
            </w:tcBorders>
            <w:shd w:val="clear" w:color="auto" w:fill="auto"/>
            <w:noWrap/>
            <w:vAlign w:val="bottom"/>
            <w:hideMark/>
          </w:tcPr>
          <w:p w14:paraId="6EA8B72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81.71</w:t>
            </w:r>
          </w:p>
        </w:tc>
        <w:tc>
          <w:tcPr>
            <w:tcW w:w="110" w:type="dxa"/>
            <w:tcBorders>
              <w:top w:val="nil"/>
              <w:left w:val="nil"/>
              <w:bottom w:val="nil"/>
              <w:right w:val="nil"/>
            </w:tcBorders>
            <w:shd w:val="clear" w:color="auto" w:fill="auto"/>
            <w:noWrap/>
            <w:vAlign w:val="bottom"/>
            <w:hideMark/>
          </w:tcPr>
          <w:p w14:paraId="5986294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AEB77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90.88</w:t>
            </w:r>
          </w:p>
        </w:tc>
      </w:tr>
      <w:tr w:rsidR="001B2FCC" w:rsidRPr="001B2FCC" w14:paraId="50DE11C6" w14:textId="77777777" w:rsidTr="001B2FCC">
        <w:trPr>
          <w:trHeight w:val="300"/>
        </w:trPr>
        <w:tc>
          <w:tcPr>
            <w:tcW w:w="3939" w:type="dxa"/>
            <w:tcBorders>
              <w:top w:val="nil"/>
              <w:left w:val="nil"/>
              <w:bottom w:val="nil"/>
              <w:right w:val="nil"/>
            </w:tcBorders>
            <w:shd w:val="clear" w:color="auto" w:fill="auto"/>
            <w:noWrap/>
            <w:vAlign w:val="bottom"/>
            <w:hideMark/>
          </w:tcPr>
          <w:p w14:paraId="28B137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Guatemala</w:t>
            </w:r>
          </w:p>
        </w:tc>
        <w:tc>
          <w:tcPr>
            <w:tcW w:w="1243" w:type="dxa"/>
            <w:tcBorders>
              <w:top w:val="nil"/>
              <w:left w:val="nil"/>
              <w:bottom w:val="nil"/>
              <w:right w:val="nil"/>
            </w:tcBorders>
            <w:shd w:val="clear" w:color="auto" w:fill="auto"/>
            <w:noWrap/>
            <w:vAlign w:val="bottom"/>
            <w:hideMark/>
          </w:tcPr>
          <w:p w14:paraId="31B4469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79.35</w:t>
            </w:r>
          </w:p>
        </w:tc>
        <w:tc>
          <w:tcPr>
            <w:tcW w:w="1243" w:type="dxa"/>
            <w:tcBorders>
              <w:top w:val="nil"/>
              <w:left w:val="nil"/>
              <w:bottom w:val="nil"/>
              <w:right w:val="nil"/>
            </w:tcBorders>
            <w:shd w:val="clear" w:color="auto" w:fill="auto"/>
            <w:noWrap/>
            <w:vAlign w:val="bottom"/>
            <w:hideMark/>
          </w:tcPr>
          <w:p w14:paraId="6C0515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198.49</w:t>
            </w:r>
          </w:p>
        </w:tc>
        <w:tc>
          <w:tcPr>
            <w:tcW w:w="110" w:type="dxa"/>
            <w:tcBorders>
              <w:top w:val="nil"/>
              <w:left w:val="nil"/>
              <w:bottom w:val="nil"/>
              <w:right w:val="nil"/>
            </w:tcBorders>
            <w:shd w:val="clear" w:color="auto" w:fill="auto"/>
            <w:noWrap/>
            <w:vAlign w:val="bottom"/>
            <w:hideMark/>
          </w:tcPr>
          <w:p w14:paraId="1A16B900"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4C4053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94.95</w:t>
            </w:r>
          </w:p>
        </w:tc>
        <w:tc>
          <w:tcPr>
            <w:tcW w:w="1243" w:type="dxa"/>
            <w:tcBorders>
              <w:top w:val="nil"/>
              <w:left w:val="nil"/>
              <w:bottom w:val="nil"/>
              <w:right w:val="nil"/>
            </w:tcBorders>
            <w:shd w:val="clear" w:color="auto" w:fill="auto"/>
            <w:noWrap/>
            <w:vAlign w:val="bottom"/>
            <w:hideMark/>
          </w:tcPr>
          <w:p w14:paraId="1F0A30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247.68</w:t>
            </w:r>
          </w:p>
        </w:tc>
        <w:tc>
          <w:tcPr>
            <w:tcW w:w="110" w:type="dxa"/>
            <w:tcBorders>
              <w:top w:val="nil"/>
              <w:left w:val="nil"/>
              <w:bottom w:val="nil"/>
              <w:right w:val="nil"/>
            </w:tcBorders>
            <w:shd w:val="clear" w:color="auto" w:fill="auto"/>
            <w:noWrap/>
            <w:vAlign w:val="bottom"/>
            <w:hideMark/>
          </w:tcPr>
          <w:p w14:paraId="64ECFCD3"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2AC23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290.11</w:t>
            </w:r>
          </w:p>
        </w:tc>
      </w:tr>
      <w:tr w:rsidR="001B2FCC" w:rsidRPr="001B2FCC" w14:paraId="458B98A9" w14:textId="77777777" w:rsidTr="001B2FCC">
        <w:trPr>
          <w:trHeight w:val="300"/>
        </w:trPr>
        <w:tc>
          <w:tcPr>
            <w:tcW w:w="3939" w:type="dxa"/>
            <w:tcBorders>
              <w:top w:val="nil"/>
              <w:left w:val="nil"/>
              <w:bottom w:val="nil"/>
              <w:right w:val="nil"/>
            </w:tcBorders>
            <w:shd w:val="clear" w:color="auto" w:fill="auto"/>
            <w:noWrap/>
            <w:vAlign w:val="bottom"/>
            <w:hideMark/>
          </w:tcPr>
          <w:p w14:paraId="725CC2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Guyana</w:t>
            </w:r>
          </w:p>
        </w:tc>
        <w:tc>
          <w:tcPr>
            <w:tcW w:w="1243" w:type="dxa"/>
            <w:tcBorders>
              <w:top w:val="nil"/>
              <w:left w:val="nil"/>
              <w:bottom w:val="nil"/>
              <w:right w:val="nil"/>
            </w:tcBorders>
            <w:shd w:val="clear" w:color="auto" w:fill="auto"/>
            <w:noWrap/>
            <w:vAlign w:val="bottom"/>
            <w:hideMark/>
          </w:tcPr>
          <w:p w14:paraId="6B9EA61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74.43</w:t>
            </w:r>
          </w:p>
        </w:tc>
        <w:tc>
          <w:tcPr>
            <w:tcW w:w="1243" w:type="dxa"/>
            <w:tcBorders>
              <w:top w:val="nil"/>
              <w:left w:val="nil"/>
              <w:bottom w:val="nil"/>
              <w:right w:val="nil"/>
            </w:tcBorders>
            <w:shd w:val="clear" w:color="auto" w:fill="auto"/>
            <w:noWrap/>
            <w:vAlign w:val="bottom"/>
            <w:hideMark/>
          </w:tcPr>
          <w:p w14:paraId="405637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118.62</w:t>
            </w:r>
          </w:p>
        </w:tc>
        <w:tc>
          <w:tcPr>
            <w:tcW w:w="110" w:type="dxa"/>
            <w:tcBorders>
              <w:top w:val="nil"/>
              <w:left w:val="nil"/>
              <w:bottom w:val="nil"/>
              <w:right w:val="nil"/>
            </w:tcBorders>
            <w:shd w:val="clear" w:color="auto" w:fill="auto"/>
            <w:noWrap/>
            <w:vAlign w:val="bottom"/>
            <w:hideMark/>
          </w:tcPr>
          <w:p w14:paraId="469F6C1B"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D030FE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90.03</w:t>
            </w:r>
          </w:p>
        </w:tc>
        <w:tc>
          <w:tcPr>
            <w:tcW w:w="1243" w:type="dxa"/>
            <w:tcBorders>
              <w:top w:val="nil"/>
              <w:left w:val="nil"/>
              <w:bottom w:val="nil"/>
              <w:right w:val="nil"/>
            </w:tcBorders>
            <w:shd w:val="clear" w:color="auto" w:fill="auto"/>
            <w:noWrap/>
            <w:vAlign w:val="bottom"/>
            <w:hideMark/>
          </w:tcPr>
          <w:p w14:paraId="29856DA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148.01</w:t>
            </w:r>
          </w:p>
        </w:tc>
        <w:tc>
          <w:tcPr>
            <w:tcW w:w="110" w:type="dxa"/>
            <w:tcBorders>
              <w:top w:val="nil"/>
              <w:left w:val="nil"/>
              <w:bottom w:val="nil"/>
              <w:right w:val="nil"/>
            </w:tcBorders>
            <w:shd w:val="clear" w:color="auto" w:fill="auto"/>
            <w:noWrap/>
            <w:vAlign w:val="bottom"/>
            <w:hideMark/>
          </w:tcPr>
          <w:p w14:paraId="7ECB7E32"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5FB533A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185.64</w:t>
            </w:r>
          </w:p>
        </w:tc>
      </w:tr>
      <w:tr w:rsidR="001B2FCC" w:rsidRPr="001B2FCC" w14:paraId="5C0A56C3" w14:textId="77777777" w:rsidTr="001B2FCC">
        <w:trPr>
          <w:trHeight w:val="300"/>
        </w:trPr>
        <w:tc>
          <w:tcPr>
            <w:tcW w:w="3939" w:type="dxa"/>
            <w:tcBorders>
              <w:top w:val="nil"/>
              <w:left w:val="nil"/>
              <w:bottom w:val="nil"/>
              <w:right w:val="nil"/>
            </w:tcBorders>
            <w:shd w:val="clear" w:color="auto" w:fill="auto"/>
            <w:noWrap/>
            <w:vAlign w:val="bottom"/>
            <w:hideMark/>
          </w:tcPr>
          <w:p w14:paraId="176C631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Haiti</w:t>
            </w:r>
          </w:p>
        </w:tc>
        <w:tc>
          <w:tcPr>
            <w:tcW w:w="1243" w:type="dxa"/>
            <w:tcBorders>
              <w:top w:val="nil"/>
              <w:left w:val="nil"/>
              <w:bottom w:val="nil"/>
              <w:right w:val="nil"/>
            </w:tcBorders>
            <w:shd w:val="clear" w:color="auto" w:fill="auto"/>
            <w:noWrap/>
            <w:vAlign w:val="bottom"/>
            <w:hideMark/>
          </w:tcPr>
          <w:p w14:paraId="3421243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138.16</w:t>
            </w:r>
          </w:p>
        </w:tc>
        <w:tc>
          <w:tcPr>
            <w:tcW w:w="1243" w:type="dxa"/>
            <w:tcBorders>
              <w:top w:val="nil"/>
              <w:left w:val="nil"/>
              <w:bottom w:val="nil"/>
              <w:right w:val="nil"/>
            </w:tcBorders>
            <w:shd w:val="clear" w:color="auto" w:fill="auto"/>
            <w:noWrap/>
            <w:vAlign w:val="bottom"/>
            <w:hideMark/>
          </w:tcPr>
          <w:p w14:paraId="7677562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265.85</w:t>
            </w:r>
          </w:p>
        </w:tc>
        <w:tc>
          <w:tcPr>
            <w:tcW w:w="110" w:type="dxa"/>
            <w:tcBorders>
              <w:top w:val="nil"/>
              <w:left w:val="nil"/>
              <w:bottom w:val="nil"/>
              <w:right w:val="nil"/>
            </w:tcBorders>
            <w:shd w:val="clear" w:color="auto" w:fill="auto"/>
            <w:noWrap/>
            <w:vAlign w:val="bottom"/>
            <w:hideMark/>
          </w:tcPr>
          <w:p w14:paraId="5B30FFE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1D5B30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191.57</w:t>
            </w:r>
          </w:p>
        </w:tc>
        <w:tc>
          <w:tcPr>
            <w:tcW w:w="1243" w:type="dxa"/>
            <w:tcBorders>
              <w:top w:val="nil"/>
              <w:left w:val="nil"/>
              <w:bottom w:val="nil"/>
              <w:right w:val="nil"/>
            </w:tcBorders>
            <w:shd w:val="clear" w:color="auto" w:fill="auto"/>
            <w:noWrap/>
            <w:vAlign w:val="bottom"/>
            <w:hideMark/>
          </w:tcPr>
          <w:p w14:paraId="7E43092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358.40</w:t>
            </w:r>
          </w:p>
        </w:tc>
        <w:tc>
          <w:tcPr>
            <w:tcW w:w="110" w:type="dxa"/>
            <w:tcBorders>
              <w:top w:val="nil"/>
              <w:left w:val="nil"/>
              <w:bottom w:val="nil"/>
              <w:right w:val="nil"/>
            </w:tcBorders>
            <w:shd w:val="clear" w:color="auto" w:fill="auto"/>
            <w:noWrap/>
            <w:vAlign w:val="bottom"/>
            <w:hideMark/>
          </w:tcPr>
          <w:p w14:paraId="6CC25084"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597CFC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424.96</w:t>
            </w:r>
          </w:p>
        </w:tc>
      </w:tr>
      <w:tr w:rsidR="001B2FCC" w:rsidRPr="001B2FCC" w14:paraId="3F9AACD4" w14:textId="77777777" w:rsidTr="001B2FCC">
        <w:trPr>
          <w:trHeight w:val="300"/>
        </w:trPr>
        <w:tc>
          <w:tcPr>
            <w:tcW w:w="3939" w:type="dxa"/>
            <w:tcBorders>
              <w:top w:val="nil"/>
              <w:left w:val="nil"/>
              <w:bottom w:val="nil"/>
              <w:right w:val="nil"/>
            </w:tcBorders>
            <w:shd w:val="clear" w:color="auto" w:fill="auto"/>
            <w:noWrap/>
            <w:vAlign w:val="bottom"/>
            <w:hideMark/>
          </w:tcPr>
          <w:p w14:paraId="13AF587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Honduras</w:t>
            </w:r>
          </w:p>
        </w:tc>
        <w:tc>
          <w:tcPr>
            <w:tcW w:w="1243" w:type="dxa"/>
            <w:tcBorders>
              <w:top w:val="nil"/>
              <w:left w:val="nil"/>
              <w:bottom w:val="nil"/>
              <w:right w:val="nil"/>
            </w:tcBorders>
            <w:shd w:val="clear" w:color="auto" w:fill="auto"/>
            <w:noWrap/>
            <w:vAlign w:val="bottom"/>
            <w:hideMark/>
          </w:tcPr>
          <w:p w14:paraId="48E1E7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56.64</w:t>
            </w:r>
          </w:p>
        </w:tc>
        <w:tc>
          <w:tcPr>
            <w:tcW w:w="1243" w:type="dxa"/>
            <w:tcBorders>
              <w:top w:val="nil"/>
              <w:left w:val="nil"/>
              <w:bottom w:val="nil"/>
              <w:right w:val="nil"/>
            </w:tcBorders>
            <w:shd w:val="clear" w:color="auto" w:fill="auto"/>
            <w:noWrap/>
            <w:vAlign w:val="bottom"/>
            <w:hideMark/>
          </w:tcPr>
          <w:p w14:paraId="1D78601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147.41</w:t>
            </w:r>
          </w:p>
        </w:tc>
        <w:tc>
          <w:tcPr>
            <w:tcW w:w="110" w:type="dxa"/>
            <w:tcBorders>
              <w:top w:val="nil"/>
              <w:left w:val="nil"/>
              <w:bottom w:val="nil"/>
              <w:right w:val="nil"/>
            </w:tcBorders>
            <w:shd w:val="clear" w:color="auto" w:fill="auto"/>
            <w:noWrap/>
            <w:vAlign w:val="bottom"/>
            <w:hideMark/>
          </w:tcPr>
          <w:p w14:paraId="2E0C541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A02AD2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77.75</w:t>
            </w:r>
          </w:p>
        </w:tc>
        <w:tc>
          <w:tcPr>
            <w:tcW w:w="1243" w:type="dxa"/>
            <w:tcBorders>
              <w:top w:val="nil"/>
              <w:left w:val="nil"/>
              <w:bottom w:val="nil"/>
              <w:right w:val="nil"/>
            </w:tcBorders>
            <w:shd w:val="clear" w:color="auto" w:fill="auto"/>
            <w:noWrap/>
            <w:vAlign w:val="bottom"/>
            <w:hideMark/>
          </w:tcPr>
          <w:p w14:paraId="43B89C5C"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199.24</w:t>
            </w:r>
          </w:p>
        </w:tc>
        <w:tc>
          <w:tcPr>
            <w:tcW w:w="110" w:type="dxa"/>
            <w:tcBorders>
              <w:top w:val="nil"/>
              <w:left w:val="nil"/>
              <w:bottom w:val="nil"/>
              <w:right w:val="nil"/>
            </w:tcBorders>
            <w:shd w:val="clear" w:color="auto" w:fill="auto"/>
            <w:noWrap/>
            <w:vAlign w:val="bottom"/>
            <w:hideMark/>
          </w:tcPr>
          <w:p w14:paraId="1C53594E"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495BDA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243.81</w:t>
            </w:r>
          </w:p>
        </w:tc>
      </w:tr>
      <w:tr w:rsidR="001B2FCC" w:rsidRPr="001B2FCC" w14:paraId="7C03218B" w14:textId="77777777" w:rsidTr="001B2FCC">
        <w:trPr>
          <w:trHeight w:val="300"/>
        </w:trPr>
        <w:tc>
          <w:tcPr>
            <w:tcW w:w="3939" w:type="dxa"/>
            <w:tcBorders>
              <w:top w:val="nil"/>
              <w:left w:val="nil"/>
              <w:bottom w:val="nil"/>
              <w:right w:val="nil"/>
            </w:tcBorders>
            <w:shd w:val="clear" w:color="auto" w:fill="auto"/>
            <w:noWrap/>
            <w:vAlign w:val="bottom"/>
            <w:hideMark/>
          </w:tcPr>
          <w:p w14:paraId="2BE51B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Jamaica</w:t>
            </w:r>
          </w:p>
        </w:tc>
        <w:tc>
          <w:tcPr>
            <w:tcW w:w="1243" w:type="dxa"/>
            <w:tcBorders>
              <w:top w:val="nil"/>
              <w:left w:val="nil"/>
              <w:bottom w:val="nil"/>
              <w:right w:val="nil"/>
            </w:tcBorders>
            <w:shd w:val="clear" w:color="auto" w:fill="auto"/>
            <w:noWrap/>
            <w:vAlign w:val="bottom"/>
            <w:hideMark/>
          </w:tcPr>
          <w:p w14:paraId="0F4CB4D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33.20</w:t>
            </w:r>
          </w:p>
        </w:tc>
        <w:tc>
          <w:tcPr>
            <w:tcW w:w="1243" w:type="dxa"/>
            <w:tcBorders>
              <w:top w:val="nil"/>
              <w:left w:val="nil"/>
              <w:bottom w:val="nil"/>
              <w:right w:val="nil"/>
            </w:tcBorders>
            <w:shd w:val="clear" w:color="auto" w:fill="auto"/>
            <w:noWrap/>
            <w:vAlign w:val="bottom"/>
            <w:hideMark/>
          </w:tcPr>
          <w:p w14:paraId="0CC28F8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62.49</w:t>
            </w:r>
          </w:p>
        </w:tc>
        <w:tc>
          <w:tcPr>
            <w:tcW w:w="110" w:type="dxa"/>
            <w:tcBorders>
              <w:top w:val="nil"/>
              <w:left w:val="nil"/>
              <w:bottom w:val="nil"/>
              <w:right w:val="nil"/>
            </w:tcBorders>
            <w:shd w:val="clear" w:color="auto" w:fill="auto"/>
            <w:noWrap/>
            <w:vAlign w:val="bottom"/>
            <w:hideMark/>
          </w:tcPr>
          <w:p w14:paraId="1F07CA7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8EFDE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38.25</w:t>
            </w:r>
          </w:p>
        </w:tc>
        <w:tc>
          <w:tcPr>
            <w:tcW w:w="1243" w:type="dxa"/>
            <w:tcBorders>
              <w:top w:val="nil"/>
              <w:left w:val="nil"/>
              <w:bottom w:val="nil"/>
              <w:right w:val="nil"/>
            </w:tcBorders>
            <w:shd w:val="clear" w:color="auto" w:fill="auto"/>
            <w:noWrap/>
            <w:vAlign w:val="bottom"/>
            <w:hideMark/>
          </w:tcPr>
          <w:p w14:paraId="753B6E7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73.57</w:t>
            </w:r>
          </w:p>
        </w:tc>
        <w:tc>
          <w:tcPr>
            <w:tcW w:w="110" w:type="dxa"/>
            <w:tcBorders>
              <w:top w:val="nil"/>
              <w:left w:val="nil"/>
              <w:bottom w:val="nil"/>
              <w:right w:val="nil"/>
            </w:tcBorders>
            <w:shd w:val="clear" w:color="auto" w:fill="auto"/>
            <w:noWrap/>
            <w:vAlign w:val="bottom"/>
            <w:hideMark/>
          </w:tcPr>
          <w:p w14:paraId="0409D81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8B3FD2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90.90</w:t>
            </w:r>
          </w:p>
        </w:tc>
      </w:tr>
      <w:tr w:rsidR="001B2FCC" w:rsidRPr="001B2FCC" w14:paraId="78CA39EF" w14:textId="77777777" w:rsidTr="001B2FCC">
        <w:trPr>
          <w:trHeight w:val="300"/>
        </w:trPr>
        <w:tc>
          <w:tcPr>
            <w:tcW w:w="3939" w:type="dxa"/>
            <w:tcBorders>
              <w:top w:val="nil"/>
              <w:left w:val="nil"/>
              <w:bottom w:val="nil"/>
              <w:right w:val="nil"/>
            </w:tcBorders>
            <w:shd w:val="clear" w:color="auto" w:fill="auto"/>
            <w:noWrap/>
            <w:vAlign w:val="bottom"/>
            <w:hideMark/>
          </w:tcPr>
          <w:p w14:paraId="1F2ADF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Mexico</w:t>
            </w:r>
          </w:p>
        </w:tc>
        <w:tc>
          <w:tcPr>
            <w:tcW w:w="1243" w:type="dxa"/>
            <w:tcBorders>
              <w:top w:val="nil"/>
              <w:left w:val="nil"/>
              <w:bottom w:val="nil"/>
              <w:right w:val="nil"/>
            </w:tcBorders>
            <w:shd w:val="clear" w:color="auto" w:fill="auto"/>
            <w:noWrap/>
            <w:vAlign w:val="bottom"/>
            <w:hideMark/>
          </w:tcPr>
          <w:p w14:paraId="4ABB3AC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36.90</w:t>
            </w:r>
          </w:p>
        </w:tc>
        <w:tc>
          <w:tcPr>
            <w:tcW w:w="1243" w:type="dxa"/>
            <w:tcBorders>
              <w:top w:val="nil"/>
              <w:left w:val="nil"/>
              <w:bottom w:val="nil"/>
              <w:right w:val="nil"/>
            </w:tcBorders>
            <w:shd w:val="clear" w:color="auto" w:fill="auto"/>
            <w:noWrap/>
            <w:vAlign w:val="bottom"/>
            <w:hideMark/>
          </w:tcPr>
          <w:p w14:paraId="0BC9D9D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85.28</w:t>
            </w:r>
          </w:p>
        </w:tc>
        <w:tc>
          <w:tcPr>
            <w:tcW w:w="110" w:type="dxa"/>
            <w:tcBorders>
              <w:top w:val="nil"/>
              <w:left w:val="nil"/>
              <w:bottom w:val="nil"/>
              <w:right w:val="nil"/>
            </w:tcBorders>
            <w:shd w:val="clear" w:color="auto" w:fill="auto"/>
            <w:noWrap/>
            <w:vAlign w:val="bottom"/>
            <w:hideMark/>
          </w:tcPr>
          <w:p w14:paraId="59B65A14"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3AA96B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41.80</w:t>
            </w:r>
          </w:p>
        </w:tc>
        <w:tc>
          <w:tcPr>
            <w:tcW w:w="1243" w:type="dxa"/>
            <w:tcBorders>
              <w:top w:val="nil"/>
              <w:left w:val="nil"/>
              <w:bottom w:val="nil"/>
              <w:right w:val="nil"/>
            </w:tcBorders>
            <w:shd w:val="clear" w:color="auto" w:fill="auto"/>
            <w:noWrap/>
            <w:vAlign w:val="bottom"/>
            <w:hideMark/>
          </w:tcPr>
          <w:p w14:paraId="0264E87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99.81</w:t>
            </w:r>
          </w:p>
        </w:tc>
        <w:tc>
          <w:tcPr>
            <w:tcW w:w="110" w:type="dxa"/>
            <w:tcBorders>
              <w:top w:val="nil"/>
              <w:left w:val="nil"/>
              <w:bottom w:val="nil"/>
              <w:right w:val="nil"/>
            </w:tcBorders>
            <w:shd w:val="clear" w:color="auto" w:fill="auto"/>
            <w:noWrap/>
            <w:vAlign w:val="bottom"/>
            <w:hideMark/>
          </w:tcPr>
          <w:p w14:paraId="7435D11F"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FA49A8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121.35</w:t>
            </w:r>
          </w:p>
        </w:tc>
      </w:tr>
      <w:tr w:rsidR="001B2FCC" w:rsidRPr="001B2FCC" w14:paraId="15301219" w14:textId="77777777" w:rsidTr="001B2FCC">
        <w:trPr>
          <w:trHeight w:val="300"/>
        </w:trPr>
        <w:tc>
          <w:tcPr>
            <w:tcW w:w="3939" w:type="dxa"/>
            <w:tcBorders>
              <w:top w:val="nil"/>
              <w:left w:val="nil"/>
              <w:bottom w:val="nil"/>
              <w:right w:val="nil"/>
            </w:tcBorders>
            <w:shd w:val="clear" w:color="auto" w:fill="auto"/>
            <w:noWrap/>
            <w:vAlign w:val="bottom"/>
            <w:hideMark/>
          </w:tcPr>
          <w:p w14:paraId="011D8BC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Nicaragua</w:t>
            </w:r>
          </w:p>
        </w:tc>
        <w:tc>
          <w:tcPr>
            <w:tcW w:w="1243" w:type="dxa"/>
            <w:tcBorders>
              <w:top w:val="nil"/>
              <w:left w:val="nil"/>
              <w:bottom w:val="nil"/>
              <w:right w:val="nil"/>
            </w:tcBorders>
            <w:shd w:val="clear" w:color="auto" w:fill="auto"/>
            <w:noWrap/>
            <w:vAlign w:val="bottom"/>
            <w:hideMark/>
          </w:tcPr>
          <w:p w14:paraId="6588E24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50.62</w:t>
            </w:r>
          </w:p>
        </w:tc>
        <w:tc>
          <w:tcPr>
            <w:tcW w:w="1243" w:type="dxa"/>
            <w:tcBorders>
              <w:top w:val="nil"/>
              <w:left w:val="nil"/>
              <w:bottom w:val="nil"/>
              <w:right w:val="nil"/>
            </w:tcBorders>
            <w:shd w:val="clear" w:color="auto" w:fill="auto"/>
            <w:noWrap/>
            <w:vAlign w:val="bottom"/>
            <w:hideMark/>
          </w:tcPr>
          <w:p w14:paraId="4F5CCC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145.20</w:t>
            </w:r>
          </w:p>
        </w:tc>
        <w:tc>
          <w:tcPr>
            <w:tcW w:w="110" w:type="dxa"/>
            <w:tcBorders>
              <w:top w:val="nil"/>
              <w:left w:val="nil"/>
              <w:bottom w:val="nil"/>
              <w:right w:val="nil"/>
            </w:tcBorders>
            <w:shd w:val="clear" w:color="auto" w:fill="auto"/>
            <w:noWrap/>
            <w:vAlign w:val="bottom"/>
            <w:hideMark/>
          </w:tcPr>
          <w:p w14:paraId="362F7CD1"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6D41F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59.55</w:t>
            </w:r>
          </w:p>
        </w:tc>
        <w:tc>
          <w:tcPr>
            <w:tcW w:w="1243" w:type="dxa"/>
            <w:tcBorders>
              <w:top w:val="nil"/>
              <w:left w:val="nil"/>
              <w:bottom w:val="nil"/>
              <w:right w:val="nil"/>
            </w:tcBorders>
            <w:shd w:val="clear" w:color="auto" w:fill="auto"/>
            <w:noWrap/>
            <w:vAlign w:val="bottom"/>
            <w:hideMark/>
          </w:tcPr>
          <w:p w14:paraId="22B7968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181.06</w:t>
            </w:r>
          </w:p>
        </w:tc>
        <w:tc>
          <w:tcPr>
            <w:tcW w:w="110" w:type="dxa"/>
            <w:tcBorders>
              <w:top w:val="nil"/>
              <w:left w:val="nil"/>
              <w:bottom w:val="nil"/>
              <w:right w:val="nil"/>
            </w:tcBorders>
            <w:shd w:val="clear" w:color="auto" w:fill="auto"/>
            <w:noWrap/>
            <w:vAlign w:val="bottom"/>
            <w:hideMark/>
          </w:tcPr>
          <w:p w14:paraId="781789D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A100F8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220.19</w:t>
            </w:r>
          </w:p>
        </w:tc>
      </w:tr>
      <w:tr w:rsidR="001B2FCC" w:rsidRPr="001B2FCC" w14:paraId="74184BC4" w14:textId="77777777" w:rsidTr="001B2FCC">
        <w:trPr>
          <w:trHeight w:val="300"/>
        </w:trPr>
        <w:tc>
          <w:tcPr>
            <w:tcW w:w="3939" w:type="dxa"/>
            <w:tcBorders>
              <w:top w:val="nil"/>
              <w:left w:val="nil"/>
              <w:bottom w:val="nil"/>
              <w:right w:val="nil"/>
            </w:tcBorders>
            <w:shd w:val="clear" w:color="auto" w:fill="auto"/>
            <w:noWrap/>
            <w:vAlign w:val="bottom"/>
            <w:hideMark/>
          </w:tcPr>
          <w:p w14:paraId="703306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Panama</w:t>
            </w:r>
          </w:p>
        </w:tc>
        <w:tc>
          <w:tcPr>
            <w:tcW w:w="1243" w:type="dxa"/>
            <w:tcBorders>
              <w:top w:val="nil"/>
              <w:left w:val="nil"/>
              <w:bottom w:val="nil"/>
              <w:right w:val="nil"/>
            </w:tcBorders>
            <w:shd w:val="clear" w:color="auto" w:fill="auto"/>
            <w:noWrap/>
            <w:vAlign w:val="bottom"/>
            <w:hideMark/>
          </w:tcPr>
          <w:p w14:paraId="707CDB3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40.44</w:t>
            </w:r>
          </w:p>
        </w:tc>
        <w:tc>
          <w:tcPr>
            <w:tcW w:w="1243" w:type="dxa"/>
            <w:tcBorders>
              <w:top w:val="nil"/>
              <w:left w:val="nil"/>
              <w:bottom w:val="nil"/>
              <w:right w:val="nil"/>
            </w:tcBorders>
            <w:shd w:val="clear" w:color="auto" w:fill="auto"/>
            <w:noWrap/>
            <w:vAlign w:val="bottom"/>
            <w:hideMark/>
          </w:tcPr>
          <w:p w14:paraId="00F1F45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72.96</w:t>
            </w:r>
          </w:p>
        </w:tc>
        <w:tc>
          <w:tcPr>
            <w:tcW w:w="110" w:type="dxa"/>
            <w:tcBorders>
              <w:top w:val="nil"/>
              <w:left w:val="nil"/>
              <w:bottom w:val="nil"/>
              <w:right w:val="nil"/>
            </w:tcBorders>
            <w:shd w:val="clear" w:color="auto" w:fill="auto"/>
            <w:noWrap/>
            <w:vAlign w:val="bottom"/>
            <w:hideMark/>
          </w:tcPr>
          <w:p w14:paraId="5D378C17"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37062A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50.70</w:t>
            </w:r>
          </w:p>
        </w:tc>
        <w:tc>
          <w:tcPr>
            <w:tcW w:w="1243" w:type="dxa"/>
            <w:tcBorders>
              <w:top w:val="nil"/>
              <w:left w:val="nil"/>
              <w:bottom w:val="nil"/>
              <w:right w:val="nil"/>
            </w:tcBorders>
            <w:shd w:val="clear" w:color="auto" w:fill="auto"/>
            <w:noWrap/>
            <w:vAlign w:val="bottom"/>
            <w:hideMark/>
          </w:tcPr>
          <w:p w14:paraId="0288C01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92.40</w:t>
            </w:r>
          </w:p>
        </w:tc>
        <w:tc>
          <w:tcPr>
            <w:tcW w:w="110" w:type="dxa"/>
            <w:tcBorders>
              <w:top w:val="nil"/>
              <w:left w:val="nil"/>
              <w:bottom w:val="nil"/>
              <w:right w:val="nil"/>
            </w:tcBorders>
            <w:shd w:val="clear" w:color="auto" w:fill="auto"/>
            <w:noWrap/>
            <w:vAlign w:val="bottom"/>
            <w:hideMark/>
          </w:tcPr>
          <w:p w14:paraId="533D299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6C7232E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118.73</w:t>
            </w:r>
          </w:p>
        </w:tc>
      </w:tr>
      <w:tr w:rsidR="001B2FCC" w:rsidRPr="001B2FCC" w14:paraId="7ABC8007" w14:textId="77777777" w:rsidTr="001B2FCC">
        <w:trPr>
          <w:trHeight w:val="300"/>
        </w:trPr>
        <w:tc>
          <w:tcPr>
            <w:tcW w:w="3939" w:type="dxa"/>
            <w:tcBorders>
              <w:top w:val="nil"/>
              <w:left w:val="nil"/>
              <w:bottom w:val="nil"/>
              <w:right w:val="nil"/>
            </w:tcBorders>
            <w:shd w:val="clear" w:color="auto" w:fill="auto"/>
            <w:noWrap/>
            <w:vAlign w:val="bottom"/>
            <w:hideMark/>
          </w:tcPr>
          <w:p w14:paraId="631F9BB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Paraguay</w:t>
            </w:r>
          </w:p>
        </w:tc>
        <w:tc>
          <w:tcPr>
            <w:tcW w:w="1243" w:type="dxa"/>
            <w:tcBorders>
              <w:top w:val="nil"/>
              <w:left w:val="nil"/>
              <w:bottom w:val="nil"/>
              <w:right w:val="nil"/>
            </w:tcBorders>
            <w:shd w:val="clear" w:color="auto" w:fill="auto"/>
            <w:noWrap/>
            <w:vAlign w:val="bottom"/>
            <w:hideMark/>
          </w:tcPr>
          <w:p w14:paraId="4EA552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52.02</w:t>
            </w:r>
          </w:p>
        </w:tc>
        <w:tc>
          <w:tcPr>
            <w:tcW w:w="1243" w:type="dxa"/>
            <w:tcBorders>
              <w:top w:val="nil"/>
              <w:left w:val="nil"/>
              <w:bottom w:val="nil"/>
              <w:right w:val="nil"/>
            </w:tcBorders>
            <w:shd w:val="clear" w:color="auto" w:fill="auto"/>
            <w:noWrap/>
            <w:vAlign w:val="bottom"/>
            <w:hideMark/>
          </w:tcPr>
          <w:p w14:paraId="374EB05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109.78</w:t>
            </w:r>
          </w:p>
        </w:tc>
        <w:tc>
          <w:tcPr>
            <w:tcW w:w="110" w:type="dxa"/>
            <w:tcBorders>
              <w:top w:val="nil"/>
              <w:left w:val="nil"/>
              <w:bottom w:val="nil"/>
              <w:right w:val="nil"/>
            </w:tcBorders>
            <w:shd w:val="clear" w:color="auto" w:fill="auto"/>
            <w:noWrap/>
            <w:vAlign w:val="bottom"/>
            <w:hideMark/>
          </w:tcPr>
          <w:p w14:paraId="60CFB63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B8E808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60.10</w:t>
            </w:r>
          </w:p>
        </w:tc>
        <w:tc>
          <w:tcPr>
            <w:tcW w:w="1243" w:type="dxa"/>
            <w:tcBorders>
              <w:top w:val="nil"/>
              <w:left w:val="nil"/>
              <w:bottom w:val="nil"/>
              <w:right w:val="nil"/>
            </w:tcBorders>
            <w:shd w:val="clear" w:color="auto" w:fill="auto"/>
            <w:noWrap/>
            <w:vAlign w:val="bottom"/>
            <w:hideMark/>
          </w:tcPr>
          <w:p w14:paraId="44E56A0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131.01</w:t>
            </w:r>
          </w:p>
        </w:tc>
        <w:tc>
          <w:tcPr>
            <w:tcW w:w="110" w:type="dxa"/>
            <w:tcBorders>
              <w:top w:val="nil"/>
              <w:left w:val="nil"/>
              <w:bottom w:val="nil"/>
              <w:right w:val="nil"/>
            </w:tcBorders>
            <w:shd w:val="clear" w:color="auto" w:fill="auto"/>
            <w:noWrap/>
            <w:vAlign w:val="bottom"/>
            <w:hideMark/>
          </w:tcPr>
          <w:p w14:paraId="30213DC0"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64AB2D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167.71</w:t>
            </w:r>
          </w:p>
        </w:tc>
      </w:tr>
      <w:tr w:rsidR="001B2FCC" w:rsidRPr="001B2FCC" w14:paraId="5B497EA7" w14:textId="77777777" w:rsidTr="001B2FCC">
        <w:trPr>
          <w:trHeight w:val="300"/>
        </w:trPr>
        <w:tc>
          <w:tcPr>
            <w:tcW w:w="3939" w:type="dxa"/>
            <w:tcBorders>
              <w:top w:val="nil"/>
              <w:left w:val="nil"/>
              <w:bottom w:val="nil"/>
              <w:right w:val="nil"/>
            </w:tcBorders>
            <w:shd w:val="clear" w:color="auto" w:fill="auto"/>
            <w:noWrap/>
            <w:vAlign w:val="bottom"/>
            <w:hideMark/>
          </w:tcPr>
          <w:p w14:paraId="2C88922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Peru</w:t>
            </w:r>
          </w:p>
        </w:tc>
        <w:tc>
          <w:tcPr>
            <w:tcW w:w="1243" w:type="dxa"/>
            <w:tcBorders>
              <w:top w:val="nil"/>
              <w:left w:val="nil"/>
              <w:bottom w:val="nil"/>
              <w:right w:val="nil"/>
            </w:tcBorders>
            <w:shd w:val="clear" w:color="auto" w:fill="auto"/>
            <w:noWrap/>
            <w:vAlign w:val="bottom"/>
            <w:hideMark/>
          </w:tcPr>
          <w:p w14:paraId="0E5B43D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37.57</w:t>
            </w:r>
          </w:p>
        </w:tc>
        <w:tc>
          <w:tcPr>
            <w:tcW w:w="1243" w:type="dxa"/>
            <w:tcBorders>
              <w:top w:val="nil"/>
              <w:left w:val="nil"/>
              <w:bottom w:val="nil"/>
              <w:right w:val="nil"/>
            </w:tcBorders>
            <w:shd w:val="clear" w:color="auto" w:fill="auto"/>
            <w:noWrap/>
            <w:vAlign w:val="bottom"/>
            <w:hideMark/>
          </w:tcPr>
          <w:p w14:paraId="5E45B9D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122.35</w:t>
            </w:r>
          </w:p>
        </w:tc>
        <w:tc>
          <w:tcPr>
            <w:tcW w:w="110" w:type="dxa"/>
            <w:tcBorders>
              <w:top w:val="nil"/>
              <w:left w:val="nil"/>
              <w:bottom w:val="nil"/>
              <w:right w:val="nil"/>
            </w:tcBorders>
            <w:shd w:val="clear" w:color="auto" w:fill="auto"/>
            <w:noWrap/>
            <w:vAlign w:val="bottom"/>
            <w:hideMark/>
          </w:tcPr>
          <w:p w14:paraId="33F72BD2"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2C58F26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46.16</w:t>
            </w:r>
          </w:p>
        </w:tc>
        <w:tc>
          <w:tcPr>
            <w:tcW w:w="1243" w:type="dxa"/>
            <w:tcBorders>
              <w:top w:val="nil"/>
              <w:left w:val="nil"/>
              <w:bottom w:val="nil"/>
              <w:right w:val="nil"/>
            </w:tcBorders>
            <w:shd w:val="clear" w:color="auto" w:fill="auto"/>
            <w:noWrap/>
            <w:vAlign w:val="bottom"/>
            <w:hideMark/>
          </w:tcPr>
          <w:p w14:paraId="6B582E7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157.66</w:t>
            </w:r>
          </w:p>
        </w:tc>
        <w:tc>
          <w:tcPr>
            <w:tcW w:w="110" w:type="dxa"/>
            <w:tcBorders>
              <w:top w:val="nil"/>
              <w:left w:val="nil"/>
              <w:bottom w:val="nil"/>
              <w:right w:val="nil"/>
            </w:tcBorders>
            <w:shd w:val="clear" w:color="auto" w:fill="auto"/>
            <w:noWrap/>
            <w:vAlign w:val="bottom"/>
            <w:hideMark/>
          </w:tcPr>
          <w:p w14:paraId="30FB44E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900CD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186.72</w:t>
            </w:r>
          </w:p>
        </w:tc>
      </w:tr>
      <w:tr w:rsidR="001B2FCC" w:rsidRPr="001B2FCC" w14:paraId="27A0B1BB" w14:textId="77777777" w:rsidTr="001B2FCC">
        <w:trPr>
          <w:trHeight w:val="300"/>
        </w:trPr>
        <w:tc>
          <w:tcPr>
            <w:tcW w:w="3939" w:type="dxa"/>
            <w:tcBorders>
              <w:top w:val="nil"/>
              <w:left w:val="nil"/>
              <w:bottom w:val="nil"/>
              <w:right w:val="nil"/>
            </w:tcBorders>
            <w:shd w:val="clear" w:color="auto" w:fill="auto"/>
            <w:noWrap/>
            <w:vAlign w:val="bottom"/>
            <w:hideMark/>
          </w:tcPr>
          <w:p w14:paraId="2D8CB1B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Puerto Rico</w:t>
            </w:r>
          </w:p>
        </w:tc>
        <w:tc>
          <w:tcPr>
            <w:tcW w:w="1243" w:type="dxa"/>
            <w:tcBorders>
              <w:top w:val="nil"/>
              <w:left w:val="nil"/>
              <w:bottom w:val="nil"/>
              <w:right w:val="nil"/>
            </w:tcBorders>
            <w:shd w:val="clear" w:color="auto" w:fill="auto"/>
            <w:noWrap/>
            <w:vAlign w:val="bottom"/>
            <w:hideMark/>
          </w:tcPr>
          <w:p w14:paraId="098BC78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12.92</w:t>
            </w:r>
          </w:p>
        </w:tc>
        <w:tc>
          <w:tcPr>
            <w:tcW w:w="1243" w:type="dxa"/>
            <w:tcBorders>
              <w:top w:val="nil"/>
              <w:left w:val="nil"/>
              <w:bottom w:val="nil"/>
              <w:right w:val="nil"/>
            </w:tcBorders>
            <w:shd w:val="clear" w:color="auto" w:fill="auto"/>
            <w:noWrap/>
            <w:vAlign w:val="bottom"/>
            <w:hideMark/>
          </w:tcPr>
          <w:p w14:paraId="52714E8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25.97</w:t>
            </w:r>
          </w:p>
        </w:tc>
        <w:tc>
          <w:tcPr>
            <w:tcW w:w="110" w:type="dxa"/>
            <w:tcBorders>
              <w:top w:val="nil"/>
              <w:left w:val="nil"/>
              <w:bottom w:val="nil"/>
              <w:right w:val="nil"/>
            </w:tcBorders>
            <w:shd w:val="clear" w:color="auto" w:fill="auto"/>
            <w:noWrap/>
            <w:vAlign w:val="bottom"/>
            <w:hideMark/>
          </w:tcPr>
          <w:p w14:paraId="5FDF0A8D"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AA4BE2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14.58</w:t>
            </w:r>
          </w:p>
        </w:tc>
        <w:tc>
          <w:tcPr>
            <w:tcW w:w="1243" w:type="dxa"/>
            <w:tcBorders>
              <w:top w:val="nil"/>
              <w:left w:val="nil"/>
              <w:bottom w:val="nil"/>
              <w:right w:val="nil"/>
            </w:tcBorders>
            <w:shd w:val="clear" w:color="auto" w:fill="auto"/>
            <w:noWrap/>
            <w:vAlign w:val="bottom"/>
            <w:hideMark/>
          </w:tcPr>
          <w:p w14:paraId="6D20C75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30.60</w:t>
            </w:r>
          </w:p>
        </w:tc>
        <w:tc>
          <w:tcPr>
            <w:tcW w:w="110" w:type="dxa"/>
            <w:tcBorders>
              <w:top w:val="nil"/>
              <w:left w:val="nil"/>
              <w:bottom w:val="nil"/>
              <w:right w:val="nil"/>
            </w:tcBorders>
            <w:shd w:val="clear" w:color="auto" w:fill="auto"/>
            <w:noWrap/>
            <w:vAlign w:val="bottom"/>
            <w:hideMark/>
          </w:tcPr>
          <w:p w14:paraId="1D8B821D"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C0B46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44.21</w:t>
            </w:r>
          </w:p>
        </w:tc>
      </w:tr>
      <w:tr w:rsidR="001B2FCC" w:rsidRPr="001B2FCC" w14:paraId="711AA343" w14:textId="77777777" w:rsidTr="001B2FCC">
        <w:trPr>
          <w:trHeight w:val="300"/>
        </w:trPr>
        <w:tc>
          <w:tcPr>
            <w:tcW w:w="3939" w:type="dxa"/>
            <w:tcBorders>
              <w:top w:val="nil"/>
              <w:left w:val="nil"/>
              <w:bottom w:val="nil"/>
              <w:right w:val="nil"/>
            </w:tcBorders>
            <w:shd w:val="clear" w:color="auto" w:fill="auto"/>
            <w:noWrap/>
            <w:vAlign w:val="bottom"/>
            <w:hideMark/>
          </w:tcPr>
          <w:p w14:paraId="5ACF0B5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Suriname</w:t>
            </w:r>
          </w:p>
        </w:tc>
        <w:tc>
          <w:tcPr>
            <w:tcW w:w="1243" w:type="dxa"/>
            <w:tcBorders>
              <w:top w:val="nil"/>
              <w:left w:val="nil"/>
              <w:bottom w:val="nil"/>
              <w:right w:val="nil"/>
            </w:tcBorders>
            <w:shd w:val="clear" w:color="auto" w:fill="auto"/>
            <w:noWrap/>
            <w:vAlign w:val="bottom"/>
            <w:hideMark/>
          </w:tcPr>
          <w:p w14:paraId="53F3734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53.27</w:t>
            </w:r>
          </w:p>
        </w:tc>
        <w:tc>
          <w:tcPr>
            <w:tcW w:w="1243" w:type="dxa"/>
            <w:tcBorders>
              <w:top w:val="nil"/>
              <w:left w:val="nil"/>
              <w:bottom w:val="nil"/>
              <w:right w:val="nil"/>
            </w:tcBorders>
            <w:shd w:val="clear" w:color="auto" w:fill="auto"/>
            <w:noWrap/>
            <w:vAlign w:val="bottom"/>
            <w:hideMark/>
          </w:tcPr>
          <w:p w14:paraId="3D9A671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106.95</w:t>
            </w:r>
          </w:p>
        </w:tc>
        <w:tc>
          <w:tcPr>
            <w:tcW w:w="110" w:type="dxa"/>
            <w:tcBorders>
              <w:top w:val="nil"/>
              <w:left w:val="nil"/>
              <w:bottom w:val="nil"/>
              <w:right w:val="nil"/>
            </w:tcBorders>
            <w:shd w:val="clear" w:color="auto" w:fill="auto"/>
            <w:noWrap/>
            <w:vAlign w:val="bottom"/>
            <w:hideMark/>
          </w:tcPr>
          <w:p w14:paraId="6772110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E044F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58.42</w:t>
            </w:r>
          </w:p>
        </w:tc>
        <w:tc>
          <w:tcPr>
            <w:tcW w:w="1243" w:type="dxa"/>
            <w:tcBorders>
              <w:top w:val="nil"/>
              <w:left w:val="nil"/>
              <w:bottom w:val="nil"/>
              <w:right w:val="nil"/>
            </w:tcBorders>
            <w:shd w:val="clear" w:color="auto" w:fill="auto"/>
            <w:noWrap/>
            <w:vAlign w:val="bottom"/>
            <w:hideMark/>
          </w:tcPr>
          <w:p w14:paraId="2675400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120.62</w:t>
            </w:r>
          </w:p>
        </w:tc>
        <w:tc>
          <w:tcPr>
            <w:tcW w:w="110" w:type="dxa"/>
            <w:tcBorders>
              <w:top w:val="nil"/>
              <w:left w:val="nil"/>
              <w:bottom w:val="nil"/>
              <w:right w:val="nil"/>
            </w:tcBorders>
            <w:shd w:val="clear" w:color="auto" w:fill="auto"/>
            <w:noWrap/>
            <w:vAlign w:val="bottom"/>
            <w:hideMark/>
          </w:tcPr>
          <w:p w14:paraId="7B2682B1"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0F70AFF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143.03</w:t>
            </w:r>
          </w:p>
        </w:tc>
      </w:tr>
      <w:tr w:rsidR="001B2FCC" w:rsidRPr="001B2FCC" w14:paraId="48635F72" w14:textId="77777777" w:rsidTr="001B2FCC">
        <w:trPr>
          <w:trHeight w:val="300"/>
        </w:trPr>
        <w:tc>
          <w:tcPr>
            <w:tcW w:w="3939" w:type="dxa"/>
            <w:tcBorders>
              <w:top w:val="nil"/>
              <w:left w:val="nil"/>
              <w:bottom w:val="nil"/>
              <w:right w:val="nil"/>
            </w:tcBorders>
            <w:shd w:val="clear" w:color="auto" w:fill="auto"/>
            <w:noWrap/>
            <w:vAlign w:val="bottom"/>
            <w:hideMark/>
          </w:tcPr>
          <w:p w14:paraId="25F6451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Trinidad and Tobago</w:t>
            </w:r>
          </w:p>
        </w:tc>
        <w:tc>
          <w:tcPr>
            <w:tcW w:w="1243" w:type="dxa"/>
            <w:tcBorders>
              <w:top w:val="nil"/>
              <w:left w:val="nil"/>
              <w:bottom w:val="nil"/>
              <w:right w:val="nil"/>
            </w:tcBorders>
            <w:shd w:val="clear" w:color="auto" w:fill="auto"/>
            <w:noWrap/>
            <w:vAlign w:val="bottom"/>
            <w:hideMark/>
          </w:tcPr>
          <w:p w14:paraId="73C45D3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49.21</w:t>
            </w:r>
          </w:p>
        </w:tc>
        <w:tc>
          <w:tcPr>
            <w:tcW w:w="1243" w:type="dxa"/>
            <w:tcBorders>
              <w:top w:val="nil"/>
              <w:left w:val="nil"/>
              <w:bottom w:val="nil"/>
              <w:right w:val="nil"/>
            </w:tcBorders>
            <w:shd w:val="clear" w:color="auto" w:fill="auto"/>
            <w:noWrap/>
            <w:vAlign w:val="bottom"/>
            <w:hideMark/>
          </w:tcPr>
          <w:p w14:paraId="4F39D29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66.26</w:t>
            </w:r>
          </w:p>
        </w:tc>
        <w:tc>
          <w:tcPr>
            <w:tcW w:w="110" w:type="dxa"/>
            <w:tcBorders>
              <w:top w:val="nil"/>
              <w:left w:val="nil"/>
              <w:bottom w:val="nil"/>
              <w:right w:val="nil"/>
            </w:tcBorders>
            <w:shd w:val="clear" w:color="auto" w:fill="auto"/>
            <w:noWrap/>
            <w:vAlign w:val="bottom"/>
            <w:hideMark/>
          </w:tcPr>
          <w:p w14:paraId="7851A8C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6FC4A8A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54.98</w:t>
            </w:r>
          </w:p>
        </w:tc>
        <w:tc>
          <w:tcPr>
            <w:tcW w:w="1243" w:type="dxa"/>
            <w:tcBorders>
              <w:top w:val="nil"/>
              <w:left w:val="nil"/>
              <w:bottom w:val="nil"/>
              <w:right w:val="nil"/>
            </w:tcBorders>
            <w:shd w:val="clear" w:color="auto" w:fill="auto"/>
            <w:noWrap/>
            <w:vAlign w:val="bottom"/>
            <w:hideMark/>
          </w:tcPr>
          <w:p w14:paraId="668781F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75.17</w:t>
            </w:r>
          </w:p>
        </w:tc>
        <w:tc>
          <w:tcPr>
            <w:tcW w:w="110" w:type="dxa"/>
            <w:tcBorders>
              <w:top w:val="nil"/>
              <w:left w:val="nil"/>
              <w:bottom w:val="nil"/>
              <w:right w:val="nil"/>
            </w:tcBorders>
            <w:shd w:val="clear" w:color="auto" w:fill="auto"/>
            <w:noWrap/>
            <w:vAlign w:val="bottom"/>
            <w:hideMark/>
          </w:tcPr>
          <w:p w14:paraId="77918C1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5B914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93.27</w:t>
            </w:r>
          </w:p>
        </w:tc>
      </w:tr>
      <w:tr w:rsidR="001B2FCC" w:rsidRPr="001B2FCC" w14:paraId="47F2C91A" w14:textId="77777777" w:rsidTr="001B2FCC">
        <w:trPr>
          <w:trHeight w:val="300"/>
        </w:trPr>
        <w:tc>
          <w:tcPr>
            <w:tcW w:w="3939" w:type="dxa"/>
            <w:tcBorders>
              <w:top w:val="nil"/>
              <w:left w:val="nil"/>
              <w:bottom w:val="nil"/>
              <w:right w:val="nil"/>
            </w:tcBorders>
            <w:shd w:val="clear" w:color="auto" w:fill="auto"/>
            <w:noWrap/>
            <w:vAlign w:val="bottom"/>
            <w:hideMark/>
          </w:tcPr>
          <w:p w14:paraId="275172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Uruguay</w:t>
            </w:r>
          </w:p>
        </w:tc>
        <w:tc>
          <w:tcPr>
            <w:tcW w:w="1243" w:type="dxa"/>
            <w:tcBorders>
              <w:top w:val="nil"/>
              <w:left w:val="nil"/>
              <w:bottom w:val="nil"/>
              <w:right w:val="nil"/>
            </w:tcBorders>
            <w:shd w:val="clear" w:color="auto" w:fill="auto"/>
            <w:noWrap/>
            <w:vAlign w:val="bottom"/>
            <w:hideMark/>
          </w:tcPr>
          <w:p w14:paraId="7AA198E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21.57</w:t>
            </w:r>
          </w:p>
        </w:tc>
        <w:tc>
          <w:tcPr>
            <w:tcW w:w="1243" w:type="dxa"/>
            <w:tcBorders>
              <w:top w:val="nil"/>
              <w:left w:val="nil"/>
              <w:bottom w:val="nil"/>
              <w:right w:val="nil"/>
            </w:tcBorders>
            <w:shd w:val="clear" w:color="auto" w:fill="auto"/>
            <w:noWrap/>
            <w:vAlign w:val="bottom"/>
            <w:hideMark/>
          </w:tcPr>
          <w:p w14:paraId="24737C9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44.33</w:t>
            </w:r>
          </w:p>
        </w:tc>
        <w:tc>
          <w:tcPr>
            <w:tcW w:w="110" w:type="dxa"/>
            <w:tcBorders>
              <w:top w:val="nil"/>
              <w:left w:val="nil"/>
              <w:bottom w:val="nil"/>
              <w:right w:val="nil"/>
            </w:tcBorders>
            <w:shd w:val="clear" w:color="auto" w:fill="auto"/>
            <w:noWrap/>
            <w:vAlign w:val="bottom"/>
            <w:hideMark/>
          </w:tcPr>
          <w:p w14:paraId="7D7F2F79"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134D42E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25.02</w:t>
            </w:r>
          </w:p>
        </w:tc>
        <w:tc>
          <w:tcPr>
            <w:tcW w:w="1243" w:type="dxa"/>
            <w:tcBorders>
              <w:top w:val="nil"/>
              <w:left w:val="nil"/>
              <w:bottom w:val="nil"/>
              <w:right w:val="nil"/>
            </w:tcBorders>
            <w:shd w:val="clear" w:color="auto" w:fill="auto"/>
            <w:noWrap/>
            <w:vAlign w:val="bottom"/>
            <w:hideMark/>
          </w:tcPr>
          <w:p w14:paraId="160B40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51.68</w:t>
            </w:r>
          </w:p>
        </w:tc>
        <w:tc>
          <w:tcPr>
            <w:tcW w:w="110" w:type="dxa"/>
            <w:tcBorders>
              <w:top w:val="nil"/>
              <w:left w:val="nil"/>
              <w:bottom w:val="nil"/>
              <w:right w:val="nil"/>
            </w:tcBorders>
            <w:shd w:val="clear" w:color="auto" w:fill="auto"/>
            <w:noWrap/>
            <w:vAlign w:val="bottom"/>
            <w:hideMark/>
          </w:tcPr>
          <w:p w14:paraId="48A500CC"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7D1C764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63.55</w:t>
            </w:r>
          </w:p>
        </w:tc>
      </w:tr>
      <w:tr w:rsidR="001B2FCC" w:rsidRPr="001B2FCC" w14:paraId="16B9355B" w14:textId="77777777" w:rsidTr="001B2FCC">
        <w:trPr>
          <w:trHeight w:val="300"/>
        </w:trPr>
        <w:tc>
          <w:tcPr>
            <w:tcW w:w="3939" w:type="dxa"/>
            <w:tcBorders>
              <w:top w:val="nil"/>
              <w:left w:val="nil"/>
              <w:bottom w:val="nil"/>
              <w:right w:val="nil"/>
            </w:tcBorders>
            <w:shd w:val="clear" w:color="auto" w:fill="auto"/>
            <w:noWrap/>
            <w:vAlign w:val="bottom"/>
            <w:hideMark/>
          </w:tcPr>
          <w:p w14:paraId="4819CA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Venezuela</w:t>
            </w:r>
          </w:p>
        </w:tc>
        <w:tc>
          <w:tcPr>
            <w:tcW w:w="1243" w:type="dxa"/>
            <w:tcBorders>
              <w:top w:val="nil"/>
              <w:left w:val="nil"/>
              <w:bottom w:val="nil"/>
              <w:right w:val="nil"/>
            </w:tcBorders>
            <w:shd w:val="clear" w:color="auto" w:fill="auto"/>
            <w:noWrap/>
            <w:vAlign w:val="bottom"/>
            <w:hideMark/>
          </w:tcPr>
          <w:p w14:paraId="207D6B5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35.33</w:t>
            </w:r>
          </w:p>
        </w:tc>
        <w:tc>
          <w:tcPr>
            <w:tcW w:w="1243" w:type="dxa"/>
            <w:tcBorders>
              <w:top w:val="nil"/>
              <w:left w:val="nil"/>
              <w:bottom w:val="nil"/>
              <w:right w:val="nil"/>
            </w:tcBorders>
            <w:shd w:val="clear" w:color="auto" w:fill="auto"/>
            <w:noWrap/>
            <w:vAlign w:val="bottom"/>
            <w:hideMark/>
          </w:tcPr>
          <w:p w14:paraId="068B4E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65.15</w:t>
            </w:r>
          </w:p>
        </w:tc>
        <w:tc>
          <w:tcPr>
            <w:tcW w:w="110" w:type="dxa"/>
            <w:tcBorders>
              <w:top w:val="nil"/>
              <w:left w:val="nil"/>
              <w:bottom w:val="nil"/>
              <w:right w:val="nil"/>
            </w:tcBorders>
            <w:shd w:val="clear" w:color="auto" w:fill="auto"/>
            <w:noWrap/>
            <w:vAlign w:val="bottom"/>
            <w:hideMark/>
          </w:tcPr>
          <w:p w14:paraId="293C6A0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0DBD984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40.79</w:t>
            </w:r>
          </w:p>
        </w:tc>
        <w:tc>
          <w:tcPr>
            <w:tcW w:w="1243" w:type="dxa"/>
            <w:tcBorders>
              <w:top w:val="nil"/>
              <w:left w:val="nil"/>
              <w:bottom w:val="nil"/>
              <w:right w:val="nil"/>
            </w:tcBorders>
            <w:shd w:val="clear" w:color="auto" w:fill="auto"/>
            <w:noWrap/>
            <w:vAlign w:val="bottom"/>
            <w:hideMark/>
          </w:tcPr>
          <w:p w14:paraId="3D883CB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76.71</w:t>
            </w:r>
          </w:p>
        </w:tc>
        <w:tc>
          <w:tcPr>
            <w:tcW w:w="110" w:type="dxa"/>
            <w:tcBorders>
              <w:top w:val="nil"/>
              <w:left w:val="nil"/>
              <w:bottom w:val="nil"/>
              <w:right w:val="nil"/>
            </w:tcBorders>
            <w:shd w:val="clear" w:color="auto" w:fill="auto"/>
            <w:noWrap/>
            <w:vAlign w:val="bottom"/>
            <w:hideMark/>
          </w:tcPr>
          <w:p w14:paraId="2E8E905A"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2E448BF0"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111.41</w:t>
            </w:r>
          </w:p>
        </w:tc>
      </w:tr>
      <w:tr w:rsidR="001B2FCC" w:rsidRPr="001B2FCC" w14:paraId="634C809B" w14:textId="77777777" w:rsidTr="001B2FCC">
        <w:trPr>
          <w:trHeight w:val="300"/>
        </w:trPr>
        <w:tc>
          <w:tcPr>
            <w:tcW w:w="3939" w:type="dxa"/>
            <w:tcBorders>
              <w:top w:val="nil"/>
              <w:left w:val="nil"/>
              <w:bottom w:val="nil"/>
              <w:right w:val="nil"/>
            </w:tcBorders>
            <w:shd w:val="clear" w:color="000000" w:fill="E7E6E6"/>
            <w:noWrap/>
            <w:vAlign w:val="bottom"/>
            <w:hideMark/>
          </w:tcPr>
          <w:p w14:paraId="5A409C41"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North America</w:t>
            </w:r>
          </w:p>
        </w:tc>
        <w:tc>
          <w:tcPr>
            <w:tcW w:w="1243" w:type="dxa"/>
            <w:tcBorders>
              <w:top w:val="nil"/>
              <w:left w:val="nil"/>
              <w:bottom w:val="nil"/>
              <w:right w:val="nil"/>
            </w:tcBorders>
            <w:shd w:val="clear" w:color="000000" w:fill="E7E6E6"/>
            <w:noWrap/>
            <w:vAlign w:val="bottom"/>
            <w:hideMark/>
          </w:tcPr>
          <w:p w14:paraId="7BB74C4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41F6BB8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185F60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B3D24C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73B951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27896E6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5E5E50B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17C5BF1C" w14:textId="77777777" w:rsidTr="001B2FCC">
        <w:trPr>
          <w:trHeight w:val="300"/>
        </w:trPr>
        <w:tc>
          <w:tcPr>
            <w:tcW w:w="3939" w:type="dxa"/>
            <w:tcBorders>
              <w:top w:val="nil"/>
              <w:left w:val="nil"/>
              <w:bottom w:val="nil"/>
              <w:right w:val="nil"/>
            </w:tcBorders>
            <w:shd w:val="clear" w:color="auto" w:fill="auto"/>
            <w:noWrap/>
            <w:vAlign w:val="bottom"/>
            <w:hideMark/>
          </w:tcPr>
          <w:p w14:paraId="08EEB69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Canada</w:t>
            </w:r>
          </w:p>
        </w:tc>
        <w:tc>
          <w:tcPr>
            <w:tcW w:w="1243" w:type="dxa"/>
            <w:tcBorders>
              <w:top w:val="nil"/>
              <w:left w:val="nil"/>
              <w:bottom w:val="nil"/>
              <w:right w:val="nil"/>
            </w:tcBorders>
            <w:shd w:val="clear" w:color="auto" w:fill="auto"/>
            <w:noWrap/>
            <w:vAlign w:val="bottom"/>
            <w:hideMark/>
          </w:tcPr>
          <w:p w14:paraId="48E08B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7.67</w:t>
            </w:r>
          </w:p>
        </w:tc>
        <w:tc>
          <w:tcPr>
            <w:tcW w:w="1243" w:type="dxa"/>
            <w:tcBorders>
              <w:top w:val="nil"/>
              <w:left w:val="nil"/>
              <w:bottom w:val="nil"/>
              <w:right w:val="nil"/>
            </w:tcBorders>
            <w:shd w:val="clear" w:color="auto" w:fill="auto"/>
            <w:noWrap/>
            <w:vAlign w:val="bottom"/>
            <w:hideMark/>
          </w:tcPr>
          <w:p w14:paraId="6967326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12.85</w:t>
            </w:r>
          </w:p>
        </w:tc>
        <w:tc>
          <w:tcPr>
            <w:tcW w:w="110" w:type="dxa"/>
            <w:tcBorders>
              <w:top w:val="nil"/>
              <w:left w:val="nil"/>
              <w:bottom w:val="nil"/>
              <w:right w:val="nil"/>
            </w:tcBorders>
            <w:shd w:val="clear" w:color="auto" w:fill="auto"/>
            <w:noWrap/>
            <w:vAlign w:val="bottom"/>
            <w:hideMark/>
          </w:tcPr>
          <w:p w14:paraId="3705ED9E"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979897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8.53</w:t>
            </w:r>
          </w:p>
        </w:tc>
        <w:tc>
          <w:tcPr>
            <w:tcW w:w="1243" w:type="dxa"/>
            <w:tcBorders>
              <w:top w:val="nil"/>
              <w:left w:val="nil"/>
              <w:bottom w:val="nil"/>
              <w:right w:val="nil"/>
            </w:tcBorders>
            <w:shd w:val="clear" w:color="auto" w:fill="auto"/>
            <w:noWrap/>
            <w:vAlign w:val="bottom"/>
            <w:hideMark/>
          </w:tcPr>
          <w:p w14:paraId="469B3D2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15.13</w:t>
            </w:r>
          </w:p>
        </w:tc>
        <w:tc>
          <w:tcPr>
            <w:tcW w:w="110" w:type="dxa"/>
            <w:tcBorders>
              <w:top w:val="nil"/>
              <w:left w:val="nil"/>
              <w:bottom w:val="nil"/>
              <w:right w:val="nil"/>
            </w:tcBorders>
            <w:shd w:val="clear" w:color="auto" w:fill="auto"/>
            <w:noWrap/>
            <w:vAlign w:val="bottom"/>
            <w:hideMark/>
          </w:tcPr>
          <w:p w14:paraId="4C85A728"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E6A86E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20.05</w:t>
            </w:r>
          </w:p>
        </w:tc>
      </w:tr>
      <w:tr w:rsidR="001B2FCC" w:rsidRPr="001B2FCC" w14:paraId="2CDBB117" w14:textId="77777777" w:rsidTr="001B2FCC">
        <w:trPr>
          <w:trHeight w:val="300"/>
        </w:trPr>
        <w:tc>
          <w:tcPr>
            <w:tcW w:w="3939" w:type="dxa"/>
            <w:tcBorders>
              <w:top w:val="nil"/>
              <w:left w:val="nil"/>
              <w:bottom w:val="nil"/>
              <w:right w:val="nil"/>
            </w:tcBorders>
            <w:shd w:val="clear" w:color="auto" w:fill="auto"/>
            <w:noWrap/>
            <w:vAlign w:val="bottom"/>
            <w:hideMark/>
          </w:tcPr>
          <w:p w14:paraId="184146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United States</w:t>
            </w:r>
          </w:p>
        </w:tc>
        <w:tc>
          <w:tcPr>
            <w:tcW w:w="1243" w:type="dxa"/>
            <w:tcBorders>
              <w:top w:val="nil"/>
              <w:left w:val="nil"/>
              <w:bottom w:val="nil"/>
              <w:right w:val="nil"/>
            </w:tcBorders>
            <w:shd w:val="clear" w:color="auto" w:fill="auto"/>
            <w:noWrap/>
            <w:vAlign w:val="bottom"/>
            <w:hideMark/>
          </w:tcPr>
          <w:p w14:paraId="1B33BDFD"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12.11</w:t>
            </w:r>
          </w:p>
        </w:tc>
        <w:tc>
          <w:tcPr>
            <w:tcW w:w="1243" w:type="dxa"/>
            <w:tcBorders>
              <w:top w:val="nil"/>
              <w:left w:val="nil"/>
              <w:bottom w:val="nil"/>
              <w:right w:val="nil"/>
            </w:tcBorders>
            <w:shd w:val="clear" w:color="auto" w:fill="auto"/>
            <w:noWrap/>
            <w:vAlign w:val="bottom"/>
            <w:hideMark/>
          </w:tcPr>
          <w:p w14:paraId="2B0C529A"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19.95</w:t>
            </w:r>
          </w:p>
        </w:tc>
        <w:tc>
          <w:tcPr>
            <w:tcW w:w="110" w:type="dxa"/>
            <w:tcBorders>
              <w:top w:val="nil"/>
              <w:left w:val="nil"/>
              <w:bottom w:val="nil"/>
              <w:right w:val="nil"/>
            </w:tcBorders>
            <w:shd w:val="clear" w:color="auto" w:fill="auto"/>
            <w:noWrap/>
            <w:vAlign w:val="bottom"/>
            <w:hideMark/>
          </w:tcPr>
          <w:p w14:paraId="12C9A08F"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5C2153C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13.90</w:t>
            </w:r>
          </w:p>
        </w:tc>
        <w:tc>
          <w:tcPr>
            <w:tcW w:w="1243" w:type="dxa"/>
            <w:tcBorders>
              <w:top w:val="nil"/>
              <w:left w:val="nil"/>
              <w:bottom w:val="nil"/>
              <w:right w:val="nil"/>
            </w:tcBorders>
            <w:shd w:val="clear" w:color="auto" w:fill="auto"/>
            <w:noWrap/>
            <w:vAlign w:val="bottom"/>
            <w:hideMark/>
          </w:tcPr>
          <w:p w14:paraId="0598049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23.63</w:t>
            </w:r>
          </w:p>
        </w:tc>
        <w:tc>
          <w:tcPr>
            <w:tcW w:w="110" w:type="dxa"/>
            <w:tcBorders>
              <w:top w:val="nil"/>
              <w:left w:val="nil"/>
              <w:bottom w:val="nil"/>
              <w:right w:val="nil"/>
            </w:tcBorders>
            <w:shd w:val="clear" w:color="auto" w:fill="auto"/>
            <w:noWrap/>
            <w:vAlign w:val="bottom"/>
            <w:hideMark/>
          </w:tcPr>
          <w:p w14:paraId="33F4BBAB"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D06C68"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33.71</w:t>
            </w:r>
          </w:p>
        </w:tc>
      </w:tr>
      <w:tr w:rsidR="001B2FCC" w:rsidRPr="001B2FCC" w14:paraId="0DAC1460" w14:textId="77777777" w:rsidTr="001B2FCC">
        <w:trPr>
          <w:trHeight w:val="300"/>
        </w:trPr>
        <w:tc>
          <w:tcPr>
            <w:tcW w:w="3939" w:type="dxa"/>
            <w:tcBorders>
              <w:top w:val="nil"/>
              <w:left w:val="nil"/>
              <w:bottom w:val="nil"/>
              <w:right w:val="nil"/>
            </w:tcBorders>
            <w:shd w:val="clear" w:color="000000" w:fill="E7E6E6"/>
            <w:noWrap/>
            <w:vAlign w:val="bottom"/>
            <w:hideMark/>
          </w:tcPr>
          <w:p w14:paraId="03259AFF" w14:textId="77777777" w:rsidR="001B2FCC" w:rsidRPr="001B2FCC" w:rsidRDefault="001B2FCC" w:rsidP="001B2FCC">
            <w:pPr>
              <w:spacing w:after="0" w:line="240" w:lineRule="auto"/>
              <w:rPr>
                <w:rFonts w:ascii="Garamond" w:eastAsia="Times New Roman" w:hAnsi="Garamond" w:cs="Calibri"/>
                <w:b/>
                <w:bCs/>
                <w:color w:val="000000"/>
              </w:rPr>
            </w:pPr>
            <w:r w:rsidRPr="001B2FCC">
              <w:rPr>
                <w:rFonts w:ascii="Garamond" w:eastAsia="Times New Roman" w:hAnsi="Garamond" w:cs="Calibri"/>
                <w:b/>
                <w:bCs/>
                <w:color w:val="000000"/>
              </w:rPr>
              <w:t>Oceania</w:t>
            </w:r>
          </w:p>
        </w:tc>
        <w:tc>
          <w:tcPr>
            <w:tcW w:w="1243" w:type="dxa"/>
            <w:tcBorders>
              <w:top w:val="nil"/>
              <w:left w:val="nil"/>
              <w:bottom w:val="nil"/>
              <w:right w:val="nil"/>
            </w:tcBorders>
            <w:shd w:val="clear" w:color="000000" w:fill="E7E6E6"/>
            <w:noWrap/>
            <w:vAlign w:val="bottom"/>
            <w:hideMark/>
          </w:tcPr>
          <w:p w14:paraId="54B7E1B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2D5BAC8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30F5E57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647027A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nil"/>
              <w:right w:val="nil"/>
            </w:tcBorders>
            <w:shd w:val="clear" w:color="000000" w:fill="E7E6E6"/>
            <w:noWrap/>
            <w:vAlign w:val="bottom"/>
            <w:hideMark/>
          </w:tcPr>
          <w:p w14:paraId="3DAEC27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10" w:type="dxa"/>
            <w:tcBorders>
              <w:top w:val="nil"/>
              <w:left w:val="nil"/>
              <w:bottom w:val="nil"/>
              <w:right w:val="nil"/>
            </w:tcBorders>
            <w:shd w:val="clear" w:color="000000" w:fill="E7E6E6"/>
            <w:noWrap/>
            <w:vAlign w:val="bottom"/>
            <w:hideMark/>
          </w:tcPr>
          <w:p w14:paraId="7467D015"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nil"/>
              <w:right w:val="nil"/>
            </w:tcBorders>
            <w:shd w:val="clear" w:color="000000" w:fill="E7E6E6"/>
            <w:noWrap/>
            <w:vAlign w:val="bottom"/>
            <w:hideMark/>
          </w:tcPr>
          <w:p w14:paraId="4DA6A8F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r>
      <w:tr w:rsidR="001B2FCC" w:rsidRPr="001B2FCC" w14:paraId="69B77782" w14:textId="77777777" w:rsidTr="001B2FCC">
        <w:trPr>
          <w:trHeight w:val="300"/>
        </w:trPr>
        <w:tc>
          <w:tcPr>
            <w:tcW w:w="3939" w:type="dxa"/>
            <w:tcBorders>
              <w:top w:val="nil"/>
              <w:left w:val="nil"/>
              <w:bottom w:val="nil"/>
              <w:right w:val="nil"/>
            </w:tcBorders>
            <w:shd w:val="clear" w:color="auto" w:fill="auto"/>
            <w:noWrap/>
            <w:vAlign w:val="bottom"/>
            <w:hideMark/>
          </w:tcPr>
          <w:p w14:paraId="1D964CCB"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Australia</w:t>
            </w:r>
          </w:p>
        </w:tc>
        <w:tc>
          <w:tcPr>
            <w:tcW w:w="1243" w:type="dxa"/>
            <w:tcBorders>
              <w:top w:val="nil"/>
              <w:left w:val="nil"/>
              <w:bottom w:val="nil"/>
              <w:right w:val="nil"/>
            </w:tcBorders>
            <w:shd w:val="clear" w:color="auto" w:fill="auto"/>
            <w:noWrap/>
            <w:vAlign w:val="bottom"/>
            <w:hideMark/>
          </w:tcPr>
          <w:p w14:paraId="2A0CB7C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6.53</w:t>
            </w:r>
          </w:p>
        </w:tc>
        <w:tc>
          <w:tcPr>
            <w:tcW w:w="1243" w:type="dxa"/>
            <w:tcBorders>
              <w:top w:val="nil"/>
              <w:left w:val="nil"/>
              <w:bottom w:val="nil"/>
              <w:right w:val="nil"/>
            </w:tcBorders>
            <w:shd w:val="clear" w:color="auto" w:fill="auto"/>
            <w:noWrap/>
            <w:vAlign w:val="bottom"/>
            <w:hideMark/>
          </w:tcPr>
          <w:p w14:paraId="44F3115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13.75</w:t>
            </w:r>
          </w:p>
        </w:tc>
        <w:tc>
          <w:tcPr>
            <w:tcW w:w="110" w:type="dxa"/>
            <w:tcBorders>
              <w:top w:val="nil"/>
              <w:left w:val="nil"/>
              <w:bottom w:val="nil"/>
              <w:right w:val="nil"/>
            </w:tcBorders>
            <w:shd w:val="clear" w:color="auto" w:fill="auto"/>
            <w:noWrap/>
            <w:vAlign w:val="bottom"/>
            <w:hideMark/>
          </w:tcPr>
          <w:p w14:paraId="3BEC9AA8"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7EF6026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7.50</w:t>
            </w:r>
          </w:p>
        </w:tc>
        <w:tc>
          <w:tcPr>
            <w:tcW w:w="1243" w:type="dxa"/>
            <w:tcBorders>
              <w:top w:val="nil"/>
              <w:left w:val="nil"/>
              <w:bottom w:val="nil"/>
              <w:right w:val="nil"/>
            </w:tcBorders>
            <w:shd w:val="clear" w:color="auto" w:fill="auto"/>
            <w:noWrap/>
            <w:vAlign w:val="bottom"/>
            <w:hideMark/>
          </w:tcPr>
          <w:p w14:paraId="3EC66442"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16.58</w:t>
            </w:r>
          </w:p>
        </w:tc>
        <w:tc>
          <w:tcPr>
            <w:tcW w:w="110" w:type="dxa"/>
            <w:tcBorders>
              <w:top w:val="nil"/>
              <w:left w:val="nil"/>
              <w:bottom w:val="nil"/>
              <w:right w:val="nil"/>
            </w:tcBorders>
            <w:shd w:val="clear" w:color="auto" w:fill="auto"/>
            <w:noWrap/>
            <w:vAlign w:val="bottom"/>
            <w:hideMark/>
          </w:tcPr>
          <w:p w14:paraId="5C011F27"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3214F99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21.46</w:t>
            </w:r>
          </w:p>
        </w:tc>
      </w:tr>
      <w:tr w:rsidR="001B2FCC" w:rsidRPr="001B2FCC" w14:paraId="7D1B2A4F" w14:textId="77777777" w:rsidTr="001B2FCC">
        <w:trPr>
          <w:trHeight w:val="300"/>
        </w:trPr>
        <w:tc>
          <w:tcPr>
            <w:tcW w:w="3939" w:type="dxa"/>
            <w:tcBorders>
              <w:top w:val="nil"/>
              <w:left w:val="nil"/>
              <w:bottom w:val="nil"/>
              <w:right w:val="nil"/>
            </w:tcBorders>
            <w:shd w:val="clear" w:color="auto" w:fill="auto"/>
            <w:noWrap/>
            <w:vAlign w:val="bottom"/>
            <w:hideMark/>
          </w:tcPr>
          <w:p w14:paraId="3E70A0C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New Zealand</w:t>
            </w:r>
          </w:p>
        </w:tc>
        <w:tc>
          <w:tcPr>
            <w:tcW w:w="1243" w:type="dxa"/>
            <w:tcBorders>
              <w:top w:val="nil"/>
              <w:left w:val="nil"/>
              <w:bottom w:val="nil"/>
              <w:right w:val="nil"/>
            </w:tcBorders>
            <w:shd w:val="clear" w:color="auto" w:fill="auto"/>
            <w:noWrap/>
            <w:vAlign w:val="bottom"/>
            <w:hideMark/>
          </w:tcPr>
          <w:p w14:paraId="01D4B103"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8.19</w:t>
            </w:r>
          </w:p>
        </w:tc>
        <w:tc>
          <w:tcPr>
            <w:tcW w:w="1243" w:type="dxa"/>
            <w:tcBorders>
              <w:top w:val="nil"/>
              <w:left w:val="nil"/>
              <w:bottom w:val="nil"/>
              <w:right w:val="nil"/>
            </w:tcBorders>
            <w:shd w:val="clear" w:color="auto" w:fill="auto"/>
            <w:noWrap/>
            <w:vAlign w:val="bottom"/>
            <w:hideMark/>
          </w:tcPr>
          <w:p w14:paraId="579774D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16.65</w:t>
            </w:r>
          </w:p>
        </w:tc>
        <w:tc>
          <w:tcPr>
            <w:tcW w:w="110" w:type="dxa"/>
            <w:tcBorders>
              <w:top w:val="nil"/>
              <w:left w:val="nil"/>
              <w:bottom w:val="nil"/>
              <w:right w:val="nil"/>
            </w:tcBorders>
            <w:shd w:val="clear" w:color="auto" w:fill="auto"/>
            <w:noWrap/>
            <w:vAlign w:val="bottom"/>
            <w:hideMark/>
          </w:tcPr>
          <w:p w14:paraId="686A3126" w14:textId="77777777" w:rsidR="001B2FCC" w:rsidRPr="001B2FCC" w:rsidRDefault="001B2FCC" w:rsidP="001B2FCC">
            <w:pPr>
              <w:spacing w:after="0" w:line="240" w:lineRule="auto"/>
              <w:rPr>
                <w:rFonts w:ascii="Garamond" w:eastAsia="Times New Roman" w:hAnsi="Garamond" w:cs="Calibri"/>
                <w:color w:val="000000"/>
              </w:rPr>
            </w:pPr>
          </w:p>
        </w:tc>
        <w:tc>
          <w:tcPr>
            <w:tcW w:w="1243" w:type="dxa"/>
            <w:tcBorders>
              <w:top w:val="nil"/>
              <w:left w:val="nil"/>
              <w:bottom w:val="nil"/>
              <w:right w:val="nil"/>
            </w:tcBorders>
            <w:shd w:val="clear" w:color="auto" w:fill="auto"/>
            <w:noWrap/>
            <w:vAlign w:val="bottom"/>
            <w:hideMark/>
          </w:tcPr>
          <w:p w14:paraId="4CEC75D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9.70</w:t>
            </w:r>
          </w:p>
        </w:tc>
        <w:tc>
          <w:tcPr>
            <w:tcW w:w="1243" w:type="dxa"/>
            <w:tcBorders>
              <w:top w:val="nil"/>
              <w:left w:val="nil"/>
              <w:bottom w:val="nil"/>
              <w:right w:val="nil"/>
            </w:tcBorders>
            <w:shd w:val="clear" w:color="auto" w:fill="auto"/>
            <w:noWrap/>
            <w:vAlign w:val="bottom"/>
            <w:hideMark/>
          </w:tcPr>
          <w:p w14:paraId="2672912E"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20.43</w:t>
            </w:r>
          </w:p>
        </w:tc>
        <w:tc>
          <w:tcPr>
            <w:tcW w:w="110" w:type="dxa"/>
            <w:tcBorders>
              <w:top w:val="nil"/>
              <w:left w:val="nil"/>
              <w:bottom w:val="nil"/>
              <w:right w:val="nil"/>
            </w:tcBorders>
            <w:shd w:val="clear" w:color="auto" w:fill="auto"/>
            <w:noWrap/>
            <w:vAlign w:val="bottom"/>
            <w:hideMark/>
          </w:tcPr>
          <w:p w14:paraId="143848C9" w14:textId="77777777" w:rsidR="001B2FCC" w:rsidRPr="001B2FCC" w:rsidRDefault="001B2FCC" w:rsidP="001B2FCC">
            <w:pPr>
              <w:spacing w:after="0" w:line="240" w:lineRule="auto"/>
              <w:rPr>
                <w:rFonts w:ascii="Garamond" w:eastAsia="Times New Roman" w:hAnsi="Garamond" w:cs="Calibri"/>
                <w:color w:val="000000"/>
              </w:rPr>
            </w:pPr>
          </w:p>
        </w:tc>
        <w:tc>
          <w:tcPr>
            <w:tcW w:w="1590" w:type="dxa"/>
            <w:tcBorders>
              <w:top w:val="nil"/>
              <w:left w:val="nil"/>
              <w:bottom w:val="nil"/>
              <w:right w:val="nil"/>
            </w:tcBorders>
            <w:shd w:val="clear" w:color="auto" w:fill="auto"/>
            <w:noWrap/>
            <w:vAlign w:val="bottom"/>
            <w:hideMark/>
          </w:tcPr>
          <w:p w14:paraId="4E4D0DE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28.57</w:t>
            </w:r>
          </w:p>
        </w:tc>
      </w:tr>
      <w:tr w:rsidR="001B2FCC" w:rsidRPr="001B2FCC" w14:paraId="3957A285" w14:textId="77777777" w:rsidTr="001B2FCC">
        <w:trPr>
          <w:trHeight w:val="300"/>
        </w:trPr>
        <w:tc>
          <w:tcPr>
            <w:tcW w:w="3939" w:type="dxa"/>
            <w:tcBorders>
              <w:top w:val="nil"/>
              <w:left w:val="nil"/>
              <w:bottom w:val="single" w:sz="4" w:space="0" w:color="auto"/>
              <w:right w:val="nil"/>
            </w:tcBorders>
            <w:shd w:val="clear" w:color="auto" w:fill="auto"/>
            <w:noWrap/>
            <w:vAlign w:val="bottom"/>
            <w:hideMark/>
          </w:tcPr>
          <w:p w14:paraId="16331F46"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Papua New Guinea</w:t>
            </w:r>
          </w:p>
        </w:tc>
        <w:tc>
          <w:tcPr>
            <w:tcW w:w="1243" w:type="dxa"/>
            <w:tcBorders>
              <w:top w:val="nil"/>
              <w:left w:val="nil"/>
              <w:bottom w:val="single" w:sz="4" w:space="0" w:color="auto"/>
              <w:right w:val="nil"/>
            </w:tcBorders>
            <w:shd w:val="clear" w:color="auto" w:fill="auto"/>
            <w:noWrap/>
            <w:vAlign w:val="bottom"/>
            <w:hideMark/>
          </w:tcPr>
          <w:p w14:paraId="42437C9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134.06</w:t>
            </w:r>
          </w:p>
        </w:tc>
        <w:tc>
          <w:tcPr>
            <w:tcW w:w="1243" w:type="dxa"/>
            <w:tcBorders>
              <w:top w:val="nil"/>
              <w:left w:val="nil"/>
              <w:bottom w:val="single" w:sz="4" w:space="0" w:color="auto"/>
              <w:right w:val="nil"/>
            </w:tcBorders>
            <w:shd w:val="clear" w:color="auto" w:fill="auto"/>
            <w:noWrap/>
            <w:vAlign w:val="bottom"/>
            <w:hideMark/>
          </w:tcPr>
          <w:p w14:paraId="320FCDF4"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224.95</w:t>
            </w:r>
          </w:p>
        </w:tc>
        <w:tc>
          <w:tcPr>
            <w:tcW w:w="110" w:type="dxa"/>
            <w:tcBorders>
              <w:top w:val="nil"/>
              <w:left w:val="nil"/>
              <w:bottom w:val="single" w:sz="4" w:space="0" w:color="auto"/>
              <w:right w:val="nil"/>
            </w:tcBorders>
            <w:shd w:val="clear" w:color="auto" w:fill="auto"/>
            <w:noWrap/>
            <w:vAlign w:val="bottom"/>
            <w:hideMark/>
          </w:tcPr>
          <w:p w14:paraId="235CD15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243" w:type="dxa"/>
            <w:tcBorders>
              <w:top w:val="nil"/>
              <w:left w:val="nil"/>
              <w:bottom w:val="single" w:sz="4" w:space="0" w:color="auto"/>
              <w:right w:val="nil"/>
            </w:tcBorders>
            <w:shd w:val="clear" w:color="auto" w:fill="auto"/>
            <w:noWrap/>
            <w:vAlign w:val="bottom"/>
            <w:hideMark/>
          </w:tcPr>
          <w:p w14:paraId="3AD816A7"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165.40</w:t>
            </w:r>
          </w:p>
        </w:tc>
        <w:tc>
          <w:tcPr>
            <w:tcW w:w="1243" w:type="dxa"/>
            <w:tcBorders>
              <w:top w:val="nil"/>
              <w:left w:val="nil"/>
              <w:bottom w:val="single" w:sz="4" w:space="0" w:color="auto"/>
              <w:right w:val="nil"/>
            </w:tcBorders>
            <w:shd w:val="clear" w:color="auto" w:fill="auto"/>
            <w:noWrap/>
            <w:vAlign w:val="bottom"/>
            <w:hideMark/>
          </w:tcPr>
          <w:p w14:paraId="0EE9DDE9"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282.60</w:t>
            </w:r>
          </w:p>
        </w:tc>
        <w:tc>
          <w:tcPr>
            <w:tcW w:w="110" w:type="dxa"/>
            <w:tcBorders>
              <w:top w:val="nil"/>
              <w:left w:val="nil"/>
              <w:bottom w:val="single" w:sz="4" w:space="0" w:color="auto"/>
              <w:right w:val="nil"/>
            </w:tcBorders>
            <w:shd w:val="clear" w:color="auto" w:fill="auto"/>
            <w:noWrap/>
            <w:vAlign w:val="bottom"/>
            <w:hideMark/>
          </w:tcPr>
          <w:p w14:paraId="3CF2F3EF"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 </w:t>
            </w:r>
          </w:p>
        </w:tc>
        <w:tc>
          <w:tcPr>
            <w:tcW w:w="1590" w:type="dxa"/>
            <w:tcBorders>
              <w:top w:val="nil"/>
              <w:left w:val="nil"/>
              <w:bottom w:val="single" w:sz="4" w:space="0" w:color="auto"/>
              <w:right w:val="nil"/>
            </w:tcBorders>
            <w:shd w:val="clear" w:color="auto" w:fill="auto"/>
            <w:noWrap/>
            <w:vAlign w:val="bottom"/>
            <w:hideMark/>
          </w:tcPr>
          <w:p w14:paraId="4F84EBD1" w14:textId="77777777" w:rsidR="001B2FCC" w:rsidRPr="001B2FCC" w:rsidRDefault="001B2FCC" w:rsidP="001B2FCC">
            <w:pPr>
              <w:spacing w:after="0" w:line="240" w:lineRule="auto"/>
              <w:rPr>
                <w:rFonts w:ascii="Garamond" w:eastAsia="Times New Roman" w:hAnsi="Garamond" w:cs="Calibri"/>
                <w:color w:val="000000"/>
              </w:rPr>
            </w:pPr>
            <w:r w:rsidRPr="001B2FCC">
              <w:rPr>
                <w:rFonts w:ascii="Garamond" w:eastAsia="Times New Roman" w:hAnsi="Garamond" w:cs="Calibri"/>
                <w:color w:val="000000"/>
              </w:rPr>
              <w:t>327.69</w:t>
            </w:r>
          </w:p>
        </w:tc>
      </w:tr>
    </w:tbl>
    <w:p w14:paraId="3A62415D" w14:textId="77777777" w:rsidR="00567950" w:rsidRDefault="00567950" w:rsidP="00944C50">
      <w:pPr>
        <w:spacing w:after="0" w:line="240" w:lineRule="auto"/>
        <w:rPr>
          <w:rFonts w:ascii="Garamond" w:hAnsi="Garamond" w:cstheme="minorHAnsi"/>
          <w:sz w:val="24"/>
          <w:szCs w:val="24"/>
        </w:rPr>
      </w:pPr>
    </w:p>
    <w:p w14:paraId="5B30C77F" w14:textId="77777777" w:rsidR="00576DE2" w:rsidRDefault="00576DE2" w:rsidP="00944C50">
      <w:pPr>
        <w:spacing w:after="0" w:line="240" w:lineRule="auto"/>
        <w:rPr>
          <w:rFonts w:ascii="Garamond" w:hAnsi="Garamond" w:cstheme="minorHAnsi"/>
          <w:sz w:val="24"/>
          <w:szCs w:val="24"/>
        </w:rPr>
      </w:pPr>
    </w:p>
    <w:p w14:paraId="46CE9FB5" w14:textId="77777777" w:rsidR="00576DE2" w:rsidRDefault="00576DE2" w:rsidP="00944C50">
      <w:pPr>
        <w:spacing w:after="0" w:line="240" w:lineRule="auto"/>
        <w:rPr>
          <w:rFonts w:ascii="Garamond" w:hAnsi="Garamond" w:cstheme="minorHAnsi"/>
          <w:sz w:val="24"/>
          <w:szCs w:val="24"/>
        </w:rPr>
      </w:pPr>
    </w:p>
    <w:p w14:paraId="2C53E3DC" w14:textId="38B3CFAA" w:rsidR="00576DE2" w:rsidRDefault="00576DE2" w:rsidP="00944C50">
      <w:pPr>
        <w:spacing w:after="0" w:line="240" w:lineRule="auto"/>
        <w:rPr>
          <w:rFonts w:ascii="Garamond" w:hAnsi="Garamond" w:cstheme="minorHAnsi"/>
          <w:sz w:val="24"/>
          <w:szCs w:val="24"/>
        </w:rPr>
      </w:pPr>
    </w:p>
    <w:p w14:paraId="65328B17" w14:textId="5F0EE57E" w:rsidR="00576DE2" w:rsidRDefault="00576DE2" w:rsidP="00944C50">
      <w:pPr>
        <w:spacing w:after="0" w:line="240" w:lineRule="auto"/>
        <w:rPr>
          <w:rFonts w:ascii="Garamond" w:hAnsi="Garamond" w:cstheme="minorHAnsi"/>
          <w:sz w:val="24"/>
          <w:szCs w:val="24"/>
        </w:rPr>
      </w:pPr>
    </w:p>
    <w:p w14:paraId="59870171" w14:textId="33418DDB" w:rsidR="00576DE2" w:rsidRDefault="00576DE2" w:rsidP="00944C50">
      <w:pPr>
        <w:spacing w:after="0" w:line="240" w:lineRule="auto"/>
        <w:rPr>
          <w:rFonts w:ascii="Garamond" w:hAnsi="Garamond" w:cstheme="minorHAnsi"/>
          <w:sz w:val="24"/>
          <w:szCs w:val="24"/>
        </w:rPr>
      </w:pPr>
    </w:p>
    <w:p w14:paraId="74EBE13F" w14:textId="182D3429" w:rsidR="00576DE2" w:rsidRDefault="00576DE2" w:rsidP="00944C50">
      <w:pPr>
        <w:spacing w:after="0" w:line="240" w:lineRule="auto"/>
        <w:rPr>
          <w:rFonts w:ascii="Garamond" w:hAnsi="Garamond" w:cstheme="minorHAnsi"/>
          <w:sz w:val="24"/>
          <w:szCs w:val="24"/>
        </w:rPr>
      </w:pPr>
    </w:p>
    <w:tbl>
      <w:tblPr>
        <w:tblW w:w="13050" w:type="dxa"/>
        <w:tblLook w:val="04A0" w:firstRow="1" w:lastRow="0" w:firstColumn="1" w:lastColumn="0" w:noHBand="0" w:noVBand="1"/>
      </w:tblPr>
      <w:tblGrid>
        <w:gridCol w:w="2966"/>
        <w:gridCol w:w="751"/>
        <w:gridCol w:w="596"/>
        <w:gridCol w:w="828"/>
        <w:gridCol w:w="733"/>
        <w:gridCol w:w="733"/>
        <w:gridCol w:w="733"/>
        <w:gridCol w:w="733"/>
        <w:gridCol w:w="733"/>
        <w:gridCol w:w="733"/>
        <w:gridCol w:w="733"/>
        <w:gridCol w:w="733"/>
        <w:gridCol w:w="733"/>
        <w:gridCol w:w="1312"/>
      </w:tblGrid>
      <w:tr w:rsidR="00576DE2" w:rsidRPr="00576DE2" w14:paraId="32012E0B" w14:textId="77777777" w:rsidTr="00A60CE6">
        <w:trPr>
          <w:trHeight w:val="300"/>
        </w:trPr>
        <w:tc>
          <w:tcPr>
            <w:tcW w:w="13050" w:type="dxa"/>
            <w:gridSpan w:val="14"/>
            <w:tcBorders>
              <w:top w:val="nil"/>
              <w:left w:val="nil"/>
              <w:bottom w:val="single" w:sz="4" w:space="0" w:color="auto"/>
              <w:right w:val="nil"/>
            </w:tcBorders>
            <w:shd w:val="clear" w:color="auto" w:fill="auto"/>
            <w:noWrap/>
            <w:vAlign w:val="bottom"/>
            <w:hideMark/>
          </w:tcPr>
          <w:p w14:paraId="154C7A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 xml:space="preserve">Table 2. Maternal Cumulative Prevalence Estimates of Infant, Under-Five, and Offspring Mortality using the Kin-Cohort Method and Direct Survey Estimation Based on DHS and MICS data for 90 countries </w:t>
            </w:r>
          </w:p>
        </w:tc>
      </w:tr>
      <w:tr w:rsidR="00576DE2" w:rsidRPr="00576DE2" w14:paraId="1ECA0E6C" w14:textId="77777777" w:rsidTr="00A60CE6">
        <w:trPr>
          <w:trHeight w:val="360"/>
        </w:trPr>
        <w:tc>
          <w:tcPr>
            <w:tcW w:w="0" w:type="auto"/>
            <w:tcBorders>
              <w:top w:val="nil"/>
              <w:left w:val="nil"/>
              <w:bottom w:val="nil"/>
              <w:right w:val="nil"/>
            </w:tcBorders>
            <w:shd w:val="clear" w:color="auto" w:fill="auto"/>
            <w:noWrap/>
            <w:vAlign w:val="bottom"/>
            <w:hideMark/>
          </w:tcPr>
          <w:p w14:paraId="7250274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8007D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5DB911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5AB17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gridSpan w:val="2"/>
            <w:tcBorders>
              <w:top w:val="nil"/>
              <w:left w:val="nil"/>
              <w:bottom w:val="single" w:sz="4" w:space="0" w:color="auto"/>
              <w:right w:val="nil"/>
            </w:tcBorders>
            <w:shd w:val="clear" w:color="auto" w:fill="auto"/>
            <w:noWrap/>
            <w:vAlign w:val="bottom"/>
            <w:hideMark/>
          </w:tcPr>
          <w:p w14:paraId="695626D2" w14:textId="77777777" w:rsidR="00576DE2" w:rsidRPr="00A60CE6" w:rsidRDefault="00576DE2" w:rsidP="00576DE2">
            <w:pPr>
              <w:spacing w:after="0" w:line="240" w:lineRule="auto"/>
              <w:jc w:val="center"/>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mIM</w:t>
            </w:r>
            <w:proofErr w:type="spellEnd"/>
          </w:p>
        </w:tc>
        <w:tc>
          <w:tcPr>
            <w:tcW w:w="0" w:type="auto"/>
            <w:gridSpan w:val="2"/>
            <w:tcBorders>
              <w:top w:val="nil"/>
              <w:left w:val="nil"/>
              <w:bottom w:val="single" w:sz="4" w:space="0" w:color="auto"/>
              <w:right w:val="nil"/>
            </w:tcBorders>
            <w:shd w:val="clear" w:color="auto" w:fill="auto"/>
            <w:noWrap/>
            <w:vAlign w:val="bottom"/>
            <w:hideMark/>
          </w:tcPr>
          <w:p w14:paraId="291C4046" w14:textId="77777777" w:rsidR="00576DE2" w:rsidRPr="00A60CE6" w:rsidRDefault="00576DE2" w:rsidP="00576DE2">
            <w:pPr>
              <w:spacing w:after="0" w:line="240" w:lineRule="auto"/>
              <w:jc w:val="center"/>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mU5M</w:t>
            </w:r>
          </w:p>
        </w:tc>
        <w:tc>
          <w:tcPr>
            <w:tcW w:w="0" w:type="auto"/>
            <w:tcBorders>
              <w:top w:val="nil"/>
              <w:left w:val="nil"/>
              <w:bottom w:val="single" w:sz="4" w:space="0" w:color="auto"/>
              <w:right w:val="nil"/>
            </w:tcBorders>
            <w:shd w:val="clear" w:color="auto" w:fill="auto"/>
            <w:noWrap/>
            <w:vAlign w:val="bottom"/>
            <w:hideMark/>
          </w:tcPr>
          <w:p w14:paraId="3BDA8C2E"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mOM</w:t>
            </w:r>
            <w:proofErr w:type="spellEnd"/>
          </w:p>
        </w:tc>
        <w:tc>
          <w:tcPr>
            <w:tcW w:w="0" w:type="auto"/>
            <w:gridSpan w:val="2"/>
            <w:tcBorders>
              <w:top w:val="nil"/>
              <w:left w:val="nil"/>
              <w:bottom w:val="single" w:sz="4" w:space="0" w:color="auto"/>
              <w:right w:val="nil"/>
            </w:tcBorders>
            <w:shd w:val="clear" w:color="auto" w:fill="auto"/>
            <w:noWrap/>
            <w:vAlign w:val="bottom"/>
            <w:hideMark/>
          </w:tcPr>
          <w:p w14:paraId="4A4096E1"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mIM</w:t>
            </w:r>
            <w:r w:rsidRPr="00A60CE6">
              <w:rPr>
                <w:rFonts w:ascii="Garamond" w:eastAsia="Times New Roman" w:hAnsi="Garamond" w:cs="Calibri"/>
                <w:color w:val="000000"/>
                <w:sz w:val="20"/>
                <w:szCs w:val="20"/>
                <w:vertAlign w:val="subscript"/>
              </w:rPr>
              <w:t>kin</w:t>
            </w:r>
            <w:proofErr w:type="spellEnd"/>
            <w:r w:rsidRPr="00A60CE6">
              <w:rPr>
                <w:rFonts w:ascii="Garamond" w:eastAsia="Times New Roman" w:hAnsi="Garamond" w:cs="Calibri"/>
                <w:color w:val="000000"/>
                <w:sz w:val="20"/>
                <w:szCs w:val="20"/>
                <w:vertAlign w:val="subscript"/>
              </w:rPr>
              <w:t>-cohort</w:t>
            </w:r>
          </w:p>
        </w:tc>
        <w:tc>
          <w:tcPr>
            <w:tcW w:w="0" w:type="auto"/>
            <w:gridSpan w:val="2"/>
            <w:tcBorders>
              <w:top w:val="nil"/>
              <w:left w:val="nil"/>
              <w:bottom w:val="single" w:sz="4" w:space="0" w:color="auto"/>
              <w:right w:val="nil"/>
            </w:tcBorders>
            <w:shd w:val="clear" w:color="auto" w:fill="auto"/>
            <w:noWrap/>
            <w:vAlign w:val="bottom"/>
            <w:hideMark/>
          </w:tcPr>
          <w:p w14:paraId="2AE90B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mU5M</w:t>
            </w:r>
            <w:r w:rsidRPr="00A60CE6">
              <w:rPr>
                <w:rFonts w:ascii="Garamond" w:eastAsia="Times New Roman" w:hAnsi="Garamond" w:cs="Calibri"/>
                <w:color w:val="000000"/>
                <w:sz w:val="20"/>
                <w:szCs w:val="20"/>
                <w:vertAlign w:val="subscript"/>
              </w:rPr>
              <w:t>kin-cohort</w:t>
            </w:r>
          </w:p>
        </w:tc>
        <w:tc>
          <w:tcPr>
            <w:tcW w:w="1304" w:type="dxa"/>
            <w:tcBorders>
              <w:top w:val="nil"/>
              <w:left w:val="nil"/>
              <w:bottom w:val="single" w:sz="4" w:space="0" w:color="auto"/>
              <w:right w:val="nil"/>
            </w:tcBorders>
            <w:shd w:val="clear" w:color="auto" w:fill="auto"/>
            <w:noWrap/>
            <w:vAlign w:val="bottom"/>
            <w:hideMark/>
          </w:tcPr>
          <w:p w14:paraId="4960B9F0"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mOM</w:t>
            </w:r>
            <w:r w:rsidRPr="00A60CE6">
              <w:rPr>
                <w:rFonts w:ascii="Garamond" w:eastAsia="Times New Roman" w:hAnsi="Garamond" w:cs="Calibri"/>
                <w:color w:val="000000"/>
                <w:sz w:val="20"/>
                <w:szCs w:val="20"/>
                <w:vertAlign w:val="subscript"/>
              </w:rPr>
              <w:t>kin</w:t>
            </w:r>
            <w:proofErr w:type="spellEnd"/>
            <w:r w:rsidRPr="00A60CE6">
              <w:rPr>
                <w:rFonts w:ascii="Garamond" w:eastAsia="Times New Roman" w:hAnsi="Garamond" w:cs="Calibri"/>
                <w:color w:val="000000"/>
                <w:sz w:val="20"/>
                <w:szCs w:val="20"/>
                <w:vertAlign w:val="subscript"/>
              </w:rPr>
              <w:t>-cohort</w:t>
            </w:r>
          </w:p>
        </w:tc>
      </w:tr>
      <w:tr w:rsidR="00576DE2" w:rsidRPr="00576DE2" w14:paraId="10ED4603" w14:textId="77777777" w:rsidTr="00A60CE6">
        <w:trPr>
          <w:trHeight w:val="300"/>
        </w:trPr>
        <w:tc>
          <w:tcPr>
            <w:tcW w:w="0" w:type="auto"/>
            <w:tcBorders>
              <w:top w:val="nil"/>
              <w:left w:val="nil"/>
              <w:bottom w:val="nil"/>
              <w:right w:val="nil"/>
            </w:tcBorders>
            <w:shd w:val="clear" w:color="auto" w:fill="auto"/>
            <w:noWrap/>
            <w:vAlign w:val="bottom"/>
            <w:hideMark/>
          </w:tcPr>
          <w:p w14:paraId="4897FDB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9EDC72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Source</w:t>
            </w:r>
          </w:p>
        </w:tc>
        <w:tc>
          <w:tcPr>
            <w:tcW w:w="0" w:type="auto"/>
            <w:tcBorders>
              <w:top w:val="nil"/>
              <w:left w:val="nil"/>
              <w:bottom w:val="nil"/>
              <w:right w:val="nil"/>
            </w:tcBorders>
            <w:shd w:val="clear" w:color="auto" w:fill="auto"/>
            <w:noWrap/>
            <w:vAlign w:val="bottom"/>
            <w:hideMark/>
          </w:tcPr>
          <w:p w14:paraId="01FCE8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Year</w:t>
            </w:r>
          </w:p>
        </w:tc>
        <w:tc>
          <w:tcPr>
            <w:tcW w:w="0" w:type="auto"/>
            <w:tcBorders>
              <w:top w:val="nil"/>
              <w:left w:val="nil"/>
              <w:bottom w:val="nil"/>
              <w:right w:val="nil"/>
            </w:tcBorders>
            <w:shd w:val="clear" w:color="auto" w:fill="auto"/>
            <w:noWrap/>
            <w:vAlign w:val="bottom"/>
            <w:hideMark/>
          </w:tcPr>
          <w:p w14:paraId="5E6E44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Sample</w:t>
            </w:r>
          </w:p>
        </w:tc>
        <w:tc>
          <w:tcPr>
            <w:tcW w:w="0" w:type="auto"/>
            <w:tcBorders>
              <w:top w:val="nil"/>
              <w:left w:val="nil"/>
              <w:bottom w:val="nil"/>
              <w:right w:val="nil"/>
            </w:tcBorders>
            <w:shd w:val="clear" w:color="auto" w:fill="auto"/>
            <w:noWrap/>
            <w:vAlign w:val="bottom"/>
            <w:hideMark/>
          </w:tcPr>
          <w:p w14:paraId="474FF3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612A77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352CF4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18B2FC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259211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6FB99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3F2F97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0" w:type="auto"/>
            <w:tcBorders>
              <w:top w:val="nil"/>
              <w:left w:val="nil"/>
              <w:bottom w:val="nil"/>
              <w:right w:val="nil"/>
            </w:tcBorders>
            <w:shd w:val="clear" w:color="auto" w:fill="auto"/>
            <w:noWrap/>
            <w:vAlign w:val="bottom"/>
            <w:hideMark/>
          </w:tcPr>
          <w:p w14:paraId="1FC75F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20-44</w:t>
            </w:r>
          </w:p>
        </w:tc>
        <w:tc>
          <w:tcPr>
            <w:tcW w:w="0" w:type="auto"/>
            <w:tcBorders>
              <w:top w:val="nil"/>
              <w:left w:val="nil"/>
              <w:bottom w:val="nil"/>
              <w:right w:val="nil"/>
            </w:tcBorders>
            <w:shd w:val="clear" w:color="auto" w:fill="auto"/>
            <w:noWrap/>
            <w:vAlign w:val="bottom"/>
            <w:hideMark/>
          </w:tcPr>
          <w:p w14:paraId="3EA3EC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c>
          <w:tcPr>
            <w:tcW w:w="1304" w:type="dxa"/>
            <w:tcBorders>
              <w:top w:val="nil"/>
              <w:left w:val="nil"/>
              <w:bottom w:val="nil"/>
              <w:right w:val="nil"/>
            </w:tcBorders>
            <w:shd w:val="clear" w:color="auto" w:fill="auto"/>
            <w:noWrap/>
            <w:vAlign w:val="bottom"/>
            <w:hideMark/>
          </w:tcPr>
          <w:p w14:paraId="31AB3A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45-49</w:t>
            </w:r>
          </w:p>
        </w:tc>
      </w:tr>
      <w:tr w:rsidR="00576DE2" w:rsidRPr="00576DE2" w14:paraId="1240D2AA" w14:textId="77777777" w:rsidTr="00A60CE6">
        <w:trPr>
          <w:trHeight w:val="300"/>
        </w:trPr>
        <w:tc>
          <w:tcPr>
            <w:tcW w:w="0" w:type="auto"/>
            <w:tcBorders>
              <w:top w:val="nil"/>
              <w:left w:val="nil"/>
              <w:bottom w:val="nil"/>
              <w:right w:val="nil"/>
            </w:tcBorders>
            <w:shd w:val="clear" w:color="000000" w:fill="E7E6E6"/>
            <w:noWrap/>
            <w:vAlign w:val="bottom"/>
            <w:hideMark/>
          </w:tcPr>
          <w:p w14:paraId="79A38F78"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Africa </w:t>
            </w:r>
          </w:p>
        </w:tc>
        <w:tc>
          <w:tcPr>
            <w:tcW w:w="0" w:type="auto"/>
            <w:tcBorders>
              <w:top w:val="nil"/>
              <w:left w:val="nil"/>
              <w:bottom w:val="nil"/>
              <w:right w:val="nil"/>
            </w:tcBorders>
            <w:shd w:val="clear" w:color="000000" w:fill="E7E6E6"/>
            <w:noWrap/>
            <w:vAlign w:val="bottom"/>
            <w:hideMark/>
          </w:tcPr>
          <w:p w14:paraId="12C3D92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E6E1F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B3DC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C1A8E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1E995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922D2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7EF53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36CB0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BB886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11B64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F1C2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FC23B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597901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32B0F237" w14:textId="77777777" w:rsidTr="00A60CE6">
        <w:trPr>
          <w:trHeight w:val="300"/>
        </w:trPr>
        <w:tc>
          <w:tcPr>
            <w:tcW w:w="0" w:type="auto"/>
            <w:tcBorders>
              <w:top w:val="nil"/>
              <w:left w:val="nil"/>
              <w:bottom w:val="nil"/>
              <w:right w:val="nil"/>
            </w:tcBorders>
            <w:shd w:val="clear" w:color="auto" w:fill="auto"/>
            <w:noWrap/>
            <w:vAlign w:val="bottom"/>
            <w:hideMark/>
          </w:tcPr>
          <w:p w14:paraId="5BDE6E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Algeria</w:t>
            </w:r>
          </w:p>
        </w:tc>
        <w:tc>
          <w:tcPr>
            <w:tcW w:w="0" w:type="auto"/>
            <w:tcBorders>
              <w:top w:val="nil"/>
              <w:left w:val="nil"/>
              <w:bottom w:val="nil"/>
              <w:right w:val="nil"/>
            </w:tcBorders>
            <w:shd w:val="clear" w:color="auto" w:fill="auto"/>
            <w:noWrap/>
            <w:vAlign w:val="bottom"/>
            <w:hideMark/>
          </w:tcPr>
          <w:p w14:paraId="7F3AF9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14903D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CA727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17,540</w:t>
            </w:r>
          </w:p>
        </w:tc>
        <w:tc>
          <w:tcPr>
            <w:tcW w:w="0" w:type="auto"/>
            <w:tcBorders>
              <w:top w:val="nil"/>
              <w:left w:val="nil"/>
              <w:bottom w:val="nil"/>
              <w:right w:val="nil"/>
            </w:tcBorders>
            <w:shd w:val="clear" w:color="auto" w:fill="auto"/>
            <w:noWrap/>
            <w:vAlign w:val="bottom"/>
            <w:hideMark/>
          </w:tcPr>
          <w:p w14:paraId="33AE6D8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5AC219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927AD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98099F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5A0B5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150.52</w:t>
            </w:r>
          </w:p>
        </w:tc>
        <w:tc>
          <w:tcPr>
            <w:tcW w:w="0" w:type="auto"/>
            <w:tcBorders>
              <w:top w:val="nil"/>
              <w:left w:val="nil"/>
              <w:bottom w:val="nil"/>
              <w:right w:val="nil"/>
            </w:tcBorders>
            <w:shd w:val="clear" w:color="auto" w:fill="auto"/>
            <w:noWrap/>
            <w:vAlign w:val="bottom"/>
            <w:hideMark/>
          </w:tcPr>
          <w:p w14:paraId="61602F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50.97</w:t>
            </w:r>
          </w:p>
        </w:tc>
        <w:tc>
          <w:tcPr>
            <w:tcW w:w="0" w:type="auto"/>
            <w:tcBorders>
              <w:top w:val="nil"/>
              <w:left w:val="nil"/>
              <w:bottom w:val="nil"/>
              <w:right w:val="nil"/>
            </w:tcBorders>
            <w:shd w:val="clear" w:color="auto" w:fill="auto"/>
            <w:noWrap/>
            <w:vAlign w:val="bottom"/>
            <w:hideMark/>
          </w:tcPr>
          <w:p w14:paraId="420410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121.67</w:t>
            </w:r>
          </w:p>
        </w:tc>
        <w:tc>
          <w:tcPr>
            <w:tcW w:w="0" w:type="auto"/>
            <w:tcBorders>
              <w:top w:val="nil"/>
              <w:left w:val="nil"/>
              <w:bottom w:val="nil"/>
              <w:right w:val="nil"/>
            </w:tcBorders>
            <w:shd w:val="clear" w:color="auto" w:fill="auto"/>
            <w:noWrap/>
            <w:vAlign w:val="bottom"/>
            <w:hideMark/>
          </w:tcPr>
          <w:p w14:paraId="30F0D2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57.38</w:t>
            </w:r>
          </w:p>
        </w:tc>
        <w:tc>
          <w:tcPr>
            <w:tcW w:w="0" w:type="auto"/>
            <w:tcBorders>
              <w:top w:val="nil"/>
              <w:left w:val="nil"/>
              <w:bottom w:val="nil"/>
              <w:right w:val="nil"/>
            </w:tcBorders>
            <w:shd w:val="clear" w:color="auto" w:fill="auto"/>
            <w:noWrap/>
            <w:vAlign w:val="bottom"/>
            <w:hideMark/>
          </w:tcPr>
          <w:p w14:paraId="21C386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146.10</w:t>
            </w:r>
          </w:p>
        </w:tc>
        <w:tc>
          <w:tcPr>
            <w:tcW w:w="1304" w:type="dxa"/>
            <w:tcBorders>
              <w:top w:val="nil"/>
              <w:left w:val="nil"/>
              <w:bottom w:val="nil"/>
              <w:right w:val="nil"/>
            </w:tcBorders>
            <w:shd w:val="clear" w:color="auto" w:fill="auto"/>
            <w:noWrap/>
            <w:vAlign w:val="bottom"/>
            <w:hideMark/>
          </w:tcPr>
          <w:p w14:paraId="6502AC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163.67</w:t>
            </w:r>
          </w:p>
        </w:tc>
      </w:tr>
      <w:tr w:rsidR="00576DE2" w:rsidRPr="00576DE2" w14:paraId="6CB4500B" w14:textId="77777777" w:rsidTr="00A60CE6">
        <w:trPr>
          <w:trHeight w:val="300"/>
        </w:trPr>
        <w:tc>
          <w:tcPr>
            <w:tcW w:w="0" w:type="auto"/>
            <w:tcBorders>
              <w:top w:val="nil"/>
              <w:left w:val="nil"/>
              <w:bottom w:val="nil"/>
              <w:right w:val="nil"/>
            </w:tcBorders>
            <w:shd w:val="clear" w:color="auto" w:fill="auto"/>
            <w:noWrap/>
            <w:vAlign w:val="bottom"/>
            <w:hideMark/>
          </w:tcPr>
          <w:p w14:paraId="4948F3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Angola</w:t>
            </w:r>
          </w:p>
        </w:tc>
        <w:tc>
          <w:tcPr>
            <w:tcW w:w="0" w:type="auto"/>
            <w:tcBorders>
              <w:top w:val="nil"/>
              <w:left w:val="nil"/>
              <w:bottom w:val="nil"/>
              <w:right w:val="nil"/>
            </w:tcBorders>
            <w:shd w:val="clear" w:color="auto" w:fill="auto"/>
            <w:noWrap/>
            <w:vAlign w:val="bottom"/>
            <w:hideMark/>
          </w:tcPr>
          <w:p w14:paraId="0EC3DEE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B4A7E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43F65F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10,054</w:t>
            </w:r>
          </w:p>
        </w:tc>
        <w:tc>
          <w:tcPr>
            <w:tcW w:w="0" w:type="auto"/>
            <w:tcBorders>
              <w:top w:val="nil"/>
              <w:left w:val="nil"/>
              <w:bottom w:val="nil"/>
              <w:right w:val="nil"/>
            </w:tcBorders>
            <w:shd w:val="clear" w:color="auto" w:fill="auto"/>
            <w:noWrap/>
            <w:vAlign w:val="bottom"/>
            <w:hideMark/>
          </w:tcPr>
          <w:p w14:paraId="5DAEA5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168.46</w:t>
            </w:r>
          </w:p>
        </w:tc>
        <w:tc>
          <w:tcPr>
            <w:tcW w:w="0" w:type="auto"/>
            <w:tcBorders>
              <w:top w:val="nil"/>
              <w:left w:val="nil"/>
              <w:bottom w:val="nil"/>
              <w:right w:val="nil"/>
            </w:tcBorders>
            <w:shd w:val="clear" w:color="auto" w:fill="auto"/>
            <w:noWrap/>
            <w:vAlign w:val="bottom"/>
            <w:hideMark/>
          </w:tcPr>
          <w:p w14:paraId="101E82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310.46</w:t>
            </w:r>
          </w:p>
        </w:tc>
        <w:tc>
          <w:tcPr>
            <w:tcW w:w="0" w:type="auto"/>
            <w:tcBorders>
              <w:top w:val="nil"/>
              <w:left w:val="nil"/>
              <w:bottom w:val="nil"/>
              <w:right w:val="nil"/>
            </w:tcBorders>
            <w:shd w:val="clear" w:color="auto" w:fill="auto"/>
            <w:noWrap/>
            <w:vAlign w:val="bottom"/>
            <w:hideMark/>
          </w:tcPr>
          <w:p w14:paraId="7D89F9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224.70</w:t>
            </w:r>
          </w:p>
        </w:tc>
        <w:tc>
          <w:tcPr>
            <w:tcW w:w="0" w:type="auto"/>
            <w:tcBorders>
              <w:top w:val="nil"/>
              <w:left w:val="nil"/>
              <w:bottom w:val="nil"/>
              <w:right w:val="nil"/>
            </w:tcBorders>
            <w:shd w:val="clear" w:color="auto" w:fill="auto"/>
            <w:noWrap/>
            <w:vAlign w:val="bottom"/>
            <w:hideMark/>
          </w:tcPr>
          <w:p w14:paraId="31292A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441.82</w:t>
            </w:r>
          </w:p>
        </w:tc>
        <w:tc>
          <w:tcPr>
            <w:tcW w:w="0" w:type="auto"/>
            <w:tcBorders>
              <w:top w:val="nil"/>
              <w:left w:val="nil"/>
              <w:bottom w:val="nil"/>
              <w:right w:val="nil"/>
            </w:tcBorders>
            <w:shd w:val="clear" w:color="auto" w:fill="auto"/>
            <w:noWrap/>
            <w:vAlign w:val="bottom"/>
            <w:hideMark/>
          </w:tcPr>
          <w:p w14:paraId="135E08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484.08</w:t>
            </w:r>
          </w:p>
        </w:tc>
        <w:tc>
          <w:tcPr>
            <w:tcW w:w="0" w:type="auto"/>
            <w:tcBorders>
              <w:top w:val="nil"/>
              <w:left w:val="nil"/>
              <w:bottom w:val="nil"/>
              <w:right w:val="nil"/>
            </w:tcBorders>
            <w:shd w:val="clear" w:color="auto" w:fill="auto"/>
            <w:noWrap/>
            <w:vAlign w:val="bottom"/>
            <w:hideMark/>
          </w:tcPr>
          <w:p w14:paraId="198B04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335.63</w:t>
            </w:r>
          </w:p>
        </w:tc>
        <w:tc>
          <w:tcPr>
            <w:tcW w:w="0" w:type="auto"/>
            <w:tcBorders>
              <w:top w:val="nil"/>
              <w:left w:val="nil"/>
              <w:bottom w:val="nil"/>
              <w:right w:val="nil"/>
            </w:tcBorders>
            <w:shd w:val="clear" w:color="auto" w:fill="auto"/>
            <w:noWrap/>
            <w:vAlign w:val="bottom"/>
            <w:hideMark/>
          </w:tcPr>
          <w:p w14:paraId="052A77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514.98</w:t>
            </w:r>
          </w:p>
        </w:tc>
        <w:tc>
          <w:tcPr>
            <w:tcW w:w="0" w:type="auto"/>
            <w:tcBorders>
              <w:top w:val="nil"/>
              <w:left w:val="nil"/>
              <w:bottom w:val="nil"/>
              <w:right w:val="nil"/>
            </w:tcBorders>
            <w:shd w:val="clear" w:color="auto" w:fill="auto"/>
            <w:noWrap/>
            <w:vAlign w:val="bottom"/>
            <w:hideMark/>
          </w:tcPr>
          <w:p w14:paraId="493FD9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426.11</w:t>
            </w:r>
          </w:p>
        </w:tc>
        <w:tc>
          <w:tcPr>
            <w:tcW w:w="0" w:type="auto"/>
            <w:tcBorders>
              <w:top w:val="nil"/>
              <w:left w:val="nil"/>
              <w:bottom w:val="nil"/>
              <w:right w:val="nil"/>
            </w:tcBorders>
            <w:shd w:val="clear" w:color="auto" w:fill="auto"/>
            <w:noWrap/>
            <w:vAlign w:val="bottom"/>
            <w:hideMark/>
          </w:tcPr>
          <w:p w14:paraId="317CC0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635.48</w:t>
            </w:r>
          </w:p>
        </w:tc>
        <w:tc>
          <w:tcPr>
            <w:tcW w:w="1304" w:type="dxa"/>
            <w:tcBorders>
              <w:top w:val="nil"/>
              <w:left w:val="nil"/>
              <w:bottom w:val="nil"/>
              <w:right w:val="nil"/>
            </w:tcBorders>
            <w:shd w:val="clear" w:color="auto" w:fill="auto"/>
            <w:noWrap/>
            <w:vAlign w:val="bottom"/>
            <w:hideMark/>
          </w:tcPr>
          <w:p w14:paraId="19FBD2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672.23</w:t>
            </w:r>
          </w:p>
        </w:tc>
      </w:tr>
      <w:tr w:rsidR="00576DE2" w:rsidRPr="00576DE2" w14:paraId="246447A7" w14:textId="77777777" w:rsidTr="00A60CE6">
        <w:trPr>
          <w:trHeight w:val="300"/>
        </w:trPr>
        <w:tc>
          <w:tcPr>
            <w:tcW w:w="0" w:type="auto"/>
            <w:tcBorders>
              <w:top w:val="nil"/>
              <w:left w:val="nil"/>
              <w:bottom w:val="nil"/>
              <w:right w:val="nil"/>
            </w:tcBorders>
            <w:shd w:val="clear" w:color="auto" w:fill="auto"/>
            <w:noWrap/>
            <w:vAlign w:val="bottom"/>
            <w:hideMark/>
          </w:tcPr>
          <w:p w14:paraId="5C6FB4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Benin</w:t>
            </w:r>
          </w:p>
        </w:tc>
        <w:tc>
          <w:tcPr>
            <w:tcW w:w="0" w:type="auto"/>
            <w:tcBorders>
              <w:top w:val="nil"/>
              <w:left w:val="nil"/>
              <w:bottom w:val="nil"/>
              <w:right w:val="nil"/>
            </w:tcBorders>
            <w:shd w:val="clear" w:color="auto" w:fill="auto"/>
            <w:noWrap/>
            <w:vAlign w:val="bottom"/>
            <w:hideMark/>
          </w:tcPr>
          <w:p w14:paraId="446B772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9C7BE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EE16D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11,247</w:t>
            </w:r>
          </w:p>
        </w:tc>
        <w:tc>
          <w:tcPr>
            <w:tcW w:w="0" w:type="auto"/>
            <w:tcBorders>
              <w:top w:val="nil"/>
              <w:left w:val="nil"/>
              <w:bottom w:val="nil"/>
              <w:right w:val="nil"/>
            </w:tcBorders>
            <w:shd w:val="clear" w:color="auto" w:fill="auto"/>
            <w:noWrap/>
            <w:vAlign w:val="bottom"/>
            <w:hideMark/>
          </w:tcPr>
          <w:p w14:paraId="194339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177.13</w:t>
            </w:r>
          </w:p>
        </w:tc>
        <w:tc>
          <w:tcPr>
            <w:tcW w:w="0" w:type="auto"/>
            <w:tcBorders>
              <w:top w:val="nil"/>
              <w:left w:val="nil"/>
              <w:bottom w:val="nil"/>
              <w:right w:val="nil"/>
            </w:tcBorders>
            <w:shd w:val="clear" w:color="auto" w:fill="auto"/>
            <w:noWrap/>
            <w:vAlign w:val="bottom"/>
            <w:hideMark/>
          </w:tcPr>
          <w:p w14:paraId="430F13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276.73</w:t>
            </w:r>
          </w:p>
        </w:tc>
        <w:tc>
          <w:tcPr>
            <w:tcW w:w="0" w:type="auto"/>
            <w:tcBorders>
              <w:top w:val="nil"/>
              <w:left w:val="nil"/>
              <w:bottom w:val="nil"/>
              <w:right w:val="nil"/>
            </w:tcBorders>
            <w:shd w:val="clear" w:color="auto" w:fill="auto"/>
            <w:noWrap/>
            <w:vAlign w:val="bottom"/>
            <w:hideMark/>
          </w:tcPr>
          <w:p w14:paraId="3466F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258.85</w:t>
            </w:r>
          </w:p>
        </w:tc>
        <w:tc>
          <w:tcPr>
            <w:tcW w:w="0" w:type="auto"/>
            <w:tcBorders>
              <w:top w:val="nil"/>
              <w:left w:val="nil"/>
              <w:bottom w:val="nil"/>
              <w:right w:val="nil"/>
            </w:tcBorders>
            <w:shd w:val="clear" w:color="auto" w:fill="auto"/>
            <w:noWrap/>
            <w:vAlign w:val="bottom"/>
            <w:hideMark/>
          </w:tcPr>
          <w:p w14:paraId="6E6B53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411.84</w:t>
            </w:r>
          </w:p>
        </w:tc>
        <w:tc>
          <w:tcPr>
            <w:tcW w:w="0" w:type="auto"/>
            <w:tcBorders>
              <w:top w:val="nil"/>
              <w:left w:val="nil"/>
              <w:bottom w:val="nil"/>
              <w:right w:val="nil"/>
            </w:tcBorders>
            <w:shd w:val="clear" w:color="auto" w:fill="auto"/>
            <w:noWrap/>
            <w:vAlign w:val="bottom"/>
            <w:hideMark/>
          </w:tcPr>
          <w:p w14:paraId="2669BD2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476.89</w:t>
            </w:r>
          </w:p>
        </w:tc>
        <w:tc>
          <w:tcPr>
            <w:tcW w:w="0" w:type="auto"/>
            <w:tcBorders>
              <w:top w:val="nil"/>
              <w:left w:val="nil"/>
              <w:bottom w:val="nil"/>
              <w:right w:val="nil"/>
            </w:tcBorders>
            <w:shd w:val="clear" w:color="auto" w:fill="auto"/>
            <w:noWrap/>
            <w:vAlign w:val="bottom"/>
            <w:hideMark/>
          </w:tcPr>
          <w:p w14:paraId="418A34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227.28</w:t>
            </w:r>
          </w:p>
        </w:tc>
        <w:tc>
          <w:tcPr>
            <w:tcW w:w="0" w:type="auto"/>
            <w:tcBorders>
              <w:top w:val="nil"/>
              <w:left w:val="nil"/>
              <w:bottom w:val="nil"/>
              <w:right w:val="nil"/>
            </w:tcBorders>
            <w:shd w:val="clear" w:color="auto" w:fill="auto"/>
            <w:noWrap/>
            <w:vAlign w:val="bottom"/>
            <w:hideMark/>
          </w:tcPr>
          <w:p w14:paraId="6E126F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373.97</w:t>
            </w:r>
          </w:p>
        </w:tc>
        <w:tc>
          <w:tcPr>
            <w:tcW w:w="0" w:type="auto"/>
            <w:tcBorders>
              <w:top w:val="nil"/>
              <w:left w:val="nil"/>
              <w:bottom w:val="nil"/>
              <w:right w:val="nil"/>
            </w:tcBorders>
            <w:shd w:val="clear" w:color="auto" w:fill="auto"/>
            <w:noWrap/>
            <w:vAlign w:val="bottom"/>
            <w:hideMark/>
          </w:tcPr>
          <w:p w14:paraId="5450B3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320.67</w:t>
            </w:r>
          </w:p>
        </w:tc>
        <w:tc>
          <w:tcPr>
            <w:tcW w:w="0" w:type="auto"/>
            <w:tcBorders>
              <w:top w:val="nil"/>
              <w:left w:val="nil"/>
              <w:bottom w:val="nil"/>
              <w:right w:val="nil"/>
            </w:tcBorders>
            <w:shd w:val="clear" w:color="auto" w:fill="auto"/>
            <w:noWrap/>
            <w:vAlign w:val="bottom"/>
            <w:hideMark/>
          </w:tcPr>
          <w:p w14:paraId="37002A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520.86</w:t>
            </w:r>
          </w:p>
        </w:tc>
        <w:tc>
          <w:tcPr>
            <w:tcW w:w="1304" w:type="dxa"/>
            <w:tcBorders>
              <w:top w:val="nil"/>
              <w:left w:val="nil"/>
              <w:bottom w:val="nil"/>
              <w:right w:val="nil"/>
            </w:tcBorders>
            <w:shd w:val="clear" w:color="auto" w:fill="auto"/>
            <w:noWrap/>
            <w:vAlign w:val="bottom"/>
            <w:hideMark/>
          </w:tcPr>
          <w:p w14:paraId="1C7A8C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578.27</w:t>
            </w:r>
          </w:p>
        </w:tc>
      </w:tr>
      <w:tr w:rsidR="00576DE2" w:rsidRPr="00576DE2" w14:paraId="7F0EDC67" w14:textId="77777777" w:rsidTr="00A60CE6">
        <w:trPr>
          <w:trHeight w:val="300"/>
        </w:trPr>
        <w:tc>
          <w:tcPr>
            <w:tcW w:w="0" w:type="auto"/>
            <w:tcBorders>
              <w:top w:val="nil"/>
              <w:left w:val="nil"/>
              <w:bottom w:val="nil"/>
              <w:right w:val="nil"/>
            </w:tcBorders>
            <w:shd w:val="clear" w:color="auto" w:fill="auto"/>
            <w:noWrap/>
            <w:vAlign w:val="bottom"/>
            <w:hideMark/>
          </w:tcPr>
          <w:p w14:paraId="361D8C9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Burkina Faso</w:t>
            </w:r>
          </w:p>
        </w:tc>
        <w:tc>
          <w:tcPr>
            <w:tcW w:w="0" w:type="auto"/>
            <w:tcBorders>
              <w:top w:val="nil"/>
              <w:left w:val="nil"/>
              <w:bottom w:val="nil"/>
              <w:right w:val="nil"/>
            </w:tcBorders>
            <w:shd w:val="clear" w:color="auto" w:fill="auto"/>
            <w:noWrap/>
            <w:vAlign w:val="bottom"/>
            <w:hideMark/>
          </w:tcPr>
          <w:p w14:paraId="26A641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3245B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34C7C1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12,654</w:t>
            </w:r>
          </w:p>
        </w:tc>
        <w:tc>
          <w:tcPr>
            <w:tcW w:w="0" w:type="auto"/>
            <w:tcBorders>
              <w:top w:val="nil"/>
              <w:left w:val="nil"/>
              <w:bottom w:val="nil"/>
              <w:right w:val="nil"/>
            </w:tcBorders>
            <w:shd w:val="clear" w:color="auto" w:fill="auto"/>
            <w:noWrap/>
            <w:vAlign w:val="bottom"/>
            <w:hideMark/>
          </w:tcPr>
          <w:p w14:paraId="6E532E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242.87</w:t>
            </w:r>
          </w:p>
        </w:tc>
        <w:tc>
          <w:tcPr>
            <w:tcW w:w="0" w:type="auto"/>
            <w:tcBorders>
              <w:top w:val="nil"/>
              <w:left w:val="nil"/>
              <w:bottom w:val="nil"/>
              <w:right w:val="nil"/>
            </w:tcBorders>
            <w:shd w:val="clear" w:color="auto" w:fill="auto"/>
            <w:noWrap/>
            <w:vAlign w:val="bottom"/>
            <w:hideMark/>
          </w:tcPr>
          <w:p w14:paraId="0829440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414.52</w:t>
            </w:r>
          </w:p>
        </w:tc>
        <w:tc>
          <w:tcPr>
            <w:tcW w:w="0" w:type="auto"/>
            <w:tcBorders>
              <w:top w:val="nil"/>
              <w:left w:val="nil"/>
              <w:bottom w:val="nil"/>
              <w:right w:val="nil"/>
            </w:tcBorders>
            <w:shd w:val="clear" w:color="auto" w:fill="auto"/>
            <w:noWrap/>
            <w:vAlign w:val="bottom"/>
            <w:hideMark/>
          </w:tcPr>
          <w:p w14:paraId="322268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372.03</w:t>
            </w:r>
          </w:p>
        </w:tc>
        <w:tc>
          <w:tcPr>
            <w:tcW w:w="0" w:type="auto"/>
            <w:tcBorders>
              <w:top w:val="nil"/>
              <w:left w:val="nil"/>
              <w:bottom w:val="nil"/>
              <w:right w:val="nil"/>
            </w:tcBorders>
            <w:shd w:val="clear" w:color="auto" w:fill="auto"/>
            <w:noWrap/>
            <w:vAlign w:val="bottom"/>
            <w:hideMark/>
          </w:tcPr>
          <w:p w14:paraId="6D0543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599.19</w:t>
            </w:r>
          </w:p>
        </w:tc>
        <w:tc>
          <w:tcPr>
            <w:tcW w:w="0" w:type="auto"/>
            <w:tcBorders>
              <w:top w:val="nil"/>
              <w:left w:val="nil"/>
              <w:bottom w:val="nil"/>
              <w:right w:val="nil"/>
            </w:tcBorders>
            <w:shd w:val="clear" w:color="auto" w:fill="auto"/>
            <w:noWrap/>
            <w:vAlign w:val="bottom"/>
            <w:hideMark/>
          </w:tcPr>
          <w:p w14:paraId="7E0300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665.74</w:t>
            </w:r>
          </w:p>
        </w:tc>
        <w:tc>
          <w:tcPr>
            <w:tcW w:w="0" w:type="auto"/>
            <w:tcBorders>
              <w:top w:val="nil"/>
              <w:left w:val="nil"/>
              <w:bottom w:val="nil"/>
              <w:right w:val="nil"/>
            </w:tcBorders>
            <w:shd w:val="clear" w:color="auto" w:fill="auto"/>
            <w:noWrap/>
            <w:vAlign w:val="bottom"/>
            <w:hideMark/>
          </w:tcPr>
          <w:p w14:paraId="5439B3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279.89</w:t>
            </w:r>
          </w:p>
        </w:tc>
        <w:tc>
          <w:tcPr>
            <w:tcW w:w="0" w:type="auto"/>
            <w:tcBorders>
              <w:top w:val="nil"/>
              <w:left w:val="nil"/>
              <w:bottom w:val="nil"/>
              <w:right w:val="nil"/>
            </w:tcBorders>
            <w:shd w:val="clear" w:color="auto" w:fill="auto"/>
            <w:noWrap/>
            <w:vAlign w:val="bottom"/>
            <w:hideMark/>
          </w:tcPr>
          <w:p w14:paraId="449828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434.26</w:t>
            </w:r>
          </w:p>
        </w:tc>
        <w:tc>
          <w:tcPr>
            <w:tcW w:w="0" w:type="auto"/>
            <w:tcBorders>
              <w:top w:val="nil"/>
              <w:left w:val="nil"/>
              <w:bottom w:val="nil"/>
              <w:right w:val="nil"/>
            </w:tcBorders>
            <w:shd w:val="clear" w:color="auto" w:fill="auto"/>
            <w:noWrap/>
            <w:vAlign w:val="bottom"/>
            <w:hideMark/>
          </w:tcPr>
          <w:p w14:paraId="1C673F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436.84</w:t>
            </w:r>
          </w:p>
        </w:tc>
        <w:tc>
          <w:tcPr>
            <w:tcW w:w="0" w:type="auto"/>
            <w:tcBorders>
              <w:top w:val="nil"/>
              <w:left w:val="nil"/>
              <w:bottom w:val="nil"/>
              <w:right w:val="nil"/>
            </w:tcBorders>
            <w:shd w:val="clear" w:color="auto" w:fill="auto"/>
            <w:noWrap/>
            <w:vAlign w:val="bottom"/>
            <w:hideMark/>
          </w:tcPr>
          <w:p w14:paraId="40067E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634.53</w:t>
            </w:r>
          </w:p>
        </w:tc>
        <w:tc>
          <w:tcPr>
            <w:tcW w:w="1304" w:type="dxa"/>
            <w:tcBorders>
              <w:top w:val="nil"/>
              <w:left w:val="nil"/>
              <w:bottom w:val="nil"/>
              <w:right w:val="nil"/>
            </w:tcBorders>
            <w:shd w:val="clear" w:color="auto" w:fill="auto"/>
            <w:noWrap/>
            <w:vAlign w:val="bottom"/>
            <w:hideMark/>
          </w:tcPr>
          <w:p w14:paraId="543B39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676.96</w:t>
            </w:r>
          </w:p>
        </w:tc>
      </w:tr>
      <w:tr w:rsidR="00576DE2" w:rsidRPr="00576DE2" w14:paraId="1CFD82A7" w14:textId="77777777" w:rsidTr="00A60CE6">
        <w:trPr>
          <w:trHeight w:val="300"/>
        </w:trPr>
        <w:tc>
          <w:tcPr>
            <w:tcW w:w="0" w:type="auto"/>
            <w:tcBorders>
              <w:top w:val="nil"/>
              <w:left w:val="nil"/>
              <w:bottom w:val="nil"/>
              <w:right w:val="nil"/>
            </w:tcBorders>
            <w:shd w:val="clear" w:color="auto" w:fill="auto"/>
            <w:noWrap/>
            <w:vAlign w:val="bottom"/>
            <w:hideMark/>
          </w:tcPr>
          <w:p w14:paraId="782A4B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Burundi</w:t>
            </w:r>
          </w:p>
        </w:tc>
        <w:tc>
          <w:tcPr>
            <w:tcW w:w="0" w:type="auto"/>
            <w:tcBorders>
              <w:top w:val="nil"/>
              <w:left w:val="nil"/>
              <w:bottom w:val="nil"/>
              <w:right w:val="nil"/>
            </w:tcBorders>
            <w:shd w:val="clear" w:color="auto" w:fill="auto"/>
            <w:noWrap/>
            <w:vAlign w:val="bottom"/>
            <w:hideMark/>
          </w:tcPr>
          <w:p w14:paraId="098E71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89835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4250B4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10,845</w:t>
            </w:r>
          </w:p>
        </w:tc>
        <w:tc>
          <w:tcPr>
            <w:tcW w:w="0" w:type="auto"/>
            <w:tcBorders>
              <w:top w:val="nil"/>
              <w:left w:val="nil"/>
              <w:bottom w:val="nil"/>
              <w:right w:val="nil"/>
            </w:tcBorders>
            <w:shd w:val="clear" w:color="auto" w:fill="auto"/>
            <w:noWrap/>
            <w:vAlign w:val="bottom"/>
            <w:hideMark/>
          </w:tcPr>
          <w:p w14:paraId="2D2B32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188.31</w:t>
            </w:r>
          </w:p>
        </w:tc>
        <w:tc>
          <w:tcPr>
            <w:tcW w:w="0" w:type="auto"/>
            <w:tcBorders>
              <w:top w:val="nil"/>
              <w:left w:val="nil"/>
              <w:bottom w:val="nil"/>
              <w:right w:val="nil"/>
            </w:tcBorders>
            <w:shd w:val="clear" w:color="auto" w:fill="auto"/>
            <w:noWrap/>
            <w:vAlign w:val="bottom"/>
            <w:hideMark/>
          </w:tcPr>
          <w:p w14:paraId="6D33C7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349.30</w:t>
            </w:r>
          </w:p>
        </w:tc>
        <w:tc>
          <w:tcPr>
            <w:tcW w:w="0" w:type="auto"/>
            <w:tcBorders>
              <w:top w:val="nil"/>
              <w:left w:val="nil"/>
              <w:bottom w:val="nil"/>
              <w:right w:val="nil"/>
            </w:tcBorders>
            <w:shd w:val="clear" w:color="auto" w:fill="auto"/>
            <w:noWrap/>
            <w:vAlign w:val="bottom"/>
            <w:hideMark/>
          </w:tcPr>
          <w:p w14:paraId="7685A5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258.50</w:t>
            </w:r>
          </w:p>
        </w:tc>
        <w:tc>
          <w:tcPr>
            <w:tcW w:w="0" w:type="auto"/>
            <w:tcBorders>
              <w:top w:val="nil"/>
              <w:left w:val="nil"/>
              <w:bottom w:val="nil"/>
              <w:right w:val="nil"/>
            </w:tcBorders>
            <w:shd w:val="clear" w:color="auto" w:fill="auto"/>
            <w:noWrap/>
            <w:vAlign w:val="bottom"/>
            <w:hideMark/>
          </w:tcPr>
          <w:p w14:paraId="00373D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529.74</w:t>
            </w:r>
          </w:p>
        </w:tc>
        <w:tc>
          <w:tcPr>
            <w:tcW w:w="0" w:type="auto"/>
            <w:tcBorders>
              <w:top w:val="nil"/>
              <w:left w:val="nil"/>
              <w:bottom w:val="nil"/>
              <w:right w:val="nil"/>
            </w:tcBorders>
            <w:shd w:val="clear" w:color="auto" w:fill="auto"/>
            <w:noWrap/>
            <w:vAlign w:val="bottom"/>
            <w:hideMark/>
          </w:tcPr>
          <w:p w14:paraId="624824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608.16</w:t>
            </w:r>
          </w:p>
        </w:tc>
        <w:tc>
          <w:tcPr>
            <w:tcW w:w="0" w:type="auto"/>
            <w:tcBorders>
              <w:top w:val="nil"/>
              <w:left w:val="nil"/>
              <w:bottom w:val="nil"/>
              <w:right w:val="nil"/>
            </w:tcBorders>
            <w:shd w:val="clear" w:color="auto" w:fill="auto"/>
            <w:noWrap/>
            <w:vAlign w:val="bottom"/>
            <w:hideMark/>
          </w:tcPr>
          <w:p w14:paraId="049BB68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187.61</w:t>
            </w:r>
          </w:p>
        </w:tc>
        <w:tc>
          <w:tcPr>
            <w:tcW w:w="0" w:type="auto"/>
            <w:tcBorders>
              <w:top w:val="nil"/>
              <w:left w:val="nil"/>
              <w:bottom w:val="nil"/>
              <w:right w:val="nil"/>
            </w:tcBorders>
            <w:shd w:val="clear" w:color="auto" w:fill="auto"/>
            <w:noWrap/>
            <w:vAlign w:val="bottom"/>
            <w:hideMark/>
          </w:tcPr>
          <w:p w14:paraId="64B63C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375.60</w:t>
            </w:r>
          </w:p>
        </w:tc>
        <w:tc>
          <w:tcPr>
            <w:tcW w:w="0" w:type="auto"/>
            <w:tcBorders>
              <w:top w:val="nil"/>
              <w:left w:val="nil"/>
              <w:bottom w:val="nil"/>
              <w:right w:val="nil"/>
            </w:tcBorders>
            <w:shd w:val="clear" w:color="auto" w:fill="auto"/>
            <w:noWrap/>
            <w:vAlign w:val="bottom"/>
            <w:hideMark/>
          </w:tcPr>
          <w:p w14:paraId="3E4C08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257.84</w:t>
            </w:r>
          </w:p>
        </w:tc>
        <w:tc>
          <w:tcPr>
            <w:tcW w:w="0" w:type="auto"/>
            <w:tcBorders>
              <w:top w:val="nil"/>
              <w:left w:val="nil"/>
              <w:bottom w:val="nil"/>
              <w:right w:val="nil"/>
            </w:tcBorders>
            <w:shd w:val="clear" w:color="auto" w:fill="auto"/>
            <w:noWrap/>
            <w:vAlign w:val="bottom"/>
            <w:hideMark/>
          </w:tcPr>
          <w:p w14:paraId="05ECC7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511.41</w:t>
            </w:r>
          </w:p>
        </w:tc>
        <w:tc>
          <w:tcPr>
            <w:tcW w:w="1304" w:type="dxa"/>
            <w:tcBorders>
              <w:top w:val="nil"/>
              <w:left w:val="nil"/>
              <w:bottom w:val="nil"/>
              <w:right w:val="nil"/>
            </w:tcBorders>
            <w:shd w:val="clear" w:color="auto" w:fill="auto"/>
            <w:noWrap/>
            <w:vAlign w:val="bottom"/>
            <w:hideMark/>
          </w:tcPr>
          <w:p w14:paraId="67B4C5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576.87</w:t>
            </w:r>
          </w:p>
        </w:tc>
      </w:tr>
      <w:tr w:rsidR="00576DE2" w:rsidRPr="00576DE2" w14:paraId="314C4AB1" w14:textId="77777777" w:rsidTr="00A60CE6">
        <w:trPr>
          <w:trHeight w:val="300"/>
        </w:trPr>
        <w:tc>
          <w:tcPr>
            <w:tcW w:w="0" w:type="auto"/>
            <w:tcBorders>
              <w:top w:val="nil"/>
              <w:left w:val="nil"/>
              <w:bottom w:val="nil"/>
              <w:right w:val="nil"/>
            </w:tcBorders>
            <w:shd w:val="clear" w:color="auto" w:fill="auto"/>
            <w:noWrap/>
            <w:vAlign w:val="bottom"/>
            <w:hideMark/>
          </w:tcPr>
          <w:p w14:paraId="448A0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Cameroon</w:t>
            </w:r>
          </w:p>
        </w:tc>
        <w:tc>
          <w:tcPr>
            <w:tcW w:w="0" w:type="auto"/>
            <w:tcBorders>
              <w:top w:val="nil"/>
              <w:left w:val="nil"/>
              <w:bottom w:val="nil"/>
              <w:right w:val="nil"/>
            </w:tcBorders>
            <w:shd w:val="clear" w:color="auto" w:fill="auto"/>
            <w:noWrap/>
            <w:vAlign w:val="bottom"/>
            <w:hideMark/>
          </w:tcPr>
          <w:p w14:paraId="7F3C35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3CA9B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EC1BD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10,225</w:t>
            </w:r>
          </w:p>
        </w:tc>
        <w:tc>
          <w:tcPr>
            <w:tcW w:w="0" w:type="auto"/>
            <w:tcBorders>
              <w:top w:val="nil"/>
              <w:left w:val="nil"/>
              <w:bottom w:val="nil"/>
              <w:right w:val="nil"/>
            </w:tcBorders>
            <w:shd w:val="clear" w:color="auto" w:fill="auto"/>
            <w:noWrap/>
            <w:vAlign w:val="bottom"/>
            <w:hideMark/>
          </w:tcPr>
          <w:p w14:paraId="799424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197.69</w:t>
            </w:r>
          </w:p>
        </w:tc>
        <w:tc>
          <w:tcPr>
            <w:tcW w:w="0" w:type="auto"/>
            <w:tcBorders>
              <w:top w:val="nil"/>
              <w:left w:val="nil"/>
              <w:bottom w:val="nil"/>
              <w:right w:val="nil"/>
            </w:tcBorders>
            <w:shd w:val="clear" w:color="auto" w:fill="auto"/>
            <w:noWrap/>
            <w:vAlign w:val="bottom"/>
            <w:hideMark/>
          </w:tcPr>
          <w:p w14:paraId="43481A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311.76</w:t>
            </w:r>
          </w:p>
        </w:tc>
        <w:tc>
          <w:tcPr>
            <w:tcW w:w="0" w:type="auto"/>
            <w:tcBorders>
              <w:top w:val="nil"/>
              <w:left w:val="nil"/>
              <w:bottom w:val="nil"/>
              <w:right w:val="nil"/>
            </w:tcBorders>
            <w:shd w:val="clear" w:color="auto" w:fill="auto"/>
            <w:noWrap/>
            <w:vAlign w:val="bottom"/>
            <w:hideMark/>
          </w:tcPr>
          <w:p w14:paraId="401F85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305.57</w:t>
            </w:r>
          </w:p>
        </w:tc>
        <w:tc>
          <w:tcPr>
            <w:tcW w:w="0" w:type="auto"/>
            <w:tcBorders>
              <w:top w:val="nil"/>
              <w:left w:val="nil"/>
              <w:bottom w:val="nil"/>
              <w:right w:val="nil"/>
            </w:tcBorders>
            <w:shd w:val="clear" w:color="auto" w:fill="auto"/>
            <w:noWrap/>
            <w:vAlign w:val="bottom"/>
            <w:hideMark/>
          </w:tcPr>
          <w:p w14:paraId="143E8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446.49</w:t>
            </w:r>
          </w:p>
        </w:tc>
        <w:tc>
          <w:tcPr>
            <w:tcW w:w="0" w:type="auto"/>
            <w:tcBorders>
              <w:top w:val="nil"/>
              <w:left w:val="nil"/>
              <w:bottom w:val="nil"/>
              <w:right w:val="nil"/>
            </w:tcBorders>
            <w:shd w:val="clear" w:color="auto" w:fill="auto"/>
            <w:noWrap/>
            <w:vAlign w:val="bottom"/>
            <w:hideMark/>
          </w:tcPr>
          <w:p w14:paraId="3D7A90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530.42</w:t>
            </w:r>
          </w:p>
        </w:tc>
        <w:tc>
          <w:tcPr>
            <w:tcW w:w="0" w:type="auto"/>
            <w:tcBorders>
              <w:top w:val="nil"/>
              <w:left w:val="nil"/>
              <w:bottom w:val="nil"/>
              <w:right w:val="nil"/>
            </w:tcBorders>
            <w:shd w:val="clear" w:color="auto" w:fill="auto"/>
            <w:noWrap/>
            <w:vAlign w:val="bottom"/>
            <w:hideMark/>
          </w:tcPr>
          <w:p w14:paraId="2204B1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275.01</w:t>
            </w:r>
          </w:p>
        </w:tc>
        <w:tc>
          <w:tcPr>
            <w:tcW w:w="0" w:type="auto"/>
            <w:tcBorders>
              <w:top w:val="nil"/>
              <w:left w:val="nil"/>
              <w:bottom w:val="nil"/>
              <w:right w:val="nil"/>
            </w:tcBorders>
            <w:shd w:val="clear" w:color="auto" w:fill="auto"/>
            <w:noWrap/>
            <w:vAlign w:val="bottom"/>
            <w:hideMark/>
          </w:tcPr>
          <w:p w14:paraId="29154D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385.62</w:t>
            </w:r>
          </w:p>
        </w:tc>
        <w:tc>
          <w:tcPr>
            <w:tcW w:w="0" w:type="auto"/>
            <w:tcBorders>
              <w:top w:val="nil"/>
              <w:left w:val="nil"/>
              <w:bottom w:val="nil"/>
              <w:right w:val="nil"/>
            </w:tcBorders>
            <w:shd w:val="clear" w:color="auto" w:fill="auto"/>
            <w:noWrap/>
            <w:vAlign w:val="bottom"/>
            <w:hideMark/>
          </w:tcPr>
          <w:p w14:paraId="31442B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373.27</w:t>
            </w:r>
          </w:p>
        </w:tc>
        <w:tc>
          <w:tcPr>
            <w:tcW w:w="0" w:type="auto"/>
            <w:tcBorders>
              <w:top w:val="nil"/>
              <w:left w:val="nil"/>
              <w:bottom w:val="nil"/>
              <w:right w:val="nil"/>
            </w:tcBorders>
            <w:shd w:val="clear" w:color="auto" w:fill="auto"/>
            <w:noWrap/>
            <w:vAlign w:val="bottom"/>
            <w:hideMark/>
          </w:tcPr>
          <w:p w14:paraId="1F4164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513.23</w:t>
            </w:r>
          </w:p>
        </w:tc>
        <w:tc>
          <w:tcPr>
            <w:tcW w:w="1304" w:type="dxa"/>
            <w:tcBorders>
              <w:top w:val="nil"/>
              <w:left w:val="nil"/>
              <w:bottom w:val="nil"/>
              <w:right w:val="nil"/>
            </w:tcBorders>
            <w:shd w:val="clear" w:color="auto" w:fill="auto"/>
            <w:noWrap/>
            <w:vAlign w:val="bottom"/>
            <w:hideMark/>
          </w:tcPr>
          <w:p w14:paraId="2AC06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567.32</w:t>
            </w:r>
          </w:p>
        </w:tc>
      </w:tr>
      <w:tr w:rsidR="00576DE2" w:rsidRPr="00576DE2" w14:paraId="38E799C5" w14:textId="77777777" w:rsidTr="00A60CE6">
        <w:trPr>
          <w:trHeight w:val="300"/>
        </w:trPr>
        <w:tc>
          <w:tcPr>
            <w:tcW w:w="0" w:type="auto"/>
            <w:tcBorders>
              <w:top w:val="nil"/>
              <w:left w:val="nil"/>
              <w:bottom w:val="nil"/>
              <w:right w:val="nil"/>
            </w:tcBorders>
            <w:shd w:val="clear" w:color="auto" w:fill="auto"/>
            <w:noWrap/>
            <w:vAlign w:val="bottom"/>
            <w:hideMark/>
          </w:tcPr>
          <w:p w14:paraId="56DA30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Central African Republic</w:t>
            </w:r>
          </w:p>
        </w:tc>
        <w:tc>
          <w:tcPr>
            <w:tcW w:w="0" w:type="auto"/>
            <w:tcBorders>
              <w:top w:val="nil"/>
              <w:left w:val="nil"/>
              <w:bottom w:val="nil"/>
              <w:right w:val="nil"/>
            </w:tcBorders>
            <w:shd w:val="clear" w:color="auto" w:fill="auto"/>
            <w:noWrap/>
            <w:vAlign w:val="bottom"/>
            <w:hideMark/>
          </w:tcPr>
          <w:p w14:paraId="0B902EA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55982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45EC47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8,403</w:t>
            </w:r>
          </w:p>
        </w:tc>
        <w:tc>
          <w:tcPr>
            <w:tcW w:w="0" w:type="auto"/>
            <w:tcBorders>
              <w:top w:val="nil"/>
              <w:left w:val="nil"/>
              <w:bottom w:val="nil"/>
              <w:right w:val="nil"/>
            </w:tcBorders>
            <w:shd w:val="clear" w:color="auto" w:fill="auto"/>
            <w:noWrap/>
            <w:vAlign w:val="bottom"/>
            <w:hideMark/>
          </w:tcPr>
          <w:p w14:paraId="147E73D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22F40F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DB5A1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1BAD1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CD61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688.90</w:t>
            </w:r>
          </w:p>
        </w:tc>
        <w:tc>
          <w:tcPr>
            <w:tcW w:w="0" w:type="auto"/>
            <w:tcBorders>
              <w:top w:val="nil"/>
              <w:left w:val="nil"/>
              <w:bottom w:val="nil"/>
              <w:right w:val="nil"/>
            </w:tcBorders>
            <w:shd w:val="clear" w:color="auto" w:fill="auto"/>
            <w:noWrap/>
            <w:vAlign w:val="bottom"/>
            <w:hideMark/>
          </w:tcPr>
          <w:p w14:paraId="492F5E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263.70</w:t>
            </w:r>
          </w:p>
        </w:tc>
        <w:tc>
          <w:tcPr>
            <w:tcW w:w="0" w:type="auto"/>
            <w:tcBorders>
              <w:top w:val="nil"/>
              <w:left w:val="nil"/>
              <w:bottom w:val="nil"/>
              <w:right w:val="nil"/>
            </w:tcBorders>
            <w:shd w:val="clear" w:color="auto" w:fill="auto"/>
            <w:noWrap/>
            <w:vAlign w:val="bottom"/>
            <w:hideMark/>
          </w:tcPr>
          <w:p w14:paraId="394490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322.72</w:t>
            </w:r>
          </w:p>
        </w:tc>
        <w:tc>
          <w:tcPr>
            <w:tcW w:w="0" w:type="auto"/>
            <w:tcBorders>
              <w:top w:val="nil"/>
              <w:left w:val="nil"/>
              <w:bottom w:val="nil"/>
              <w:right w:val="nil"/>
            </w:tcBorders>
            <w:shd w:val="clear" w:color="auto" w:fill="auto"/>
            <w:noWrap/>
            <w:vAlign w:val="bottom"/>
            <w:hideMark/>
          </w:tcPr>
          <w:p w14:paraId="167968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373.59</w:t>
            </w:r>
          </w:p>
        </w:tc>
        <w:tc>
          <w:tcPr>
            <w:tcW w:w="0" w:type="auto"/>
            <w:tcBorders>
              <w:top w:val="nil"/>
              <w:left w:val="nil"/>
              <w:bottom w:val="nil"/>
              <w:right w:val="nil"/>
            </w:tcBorders>
            <w:shd w:val="clear" w:color="auto" w:fill="auto"/>
            <w:noWrap/>
            <w:vAlign w:val="bottom"/>
            <w:hideMark/>
          </w:tcPr>
          <w:p w14:paraId="4AA560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443.38</w:t>
            </w:r>
          </w:p>
        </w:tc>
        <w:tc>
          <w:tcPr>
            <w:tcW w:w="1304" w:type="dxa"/>
            <w:tcBorders>
              <w:top w:val="nil"/>
              <w:left w:val="nil"/>
              <w:bottom w:val="nil"/>
              <w:right w:val="nil"/>
            </w:tcBorders>
            <w:shd w:val="clear" w:color="auto" w:fill="auto"/>
            <w:noWrap/>
            <w:vAlign w:val="bottom"/>
            <w:hideMark/>
          </w:tcPr>
          <w:p w14:paraId="45646E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498.71</w:t>
            </w:r>
          </w:p>
        </w:tc>
      </w:tr>
      <w:tr w:rsidR="00576DE2" w:rsidRPr="00576DE2" w14:paraId="2012192A" w14:textId="77777777" w:rsidTr="00A60CE6">
        <w:trPr>
          <w:trHeight w:val="300"/>
        </w:trPr>
        <w:tc>
          <w:tcPr>
            <w:tcW w:w="0" w:type="auto"/>
            <w:tcBorders>
              <w:top w:val="nil"/>
              <w:left w:val="nil"/>
              <w:bottom w:val="nil"/>
              <w:right w:val="nil"/>
            </w:tcBorders>
            <w:shd w:val="clear" w:color="auto" w:fill="auto"/>
            <w:noWrap/>
            <w:vAlign w:val="bottom"/>
            <w:hideMark/>
          </w:tcPr>
          <w:p w14:paraId="2802FD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Chad</w:t>
            </w:r>
          </w:p>
        </w:tc>
        <w:tc>
          <w:tcPr>
            <w:tcW w:w="0" w:type="auto"/>
            <w:tcBorders>
              <w:top w:val="nil"/>
              <w:left w:val="nil"/>
              <w:bottom w:val="nil"/>
              <w:right w:val="nil"/>
            </w:tcBorders>
            <w:shd w:val="clear" w:color="auto" w:fill="auto"/>
            <w:noWrap/>
            <w:vAlign w:val="bottom"/>
            <w:hideMark/>
          </w:tcPr>
          <w:p w14:paraId="15CB7B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A4A84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7DC1A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13,012</w:t>
            </w:r>
          </w:p>
        </w:tc>
        <w:tc>
          <w:tcPr>
            <w:tcW w:w="0" w:type="auto"/>
            <w:tcBorders>
              <w:top w:val="nil"/>
              <w:left w:val="nil"/>
              <w:bottom w:val="nil"/>
              <w:right w:val="nil"/>
            </w:tcBorders>
            <w:shd w:val="clear" w:color="auto" w:fill="auto"/>
            <w:noWrap/>
            <w:vAlign w:val="bottom"/>
            <w:hideMark/>
          </w:tcPr>
          <w:p w14:paraId="31FC01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273.99</w:t>
            </w:r>
          </w:p>
        </w:tc>
        <w:tc>
          <w:tcPr>
            <w:tcW w:w="0" w:type="auto"/>
            <w:tcBorders>
              <w:top w:val="nil"/>
              <w:left w:val="nil"/>
              <w:bottom w:val="nil"/>
              <w:right w:val="nil"/>
            </w:tcBorders>
            <w:shd w:val="clear" w:color="auto" w:fill="auto"/>
            <w:noWrap/>
            <w:vAlign w:val="bottom"/>
            <w:hideMark/>
          </w:tcPr>
          <w:p w14:paraId="2BCD01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382.60</w:t>
            </w:r>
          </w:p>
        </w:tc>
        <w:tc>
          <w:tcPr>
            <w:tcW w:w="0" w:type="auto"/>
            <w:tcBorders>
              <w:top w:val="nil"/>
              <w:left w:val="nil"/>
              <w:bottom w:val="nil"/>
              <w:right w:val="nil"/>
            </w:tcBorders>
            <w:shd w:val="clear" w:color="auto" w:fill="auto"/>
            <w:noWrap/>
            <w:vAlign w:val="bottom"/>
            <w:hideMark/>
          </w:tcPr>
          <w:p w14:paraId="72C679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402.55</w:t>
            </w:r>
          </w:p>
        </w:tc>
        <w:tc>
          <w:tcPr>
            <w:tcW w:w="0" w:type="auto"/>
            <w:tcBorders>
              <w:top w:val="nil"/>
              <w:left w:val="nil"/>
              <w:bottom w:val="nil"/>
              <w:right w:val="nil"/>
            </w:tcBorders>
            <w:shd w:val="clear" w:color="auto" w:fill="auto"/>
            <w:noWrap/>
            <w:vAlign w:val="bottom"/>
            <w:hideMark/>
          </w:tcPr>
          <w:p w14:paraId="433214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563.75</w:t>
            </w:r>
          </w:p>
        </w:tc>
        <w:tc>
          <w:tcPr>
            <w:tcW w:w="0" w:type="auto"/>
            <w:tcBorders>
              <w:top w:val="nil"/>
              <w:left w:val="nil"/>
              <w:bottom w:val="nil"/>
              <w:right w:val="nil"/>
            </w:tcBorders>
            <w:shd w:val="clear" w:color="auto" w:fill="auto"/>
            <w:noWrap/>
            <w:vAlign w:val="bottom"/>
            <w:hideMark/>
          </w:tcPr>
          <w:p w14:paraId="73458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632.52</w:t>
            </w:r>
          </w:p>
        </w:tc>
        <w:tc>
          <w:tcPr>
            <w:tcW w:w="0" w:type="auto"/>
            <w:tcBorders>
              <w:top w:val="nil"/>
              <w:left w:val="nil"/>
              <w:bottom w:val="nil"/>
              <w:right w:val="nil"/>
            </w:tcBorders>
            <w:shd w:val="clear" w:color="auto" w:fill="auto"/>
            <w:noWrap/>
            <w:vAlign w:val="bottom"/>
            <w:hideMark/>
          </w:tcPr>
          <w:p w14:paraId="4D9C76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329.70</w:t>
            </w:r>
          </w:p>
        </w:tc>
        <w:tc>
          <w:tcPr>
            <w:tcW w:w="0" w:type="auto"/>
            <w:tcBorders>
              <w:top w:val="nil"/>
              <w:left w:val="nil"/>
              <w:bottom w:val="nil"/>
              <w:right w:val="nil"/>
            </w:tcBorders>
            <w:shd w:val="clear" w:color="auto" w:fill="auto"/>
            <w:noWrap/>
            <w:vAlign w:val="bottom"/>
            <w:hideMark/>
          </w:tcPr>
          <w:p w14:paraId="06775E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443.80</w:t>
            </w:r>
          </w:p>
        </w:tc>
        <w:tc>
          <w:tcPr>
            <w:tcW w:w="0" w:type="auto"/>
            <w:tcBorders>
              <w:top w:val="nil"/>
              <w:left w:val="nil"/>
              <w:bottom w:val="nil"/>
              <w:right w:val="nil"/>
            </w:tcBorders>
            <w:shd w:val="clear" w:color="auto" w:fill="auto"/>
            <w:noWrap/>
            <w:vAlign w:val="bottom"/>
            <w:hideMark/>
          </w:tcPr>
          <w:p w14:paraId="2C6D81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463.47</w:t>
            </w:r>
          </w:p>
        </w:tc>
        <w:tc>
          <w:tcPr>
            <w:tcW w:w="0" w:type="auto"/>
            <w:tcBorders>
              <w:top w:val="nil"/>
              <w:left w:val="nil"/>
              <w:bottom w:val="nil"/>
              <w:right w:val="nil"/>
            </w:tcBorders>
            <w:shd w:val="clear" w:color="auto" w:fill="auto"/>
            <w:noWrap/>
            <w:vAlign w:val="bottom"/>
            <w:hideMark/>
          </w:tcPr>
          <w:p w14:paraId="000C89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582.81</w:t>
            </w:r>
          </w:p>
        </w:tc>
        <w:tc>
          <w:tcPr>
            <w:tcW w:w="1304" w:type="dxa"/>
            <w:tcBorders>
              <w:top w:val="nil"/>
              <w:left w:val="nil"/>
              <w:bottom w:val="nil"/>
              <w:right w:val="nil"/>
            </w:tcBorders>
            <w:shd w:val="clear" w:color="auto" w:fill="auto"/>
            <w:noWrap/>
            <w:vAlign w:val="bottom"/>
            <w:hideMark/>
          </w:tcPr>
          <w:p w14:paraId="7BF925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631.36</w:t>
            </w:r>
          </w:p>
        </w:tc>
      </w:tr>
      <w:tr w:rsidR="00576DE2" w:rsidRPr="00576DE2" w14:paraId="77DB7CD0" w14:textId="77777777" w:rsidTr="00A60CE6">
        <w:trPr>
          <w:trHeight w:val="300"/>
        </w:trPr>
        <w:tc>
          <w:tcPr>
            <w:tcW w:w="0" w:type="auto"/>
            <w:tcBorders>
              <w:top w:val="nil"/>
              <w:left w:val="nil"/>
              <w:bottom w:val="nil"/>
              <w:right w:val="nil"/>
            </w:tcBorders>
            <w:shd w:val="clear" w:color="auto" w:fill="auto"/>
            <w:noWrap/>
            <w:vAlign w:val="bottom"/>
            <w:hideMark/>
          </w:tcPr>
          <w:p w14:paraId="715C2D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Comoros</w:t>
            </w:r>
          </w:p>
        </w:tc>
        <w:tc>
          <w:tcPr>
            <w:tcW w:w="0" w:type="auto"/>
            <w:tcBorders>
              <w:top w:val="nil"/>
              <w:left w:val="nil"/>
              <w:bottom w:val="nil"/>
              <w:right w:val="nil"/>
            </w:tcBorders>
            <w:shd w:val="clear" w:color="auto" w:fill="auto"/>
            <w:noWrap/>
            <w:vAlign w:val="bottom"/>
            <w:hideMark/>
          </w:tcPr>
          <w:p w14:paraId="785BF7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B3A9D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12AE25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2,807</w:t>
            </w:r>
          </w:p>
        </w:tc>
        <w:tc>
          <w:tcPr>
            <w:tcW w:w="0" w:type="auto"/>
            <w:tcBorders>
              <w:top w:val="nil"/>
              <w:left w:val="nil"/>
              <w:bottom w:val="nil"/>
              <w:right w:val="nil"/>
            </w:tcBorders>
            <w:shd w:val="clear" w:color="auto" w:fill="auto"/>
            <w:noWrap/>
            <w:vAlign w:val="bottom"/>
            <w:hideMark/>
          </w:tcPr>
          <w:p w14:paraId="3DDA62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110.51</w:t>
            </w:r>
          </w:p>
        </w:tc>
        <w:tc>
          <w:tcPr>
            <w:tcW w:w="0" w:type="auto"/>
            <w:tcBorders>
              <w:top w:val="nil"/>
              <w:left w:val="nil"/>
              <w:bottom w:val="nil"/>
              <w:right w:val="nil"/>
            </w:tcBorders>
            <w:shd w:val="clear" w:color="auto" w:fill="auto"/>
            <w:noWrap/>
            <w:vAlign w:val="bottom"/>
            <w:hideMark/>
          </w:tcPr>
          <w:p w14:paraId="7DF90D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203.44</w:t>
            </w:r>
          </w:p>
        </w:tc>
        <w:tc>
          <w:tcPr>
            <w:tcW w:w="0" w:type="auto"/>
            <w:tcBorders>
              <w:top w:val="nil"/>
              <w:left w:val="nil"/>
              <w:bottom w:val="nil"/>
              <w:right w:val="nil"/>
            </w:tcBorders>
            <w:shd w:val="clear" w:color="auto" w:fill="auto"/>
            <w:noWrap/>
            <w:vAlign w:val="bottom"/>
            <w:hideMark/>
          </w:tcPr>
          <w:p w14:paraId="567725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135.51</w:t>
            </w:r>
          </w:p>
        </w:tc>
        <w:tc>
          <w:tcPr>
            <w:tcW w:w="0" w:type="auto"/>
            <w:tcBorders>
              <w:top w:val="nil"/>
              <w:left w:val="nil"/>
              <w:bottom w:val="nil"/>
              <w:right w:val="nil"/>
            </w:tcBorders>
            <w:shd w:val="clear" w:color="auto" w:fill="auto"/>
            <w:noWrap/>
            <w:vAlign w:val="bottom"/>
            <w:hideMark/>
          </w:tcPr>
          <w:p w14:paraId="33F0629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254.47</w:t>
            </w:r>
          </w:p>
        </w:tc>
        <w:tc>
          <w:tcPr>
            <w:tcW w:w="0" w:type="auto"/>
            <w:tcBorders>
              <w:top w:val="nil"/>
              <w:left w:val="nil"/>
              <w:bottom w:val="nil"/>
              <w:right w:val="nil"/>
            </w:tcBorders>
            <w:shd w:val="clear" w:color="auto" w:fill="auto"/>
            <w:noWrap/>
            <w:vAlign w:val="bottom"/>
            <w:hideMark/>
          </w:tcPr>
          <w:p w14:paraId="2801F5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297.91</w:t>
            </w:r>
          </w:p>
        </w:tc>
        <w:tc>
          <w:tcPr>
            <w:tcW w:w="0" w:type="auto"/>
            <w:tcBorders>
              <w:top w:val="nil"/>
              <w:left w:val="nil"/>
              <w:bottom w:val="nil"/>
              <w:right w:val="nil"/>
            </w:tcBorders>
            <w:shd w:val="clear" w:color="auto" w:fill="auto"/>
            <w:noWrap/>
            <w:vAlign w:val="bottom"/>
            <w:hideMark/>
          </w:tcPr>
          <w:p w14:paraId="6E2292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187.14</w:t>
            </w:r>
          </w:p>
        </w:tc>
        <w:tc>
          <w:tcPr>
            <w:tcW w:w="0" w:type="auto"/>
            <w:tcBorders>
              <w:top w:val="nil"/>
              <w:left w:val="nil"/>
              <w:bottom w:val="nil"/>
              <w:right w:val="nil"/>
            </w:tcBorders>
            <w:shd w:val="clear" w:color="auto" w:fill="auto"/>
            <w:noWrap/>
            <w:vAlign w:val="bottom"/>
            <w:hideMark/>
          </w:tcPr>
          <w:p w14:paraId="3F6744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338.56</w:t>
            </w:r>
          </w:p>
        </w:tc>
        <w:tc>
          <w:tcPr>
            <w:tcW w:w="0" w:type="auto"/>
            <w:tcBorders>
              <w:top w:val="nil"/>
              <w:left w:val="nil"/>
              <w:bottom w:val="nil"/>
              <w:right w:val="nil"/>
            </w:tcBorders>
            <w:shd w:val="clear" w:color="auto" w:fill="auto"/>
            <w:noWrap/>
            <w:vAlign w:val="bottom"/>
            <w:hideMark/>
          </w:tcPr>
          <w:p w14:paraId="77B6F8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240.60</w:t>
            </w:r>
          </w:p>
        </w:tc>
        <w:tc>
          <w:tcPr>
            <w:tcW w:w="0" w:type="auto"/>
            <w:tcBorders>
              <w:top w:val="nil"/>
              <w:left w:val="nil"/>
              <w:bottom w:val="nil"/>
              <w:right w:val="nil"/>
            </w:tcBorders>
            <w:shd w:val="clear" w:color="auto" w:fill="auto"/>
            <w:noWrap/>
            <w:vAlign w:val="bottom"/>
            <w:hideMark/>
          </w:tcPr>
          <w:p w14:paraId="4173E0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434.02</w:t>
            </w:r>
          </w:p>
        </w:tc>
        <w:tc>
          <w:tcPr>
            <w:tcW w:w="1304" w:type="dxa"/>
            <w:tcBorders>
              <w:top w:val="nil"/>
              <w:left w:val="nil"/>
              <w:bottom w:val="nil"/>
              <w:right w:val="nil"/>
            </w:tcBorders>
            <w:shd w:val="clear" w:color="auto" w:fill="auto"/>
            <w:noWrap/>
            <w:vAlign w:val="bottom"/>
            <w:hideMark/>
          </w:tcPr>
          <w:p w14:paraId="156C5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484.13</w:t>
            </w:r>
          </w:p>
        </w:tc>
      </w:tr>
      <w:tr w:rsidR="00576DE2" w:rsidRPr="00576DE2" w14:paraId="28A867F1" w14:textId="77777777" w:rsidTr="00A60CE6">
        <w:trPr>
          <w:trHeight w:val="300"/>
        </w:trPr>
        <w:tc>
          <w:tcPr>
            <w:tcW w:w="0" w:type="auto"/>
            <w:tcBorders>
              <w:top w:val="nil"/>
              <w:left w:val="nil"/>
              <w:bottom w:val="nil"/>
              <w:right w:val="nil"/>
            </w:tcBorders>
            <w:shd w:val="clear" w:color="auto" w:fill="auto"/>
            <w:noWrap/>
            <w:vAlign w:val="bottom"/>
            <w:hideMark/>
          </w:tcPr>
          <w:p w14:paraId="3A5024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Cote d'Ivoire</w:t>
            </w:r>
          </w:p>
        </w:tc>
        <w:tc>
          <w:tcPr>
            <w:tcW w:w="0" w:type="auto"/>
            <w:tcBorders>
              <w:top w:val="nil"/>
              <w:left w:val="nil"/>
              <w:bottom w:val="nil"/>
              <w:right w:val="nil"/>
            </w:tcBorders>
            <w:shd w:val="clear" w:color="auto" w:fill="auto"/>
            <w:noWrap/>
            <w:vAlign w:val="bottom"/>
            <w:hideMark/>
          </w:tcPr>
          <w:p w14:paraId="2F9E0C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D5DD9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46A48D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7,050</w:t>
            </w:r>
          </w:p>
        </w:tc>
        <w:tc>
          <w:tcPr>
            <w:tcW w:w="0" w:type="auto"/>
            <w:tcBorders>
              <w:top w:val="nil"/>
              <w:left w:val="nil"/>
              <w:bottom w:val="nil"/>
              <w:right w:val="nil"/>
            </w:tcBorders>
            <w:shd w:val="clear" w:color="auto" w:fill="auto"/>
            <w:noWrap/>
            <w:vAlign w:val="bottom"/>
            <w:hideMark/>
          </w:tcPr>
          <w:p w14:paraId="2C7852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198.91</w:t>
            </w:r>
          </w:p>
        </w:tc>
        <w:tc>
          <w:tcPr>
            <w:tcW w:w="0" w:type="auto"/>
            <w:tcBorders>
              <w:top w:val="nil"/>
              <w:left w:val="nil"/>
              <w:bottom w:val="nil"/>
              <w:right w:val="nil"/>
            </w:tcBorders>
            <w:shd w:val="clear" w:color="auto" w:fill="auto"/>
            <w:noWrap/>
            <w:vAlign w:val="bottom"/>
            <w:hideMark/>
          </w:tcPr>
          <w:p w14:paraId="1EF5FA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313.74</w:t>
            </w:r>
          </w:p>
        </w:tc>
        <w:tc>
          <w:tcPr>
            <w:tcW w:w="0" w:type="auto"/>
            <w:tcBorders>
              <w:top w:val="nil"/>
              <w:left w:val="nil"/>
              <w:bottom w:val="nil"/>
              <w:right w:val="nil"/>
            </w:tcBorders>
            <w:shd w:val="clear" w:color="auto" w:fill="auto"/>
            <w:noWrap/>
            <w:vAlign w:val="bottom"/>
            <w:hideMark/>
          </w:tcPr>
          <w:p w14:paraId="5DA115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272.26</w:t>
            </w:r>
          </w:p>
        </w:tc>
        <w:tc>
          <w:tcPr>
            <w:tcW w:w="0" w:type="auto"/>
            <w:tcBorders>
              <w:top w:val="nil"/>
              <w:left w:val="nil"/>
              <w:bottom w:val="nil"/>
              <w:right w:val="nil"/>
            </w:tcBorders>
            <w:shd w:val="clear" w:color="auto" w:fill="auto"/>
            <w:noWrap/>
            <w:vAlign w:val="bottom"/>
            <w:hideMark/>
          </w:tcPr>
          <w:p w14:paraId="07CE3D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424.31</w:t>
            </w:r>
          </w:p>
        </w:tc>
        <w:tc>
          <w:tcPr>
            <w:tcW w:w="0" w:type="auto"/>
            <w:tcBorders>
              <w:top w:val="nil"/>
              <w:left w:val="nil"/>
              <w:bottom w:val="nil"/>
              <w:right w:val="nil"/>
            </w:tcBorders>
            <w:shd w:val="clear" w:color="auto" w:fill="auto"/>
            <w:noWrap/>
            <w:vAlign w:val="bottom"/>
            <w:hideMark/>
          </w:tcPr>
          <w:p w14:paraId="0E2B83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516.02</w:t>
            </w:r>
          </w:p>
        </w:tc>
        <w:tc>
          <w:tcPr>
            <w:tcW w:w="0" w:type="auto"/>
            <w:tcBorders>
              <w:top w:val="nil"/>
              <w:left w:val="nil"/>
              <w:bottom w:val="nil"/>
              <w:right w:val="nil"/>
            </w:tcBorders>
            <w:shd w:val="clear" w:color="auto" w:fill="auto"/>
            <w:noWrap/>
            <w:vAlign w:val="bottom"/>
            <w:hideMark/>
          </w:tcPr>
          <w:p w14:paraId="365BA3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213.36</w:t>
            </w:r>
          </w:p>
        </w:tc>
        <w:tc>
          <w:tcPr>
            <w:tcW w:w="0" w:type="auto"/>
            <w:tcBorders>
              <w:top w:val="nil"/>
              <w:left w:val="nil"/>
              <w:bottom w:val="nil"/>
              <w:right w:val="nil"/>
            </w:tcBorders>
            <w:shd w:val="clear" w:color="auto" w:fill="auto"/>
            <w:noWrap/>
            <w:vAlign w:val="bottom"/>
            <w:hideMark/>
          </w:tcPr>
          <w:p w14:paraId="748F38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336.93</w:t>
            </w:r>
          </w:p>
        </w:tc>
        <w:tc>
          <w:tcPr>
            <w:tcW w:w="0" w:type="auto"/>
            <w:tcBorders>
              <w:top w:val="nil"/>
              <w:left w:val="nil"/>
              <w:bottom w:val="nil"/>
              <w:right w:val="nil"/>
            </w:tcBorders>
            <w:shd w:val="clear" w:color="auto" w:fill="auto"/>
            <w:noWrap/>
            <w:vAlign w:val="bottom"/>
            <w:hideMark/>
          </w:tcPr>
          <w:p w14:paraId="3588D9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293.74</w:t>
            </w:r>
          </w:p>
        </w:tc>
        <w:tc>
          <w:tcPr>
            <w:tcW w:w="0" w:type="auto"/>
            <w:tcBorders>
              <w:top w:val="nil"/>
              <w:left w:val="nil"/>
              <w:bottom w:val="nil"/>
              <w:right w:val="nil"/>
            </w:tcBorders>
            <w:shd w:val="clear" w:color="auto" w:fill="auto"/>
            <w:noWrap/>
            <w:vAlign w:val="bottom"/>
            <w:hideMark/>
          </w:tcPr>
          <w:p w14:paraId="5E0952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451.70</w:t>
            </w:r>
          </w:p>
        </w:tc>
        <w:tc>
          <w:tcPr>
            <w:tcW w:w="1304" w:type="dxa"/>
            <w:tcBorders>
              <w:top w:val="nil"/>
              <w:left w:val="nil"/>
              <w:bottom w:val="nil"/>
              <w:right w:val="nil"/>
            </w:tcBorders>
            <w:shd w:val="clear" w:color="auto" w:fill="auto"/>
            <w:noWrap/>
            <w:vAlign w:val="bottom"/>
            <w:hideMark/>
          </w:tcPr>
          <w:p w14:paraId="26BC80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513.27</w:t>
            </w:r>
          </w:p>
        </w:tc>
      </w:tr>
      <w:tr w:rsidR="00576DE2" w:rsidRPr="00576DE2" w14:paraId="2758B692" w14:textId="77777777" w:rsidTr="00A60CE6">
        <w:trPr>
          <w:trHeight w:val="300"/>
        </w:trPr>
        <w:tc>
          <w:tcPr>
            <w:tcW w:w="0" w:type="auto"/>
            <w:tcBorders>
              <w:top w:val="nil"/>
              <w:left w:val="nil"/>
              <w:bottom w:val="nil"/>
              <w:right w:val="nil"/>
            </w:tcBorders>
            <w:shd w:val="clear" w:color="auto" w:fill="auto"/>
            <w:noWrap/>
            <w:vAlign w:val="bottom"/>
            <w:hideMark/>
          </w:tcPr>
          <w:p w14:paraId="5FA851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Democratic Republic of the Congo</w:t>
            </w:r>
          </w:p>
        </w:tc>
        <w:tc>
          <w:tcPr>
            <w:tcW w:w="0" w:type="auto"/>
            <w:tcBorders>
              <w:top w:val="nil"/>
              <w:left w:val="nil"/>
              <w:bottom w:val="nil"/>
              <w:right w:val="nil"/>
            </w:tcBorders>
            <w:shd w:val="clear" w:color="auto" w:fill="auto"/>
            <w:noWrap/>
            <w:vAlign w:val="bottom"/>
            <w:hideMark/>
          </w:tcPr>
          <w:p w14:paraId="574125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94CE8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67D89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13,258</w:t>
            </w:r>
          </w:p>
        </w:tc>
        <w:tc>
          <w:tcPr>
            <w:tcW w:w="0" w:type="auto"/>
            <w:tcBorders>
              <w:top w:val="nil"/>
              <w:left w:val="nil"/>
              <w:bottom w:val="nil"/>
              <w:right w:val="nil"/>
            </w:tcBorders>
            <w:shd w:val="clear" w:color="auto" w:fill="auto"/>
            <w:noWrap/>
            <w:vAlign w:val="bottom"/>
            <w:hideMark/>
          </w:tcPr>
          <w:p w14:paraId="690236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208.51</w:t>
            </w:r>
          </w:p>
        </w:tc>
        <w:tc>
          <w:tcPr>
            <w:tcW w:w="0" w:type="auto"/>
            <w:tcBorders>
              <w:top w:val="nil"/>
              <w:left w:val="nil"/>
              <w:bottom w:val="nil"/>
              <w:right w:val="nil"/>
            </w:tcBorders>
            <w:shd w:val="clear" w:color="auto" w:fill="auto"/>
            <w:noWrap/>
            <w:vAlign w:val="bottom"/>
            <w:hideMark/>
          </w:tcPr>
          <w:p w14:paraId="150181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340.30</w:t>
            </w:r>
          </w:p>
        </w:tc>
        <w:tc>
          <w:tcPr>
            <w:tcW w:w="0" w:type="auto"/>
            <w:tcBorders>
              <w:top w:val="nil"/>
              <w:left w:val="nil"/>
              <w:bottom w:val="nil"/>
              <w:right w:val="nil"/>
            </w:tcBorders>
            <w:shd w:val="clear" w:color="auto" w:fill="auto"/>
            <w:noWrap/>
            <w:vAlign w:val="bottom"/>
            <w:hideMark/>
          </w:tcPr>
          <w:p w14:paraId="75E06A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294.43</w:t>
            </w:r>
          </w:p>
        </w:tc>
        <w:tc>
          <w:tcPr>
            <w:tcW w:w="0" w:type="auto"/>
            <w:tcBorders>
              <w:top w:val="nil"/>
              <w:left w:val="nil"/>
              <w:bottom w:val="nil"/>
              <w:right w:val="nil"/>
            </w:tcBorders>
            <w:shd w:val="clear" w:color="auto" w:fill="auto"/>
            <w:noWrap/>
            <w:vAlign w:val="bottom"/>
            <w:hideMark/>
          </w:tcPr>
          <w:p w14:paraId="3D63BC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484.46</w:t>
            </w:r>
          </w:p>
        </w:tc>
        <w:tc>
          <w:tcPr>
            <w:tcW w:w="0" w:type="auto"/>
            <w:tcBorders>
              <w:top w:val="nil"/>
              <w:left w:val="nil"/>
              <w:bottom w:val="nil"/>
              <w:right w:val="nil"/>
            </w:tcBorders>
            <w:shd w:val="clear" w:color="auto" w:fill="auto"/>
            <w:noWrap/>
            <w:vAlign w:val="bottom"/>
            <w:hideMark/>
          </w:tcPr>
          <w:p w14:paraId="36404C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557.82</w:t>
            </w:r>
          </w:p>
        </w:tc>
        <w:tc>
          <w:tcPr>
            <w:tcW w:w="0" w:type="auto"/>
            <w:tcBorders>
              <w:top w:val="nil"/>
              <w:left w:val="nil"/>
              <w:bottom w:val="nil"/>
              <w:right w:val="nil"/>
            </w:tcBorders>
            <w:shd w:val="clear" w:color="auto" w:fill="auto"/>
            <w:noWrap/>
            <w:vAlign w:val="bottom"/>
            <w:hideMark/>
          </w:tcPr>
          <w:p w14:paraId="5BD619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288.08</w:t>
            </w:r>
          </w:p>
        </w:tc>
        <w:tc>
          <w:tcPr>
            <w:tcW w:w="0" w:type="auto"/>
            <w:tcBorders>
              <w:top w:val="nil"/>
              <w:left w:val="nil"/>
              <w:bottom w:val="nil"/>
              <w:right w:val="nil"/>
            </w:tcBorders>
            <w:shd w:val="clear" w:color="auto" w:fill="auto"/>
            <w:noWrap/>
            <w:vAlign w:val="bottom"/>
            <w:hideMark/>
          </w:tcPr>
          <w:p w14:paraId="3F9EB3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439.21</w:t>
            </w:r>
          </w:p>
        </w:tc>
        <w:tc>
          <w:tcPr>
            <w:tcW w:w="0" w:type="auto"/>
            <w:tcBorders>
              <w:top w:val="nil"/>
              <w:left w:val="nil"/>
              <w:bottom w:val="nil"/>
              <w:right w:val="nil"/>
            </w:tcBorders>
            <w:shd w:val="clear" w:color="auto" w:fill="auto"/>
            <w:noWrap/>
            <w:vAlign w:val="bottom"/>
            <w:hideMark/>
          </w:tcPr>
          <w:p w14:paraId="465CE7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401.93</w:t>
            </w:r>
          </w:p>
        </w:tc>
        <w:tc>
          <w:tcPr>
            <w:tcW w:w="0" w:type="auto"/>
            <w:tcBorders>
              <w:top w:val="nil"/>
              <w:left w:val="nil"/>
              <w:bottom w:val="nil"/>
              <w:right w:val="nil"/>
            </w:tcBorders>
            <w:shd w:val="clear" w:color="auto" w:fill="auto"/>
            <w:noWrap/>
            <w:vAlign w:val="bottom"/>
            <w:hideMark/>
          </w:tcPr>
          <w:p w14:paraId="75198C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590.24</w:t>
            </w:r>
          </w:p>
        </w:tc>
        <w:tc>
          <w:tcPr>
            <w:tcW w:w="1304" w:type="dxa"/>
            <w:tcBorders>
              <w:top w:val="nil"/>
              <w:left w:val="nil"/>
              <w:bottom w:val="nil"/>
              <w:right w:val="nil"/>
            </w:tcBorders>
            <w:shd w:val="clear" w:color="auto" w:fill="auto"/>
            <w:noWrap/>
            <w:vAlign w:val="bottom"/>
            <w:hideMark/>
          </w:tcPr>
          <w:p w14:paraId="702A71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641.10</w:t>
            </w:r>
          </w:p>
        </w:tc>
      </w:tr>
      <w:tr w:rsidR="00576DE2" w:rsidRPr="00576DE2" w14:paraId="0654211F" w14:textId="77777777" w:rsidTr="00A60CE6">
        <w:trPr>
          <w:trHeight w:val="300"/>
        </w:trPr>
        <w:tc>
          <w:tcPr>
            <w:tcW w:w="0" w:type="auto"/>
            <w:tcBorders>
              <w:top w:val="nil"/>
              <w:left w:val="nil"/>
              <w:bottom w:val="nil"/>
              <w:right w:val="nil"/>
            </w:tcBorders>
            <w:shd w:val="clear" w:color="auto" w:fill="auto"/>
            <w:noWrap/>
            <w:vAlign w:val="bottom"/>
            <w:hideMark/>
          </w:tcPr>
          <w:p w14:paraId="1160D1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xml:space="preserve">Congo, Republic of </w:t>
            </w:r>
          </w:p>
        </w:tc>
        <w:tc>
          <w:tcPr>
            <w:tcW w:w="0" w:type="auto"/>
            <w:tcBorders>
              <w:top w:val="nil"/>
              <w:left w:val="nil"/>
              <w:bottom w:val="nil"/>
              <w:right w:val="nil"/>
            </w:tcBorders>
            <w:shd w:val="clear" w:color="auto" w:fill="auto"/>
            <w:noWrap/>
            <w:vAlign w:val="bottom"/>
            <w:hideMark/>
          </w:tcPr>
          <w:p w14:paraId="4A420E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340ED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CF3AA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8,058</w:t>
            </w:r>
          </w:p>
        </w:tc>
        <w:tc>
          <w:tcPr>
            <w:tcW w:w="0" w:type="auto"/>
            <w:tcBorders>
              <w:top w:val="nil"/>
              <w:left w:val="nil"/>
              <w:bottom w:val="nil"/>
              <w:right w:val="nil"/>
            </w:tcBorders>
            <w:shd w:val="clear" w:color="auto" w:fill="auto"/>
            <w:noWrap/>
            <w:vAlign w:val="bottom"/>
            <w:hideMark/>
          </w:tcPr>
          <w:p w14:paraId="3AF067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132.44</w:t>
            </w:r>
          </w:p>
        </w:tc>
        <w:tc>
          <w:tcPr>
            <w:tcW w:w="0" w:type="auto"/>
            <w:tcBorders>
              <w:top w:val="nil"/>
              <w:left w:val="nil"/>
              <w:bottom w:val="nil"/>
              <w:right w:val="nil"/>
            </w:tcBorders>
            <w:shd w:val="clear" w:color="auto" w:fill="auto"/>
            <w:noWrap/>
            <w:vAlign w:val="bottom"/>
            <w:hideMark/>
          </w:tcPr>
          <w:p w14:paraId="33ACCB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220.93</w:t>
            </w:r>
          </w:p>
        </w:tc>
        <w:tc>
          <w:tcPr>
            <w:tcW w:w="0" w:type="auto"/>
            <w:tcBorders>
              <w:top w:val="nil"/>
              <w:left w:val="nil"/>
              <w:bottom w:val="nil"/>
              <w:right w:val="nil"/>
            </w:tcBorders>
            <w:shd w:val="clear" w:color="auto" w:fill="auto"/>
            <w:noWrap/>
            <w:vAlign w:val="bottom"/>
            <w:hideMark/>
          </w:tcPr>
          <w:p w14:paraId="06F5F6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198.42</w:t>
            </w:r>
          </w:p>
        </w:tc>
        <w:tc>
          <w:tcPr>
            <w:tcW w:w="0" w:type="auto"/>
            <w:tcBorders>
              <w:top w:val="nil"/>
              <w:left w:val="nil"/>
              <w:bottom w:val="nil"/>
              <w:right w:val="nil"/>
            </w:tcBorders>
            <w:shd w:val="clear" w:color="auto" w:fill="auto"/>
            <w:noWrap/>
            <w:vAlign w:val="bottom"/>
            <w:hideMark/>
          </w:tcPr>
          <w:p w14:paraId="24F126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350.68</w:t>
            </w:r>
          </w:p>
        </w:tc>
        <w:tc>
          <w:tcPr>
            <w:tcW w:w="0" w:type="auto"/>
            <w:tcBorders>
              <w:top w:val="nil"/>
              <w:left w:val="nil"/>
              <w:bottom w:val="nil"/>
              <w:right w:val="nil"/>
            </w:tcBorders>
            <w:shd w:val="clear" w:color="auto" w:fill="auto"/>
            <w:noWrap/>
            <w:vAlign w:val="bottom"/>
            <w:hideMark/>
          </w:tcPr>
          <w:p w14:paraId="526CA6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428.72</w:t>
            </w:r>
          </w:p>
        </w:tc>
        <w:tc>
          <w:tcPr>
            <w:tcW w:w="0" w:type="auto"/>
            <w:tcBorders>
              <w:top w:val="nil"/>
              <w:left w:val="nil"/>
              <w:bottom w:val="nil"/>
              <w:right w:val="nil"/>
            </w:tcBorders>
            <w:shd w:val="clear" w:color="auto" w:fill="auto"/>
            <w:noWrap/>
            <w:vAlign w:val="bottom"/>
            <w:hideMark/>
          </w:tcPr>
          <w:p w14:paraId="2D4DC1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176.34</w:t>
            </w:r>
          </w:p>
        </w:tc>
        <w:tc>
          <w:tcPr>
            <w:tcW w:w="0" w:type="auto"/>
            <w:tcBorders>
              <w:top w:val="nil"/>
              <w:left w:val="nil"/>
              <w:bottom w:val="nil"/>
              <w:right w:val="nil"/>
            </w:tcBorders>
            <w:shd w:val="clear" w:color="auto" w:fill="auto"/>
            <w:noWrap/>
            <w:vAlign w:val="bottom"/>
            <w:hideMark/>
          </w:tcPr>
          <w:p w14:paraId="1AF5A9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234.54</w:t>
            </w:r>
          </w:p>
        </w:tc>
        <w:tc>
          <w:tcPr>
            <w:tcW w:w="0" w:type="auto"/>
            <w:tcBorders>
              <w:top w:val="nil"/>
              <w:left w:val="nil"/>
              <w:bottom w:val="nil"/>
              <w:right w:val="nil"/>
            </w:tcBorders>
            <w:shd w:val="clear" w:color="auto" w:fill="auto"/>
            <w:noWrap/>
            <w:vAlign w:val="bottom"/>
            <w:hideMark/>
          </w:tcPr>
          <w:p w14:paraId="5D73C5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238.70</w:t>
            </w:r>
          </w:p>
        </w:tc>
        <w:tc>
          <w:tcPr>
            <w:tcW w:w="0" w:type="auto"/>
            <w:tcBorders>
              <w:top w:val="nil"/>
              <w:left w:val="nil"/>
              <w:bottom w:val="nil"/>
              <w:right w:val="nil"/>
            </w:tcBorders>
            <w:shd w:val="clear" w:color="auto" w:fill="auto"/>
            <w:noWrap/>
            <w:vAlign w:val="bottom"/>
            <w:hideMark/>
          </w:tcPr>
          <w:p w14:paraId="3D7AF5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324.05</w:t>
            </w:r>
          </w:p>
        </w:tc>
        <w:tc>
          <w:tcPr>
            <w:tcW w:w="1304" w:type="dxa"/>
            <w:tcBorders>
              <w:top w:val="nil"/>
              <w:left w:val="nil"/>
              <w:bottom w:val="nil"/>
              <w:right w:val="nil"/>
            </w:tcBorders>
            <w:shd w:val="clear" w:color="auto" w:fill="auto"/>
            <w:noWrap/>
            <w:vAlign w:val="bottom"/>
            <w:hideMark/>
          </w:tcPr>
          <w:p w14:paraId="312227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388.59</w:t>
            </w:r>
          </w:p>
        </w:tc>
      </w:tr>
      <w:tr w:rsidR="00576DE2" w:rsidRPr="00576DE2" w14:paraId="5E2D0EBC" w14:textId="77777777" w:rsidTr="00A60CE6">
        <w:trPr>
          <w:trHeight w:val="300"/>
        </w:trPr>
        <w:tc>
          <w:tcPr>
            <w:tcW w:w="0" w:type="auto"/>
            <w:tcBorders>
              <w:top w:val="nil"/>
              <w:left w:val="nil"/>
              <w:bottom w:val="nil"/>
              <w:right w:val="nil"/>
            </w:tcBorders>
            <w:shd w:val="clear" w:color="auto" w:fill="auto"/>
            <w:noWrap/>
            <w:vAlign w:val="bottom"/>
            <w:hideMark/>
          </w:tcPr>
          <w:p w14:paraId="64874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Egypt</w:t>
            </w:r>
          </w:p>
        </w:tc>
        <w:tc>
          <w:tcPr>
            <w:tcW w:w="0" w:type="auto"/>
            <w:tcBorders>
              <w:top w:val="nil"/>
              <w:left w:val="nil"/>
              <w:bottom w:val="nil"/>
              <w:right w:val="nil"/>
            </w:tcBorders>
            <w:shd w:val="clear" w:color="auto" w:fill="auto"/>
            <w:noWrap/>
            <w:vAlign w:val="bottom"/>
            <w:hideMark/>
          </w:tcPr>
          <w:p w14:paraId="35C8F2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911CC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3AE04B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19,447</w:t>
            </w:r>
          </w:p>
        </w:tc>
        <w:tc>
          <w:tcPr>
            <w:tcW w:w="0" w:type="auto"/>
            <w:tcBorders>
              <w:top w:val="nil"/>
              <w:left w:val="nil"/>
              <w:bottom w:val="nil"/>
              <w:right w:val="nil"/>
            </w:tcBorders>
            <w:shd w:val="clear" w:color="auto" w:fill="auto"/>
            <w:noWrap/>
            <w:vAlign w:val="bottom"/>
            <w:hideMark/>
          </w:tcPr>
          <w:p w14:paraId="49B9B2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69.96</w:t>
            </w:r>
          </w:p>
        </w:tc>
        <w:tc>
          <w:tcPr>
            <w:tcW w:w="0" w:type="auto"/>
            <w:tcBorders>
              <w:top w:val="nil"/>
              <w:left w:val="nil"/>
              <w:bottom w:val="nil"/>
              <w:right w:val="nil"/>
            </w:tcBorders>
            <w:shd w:val="clear" w:color="auto" w:fill="auto"/>
            <w:noWrap/>
            <w:vAlign w:val="bottom"/>
            <w:hideMark/>
          </w:tcPr>
          <w:p w14:paraId="73F115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162.46</w:t>
            </w:r>
          </w:p>
        </w:tc>
        <w:tc>
          <w:tcPr>
            <w:tcW w:w="0" w:type="auto"/>
            <w:tcBorders>
              <w:top w:val="nil"/>
              <w:left w:val="nil"/>
              <w:bottom w:val="nil"/>
              <w:right w:val="nil"/>
            </w:tcBorders>
            <w:shd w:val="clear" w:color="auto" w:fill="auto"/>
            <w:noWrap/>
            <w:vAlign w:val="bottom"/>
            <w:hideMark/>
          </w:tcPr>
          <w:p w14:paraId="02D211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80.77</w:t>
            </w:r>
          </w:p>
        </w:tc>
        <w:tc>
          <w:tcPr>
            <w:tcW w:w="0" w:type="auto"/>
            <w:tcBorders>
              <w:top w:val="nil"/>
              <w:left w:val="nil"/>
              <w:bottom w:val="nil"/>
              <w:right w:val="nil"/>
            </w:tcBorders>
            <w:shd w:val="clear" w:color="auto" w:fill="auto"/>
            <w:noWrap/>
            <w:vAlign w:val="bottom"/>
            <w:hideMark/>
          </w:tcPr>
          <w:p w14:paraId="4FFD46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195.93</w:t>
            </w:r>
          </w:p>
        </w:tc>
        <w:tc>
          <w:tcPr>
            <w:tcW w:w="0" w:type="auto"/>
            <w:tcBorders>
              <w:top w:val="nil"/>
              <w:left w:val="nil"/>
              <w:bottom w:val="nil"/>
              <w:right w:val="nil"/>
            </w:tcBorders>
            <w:shd w:val="clear" w:color="auto" w:fill="auto"/>
            <w:noWrap/>
            <w:vAlign w:val="bottom"/>
            <w:hideMark/>
          </w:tcPr>
          <w:p w14:paraId="42776A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219.99</w:t>
            </w:r>
          </w:p>
        </w:tc>
        <w:tc>
          <w:tcPr>
            <w:tcW w:w="0" w:type="auto"/>
            <w:tcBorders>
              <w:top w:val="nil"/>
              <w:left w:val="nil"/>
              <w:bottom w:val="nil"/>
              <w:right w:val="nil"/>
            </w:tcBorders>
            <w:shd w:val="clear" w:color="auto" w:fill="auto"/>
            <w:noWrap/>
            <w:vAlign w:val="bottom"/>
            <w:hideMark/>
          </w:tcPr>
          <w:p w14:paraId="7A37E8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62.92</w:t>
            </w:r>
          </w:p>
        </w:tc>
        <w:tc>
          <w:tcPr>
            <w:tcW w:w="0" w:type="auto"/>
            <w:tcBorders>
              <w:top w:val="nil"/>
              <w:left w:val="nil"/>
              <w:bottom w:val="nil"/>
              <w:right w:val="nil"/>
            </w:tcBorders>
            <w:shd w:val="clear" w:color="auto" w:fill="auto"/>
            <w:noWrap/>
            <w:vAlign w:val="bottom"/>
            <w:hideMark/>
          </w:tcPr>
          <w:p w14:paraId="4DEA95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196.06</w:t>
            </w:r>
          </w:p>
        </w:tc>
        <w:tc>
          <w:tcPr>
            <w:tcW w:w="0" w:type="auto"/>
            <w:tcBorders>
              <w:top w:val="nil"/>
              <w:left w:val="nil"/>
              <w:bottom w:val="nil"/>
              <w:right w:val="nil"/>
            </w:tcBorders>
            <w:shd w:val="clear" w:color="auto" w:fill="auto"/>
            <w:noWrap/>
            <w:vAlign w:val="bottom"/>
            <w:hideMark/>
          </w:tcPr>
          <w:p w14:paraId="3B7177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77.70</w:t>
            </w:r>
          </w:p>
        </w:tc>
        <w:tc>
          <w:tcPr>
            <w:tcW w:w="0" w:type="auto"/>
            <w:tcBorders>
              <w:top w:val="nil"/>
              <w:left w:val="nil"/>
              <w:bottom w:val="nil"/>
              <w:right w:val="nil"/>
            </w:tcBorders>
            <w:shd w:val="clear" w:color="auto" w:fill="auto"/>
            <w:noWrap/>
            <w:vAlign w:val="bottom"/>
            <w:hideMark/>
          </w:tcPr>
          <w:p w14:paraId="0B0D5A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249.96</w:t>
            </w:r>
          </w:p>
        </w:tc>
        <w:tc>
          <w:tcPr>
            <w:tcW w:w="1304" w:type="dxa"/>
            <w:tcBorders>
              <w:top w:val="nil"/>
              <w:left w:val="nil"/>
              <w:bottom w:val="nil"/>
              <w:right w:val="nil"/>
            </w:tcBorders>
            <w:shd w:val="clear" w:color="auto" w:fill="auto"/>
            <w:noWrap/>
            <w:vAlign w:val="bottom"/>
            <w:hideMark/>
          </w:tcPr>
          <w:p w14:paraId="1A482E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274.26</w:t>
            </w:r>
          </w:p>
        </w:tc>
      </w:tr>
      <w:tr w:rsidR="00576DE2" w:rsidRPr="00576DE2" w14:paraId="07718ADB" w14:textId="77777777" w:rsidTr="00A60CE6">
        <w:trPr>
          <w:trHeight w:val="300"/>
        </w:trPr>
        <w:tc>
          <w:tcPr>
            <w:tcW w:w="0" w:type="auto"/>
            <w:tcBorders>
              <w:top w:val="nil"/>
              <w:left w:val="nil"/>
              <w:bottom w:val="nil"/>
              <w:right w:val="nil"/>
            </w:tcBorders>
            <w:shd w:val="clear" w:color="auto" w:fill="auto"/>
            <w:noWrap/>
            <w:vAlign w:val="bottom"/>
            <w:hideMark/>
          </w:tcPr>
          <w:p w14:paraId="019B3684" w14:textId="77777777" w:rsidR="00576DE2" w:rsidRPr="00A60CE6" w:rsidRDefault="00576DE2" w:rsidP="00576DE2">
            <w:pPr>
              <w:spacing w:after="0" w:line="240" w:lineRule="auto"/>
              <w:rPr>
                <w:rFonts w:ascii="Garamond" w:eastAsia="Times New Roman" w:hAnsi="Garamond" w:cs="Calibri"/>
                <w:color w:val="000000"/>
                <w:sz w:val="20"/>
                <w:szCs w:val="20"/>
              </w:rPr>
            </w:pPr>
            <w:proofErr w:type="spellStart"/>
            <w:r w:rsidRPr="00A60CE6">
              <w:rPr>
                <w:rFonts w:ascii="Garamond" w:eastAsia="Times New Roman" w:hAnsi="Garamond" w:cs="Calibri"/>
                <w:color w:val="000000"/>
                <w:sz w:val="20"/>
                <w:szCs w:val="20"/>
              </w:rPr>
              <w:t>Eswatini</w:t>
            </w:r>
            <w:proofErr w:type="spellEnd"/>
          </w:p>
        </w:tc>
        <w:tc>
          <w:tcPr>
            <w:tcW w:w="0" w:type="auto"/>
            <w:tcBorders>
              <w:top w:val="nil"/>
              <w:left w:val="nil"/>
              <w:bottom w:val="nil"/>
              <w:right w:val="nil"/>
            </w:tcBorders>
            <w:shd w:val="clear" w:color="auto" w:fill="auto"/>
            <w:noWrap/>
            <w:vAlign w:val="bottom"/>
            <w:hideMark/>
          </w:tcPr>
          <w:p w14:paraId="3A870E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A5214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9F773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3,140</w:t>
            </w:r>
          </w:p>
        </w:tc>
        <w:tc>
          <w:tcPr>
            <w:tcW w:w="0" w:type="auto"/>
            <w:tcBorders>
              <w:top w:val="nil"/>
              <w:left w:val="nil"/>
              <w:bottom w:val="nil"/>
              <w:right w:val="nil"/>
            </w:tcBorders>
            <w:shd w:val="clear" w:color="auto" w:fill="auto"/>
            <w:noWrap/>
            <w:vAlign w:val="bottom"/>
            <w:hideMark/>
          </w:tcPr>
          <w:p w14:paraId="55084A5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A19FDB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2285D0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86C5A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A59F3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365.69</w:t>
            </w:r>
          </w:p>
        </w:tc>
        <w:tc>
          <w:tcPr>
            <w:tcW w:w="0" w:type="auto"/>
            <w:tcBorders>
              <w:top w:val="nil"/>
              <w:left w:val="nil"/>
              <w:bottom w:val="nil"/>
              <w:right w:val="nil"/>
            </w:tcBorders>
            <w:shd w:val="clear" w:color="auto" w:fill="auto"/>
            <w:noWrap/>
            <w:vAlign w:val="bottom"/>
            <w:hideMark/>
          </w:tcPr>
          <w:p w14:paraId="07F0D8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152.56</w:t>
            </w:r>
          </w:p>
        </w:tc>
        <w:tc>
          <w:tcPr>
            <w:tcW w:w="0" w:type="auto"/>
            <w:tcBorders>
              <w:top w:val="nil"/>
              <w:left w:val="nil"/>
              <w:bottom w:val="nil"/>
              <w:right w:val="nil"/>
            </w:tcBorders>
            <w:shd w:val="clear" w:color="auto" w:fill="auto"/>
            <w:noWrap/>
            <w:vAlign w:val="bottom"/>
            <w:hideMark/>
          </w:tcPr>
          <w:p w14:paraId="3DB7C9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150.97</w:t>
            </w:r>
          </w:p>
        </w:tc>
        <w:tc>
          <w:tcPr>
            <w:tcW w:w="0" w:type="auto"/>
            <w:tcBorders>
              <w:top w:val="nil"/>
              <w:left w:val="nil"/>
              <w:bottom w:val="nil"/>
              <w:right w:val="nil"/>
            </w:tcBorders>
            <w:shd w:val="clear" w:color="auto" w:fill="auto"/>
            <w:noWrap/>
            <w:vAlign w:val="bottom"/>
            <w:hideMark/>
          </w:tcPr>
          <w:p w14:paraId="4EBD74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207.15</w:t>
            </w:r>
          </w:p>
        </w:tc>
        <w:tc>
          <w:tcPr>
            <w:tcW w:w="0" w:type="auto"/>
            <w:tcBorders>
              <w:top w:val="nil"/>
              <w:left w:val="nil"/>
              <w:bottom w:val="nil"/>
              <w:right w:val="nil"/>
            </w:tcBorders>
            <w:shd w:val="clear" w:color="auto" w:fill="auto"/>
            <w:noWrap/>
            <w:vAlign w:val="bottom"/>
            <w:hideMark/>
          </w:tcPr>
          <w:p w14:paraId="551DF5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210.27</w:t>
            </w:r>
          </w:p>
        </w:tc>
        <w:tc>
          <w:tcPr>
            <w:tcW w:w="1304" w:type="dxa"/>
            <w:tcBorders>
              <w:top w:val="nil"/>
              <w:left w:val="nil"/>
              <w:bottom w:val="nil"/>
              <w:right w:val="nil"/>
            </w:tcBorders>
            <w:shd w:val="clear" w:color="auto" w:fill="auto"/>
            <w:noWrap/>
            <w:vAlign w:val="bottom"/>
            <w:hideMark/>
          </w:tcPr>
          <w:p w14:paraId="795686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257.30</w:t>
            </w:r>
          </w:p>
        </w:tc>
      </w:tr>
      <w:tr w:rsidR="00576DE2" w:rsidRPr="00576DE2" w14:paraId="4252B181" w14:textId="77777777" w:rsidTr="00A60CE6">
        <w:trPr>
          <w:trHeight w:val="300"/>
        </w:trPr>
        <w:tc>
          <w:tcPr>
            <w:tcW w:w="0" w:type="auto"/>
            <w:tcBorders>
              <w:top w:val="nil"/>
              <w:left w:val="nil"/>
              <w:bottom w:val="nil"/>
              <w:right w:val="nil"/>
            </w:tcBorders>
            <w:shd w:val="clear" w:color="auto" w:fill="auto"/>
            <w:noWrap/>
            <w:vAlign w:val="bottom"/>
            <w:hideMark/>
          </w:tcPr>
          <w:p w14:paraId="29E89E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Ethiopia</w:t>
            </w:r>
          </w:p>
        </w:tc>
        <w:tc>
          <w:tcPr>
            <w:tcW w:w="0" w:type="auto"/>
            <w:tcBorders>
              <w:top w:val="nil"/>
              <w:left w:val="nil"/>
              <w:bottom w:val="nil"/>
              <w:right w:val="nil"/>
            </w:tcBorders>
            <w:shd w:val="clear" w:color="auto" w:fill="auto"/>
            <w:noWrap/>
            <w:vAlign w:val="bottom"/>
            <w:hideMark/>
          </w:tcPr>
          <w:p w14:paraId="5C0F64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5A05C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040E2F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9,915</w:t>
            </w:r>
          </w:p>
        </w:tc>
        <w:tc>
          <w:tcPr>
            <w:tcW w:w="0" w:type="auto"/>
            <w:tcBorders>
              <w:top w:val="nil"/>
              <w:left w:val="nil"/>
              <w:bottom w:val="nil"/>
              <w:right w:val="nil"/>
            </w:tcBorders>
            <w:shd w:val="clear" w:color="auto" w:fill="auto"/>
            <w:noWrap/>
            <w:vAlign w:val="bottom"/>
            <w:hideMark/>
          </w:tcPr>
          <w:p w14:paraId="2F37B5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214.17</w:t>
            </w:r>
          </w:p>
        </w:tc>
        <w:tc>
          <w:tcPr>
            <w:tcW w:w="0" w:type="auto"/>
            <w:tcBorders>
              <w:top w:val="nil"/>
              <w:left w:val="nil"/>
              <w:bottom w:val="nil"/>
              <w:right w:val="nil"/>
            </w:tcBorders>
            <w:shd w:val="clear" w:color="auto" w:fill="auto"/>
            <w:noWrap/>
            <w:vAlign w:val="bottom"/>
            <w:hideMark/>
          </w:tcPr>
          <w:p w14:paraId="0730E3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385.03</w:t>
            </w:r>
          </w:p>
        </w:tc>
        <w:tc>
          <w:tcPr>
            <w:tcW w:w="0" w:type="auto"/>
            <w:tcBorders>
              <w:top w:val="nil"/>
              <w:left w:val="nil"/>
              <w:bottom w:val="nil"/>
              <w:right w:val="nil"/>
            </w:tcBorders>
            <w:shd w:val="clear" w:color="auto" w:fill="auto"/>
            <w:noWrap/>
            <w:vAlign w:val="bottom"/>
            <w:hideMark/>
          </w:tcPr>
          <w:p w14:paraId="798896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264.09</w:t>
            </w:r>
          </w:p>
        </w:tc>
        <w:tc>
          <w:tcPr>
            <w:tcW w:w="0" w:type="auto"/>
            <w:tcBorders>
              <w:top w:val="nil"/>
              <w:left w:val="nil"/>
              <w:bottom w:val="nil"/>
              <w:right w:val="nil"/>
            </w:tcBorders>
            <w:shd w:val="clear" w:color="auto" w:fill="auto"/>
            <w:noWrap/>
            <w:vAlign w:val="bottom"/>
            <w:hideMark/>
          </w:tcPr>
          <w:p w14:paraId="07F74D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520.30</w:t>
            </w:r>
          </w:p>
        </w:tc>
        <w:tc>
          <w:tcPr>
            <w:tcW w:w="0" w:type="auto"/>
            <w:tcBorders>
              <w:top w:val="nil"/>
              <w:left w:val="nil"/>
              <w:bottom w:val="nil"/>
              <w:right w:val="nil"/>
            </w:tcBorders>
            <w:shd w:val="clear" w:color="auto" w:fill="auto"/>
            <w:noWrap/>
            <w:vAlign w:val="bottom"/>
            <w:hideMark/>
          </w:tcPr>
          <w:p w14:paraId="355448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593.60</w:t>
            </w:r>
          </w:p>
        </w:tc>
        <w:tc>
          <w:tcPr>
            <w:tcW w:w="0" w:type="auto"/>
            <w:tcBorders>
              <w:top w:val="nil"/>
              <w:left w:val="nil"/>
              <w:bottom w:val="nil"/>
              <w:right w:val="nil"/>
            </w:tcBorders>
            <w:shd w:val="clear" w:color="auto" w:fill="auto"/>
            <w:noWrap/>
            <w:vAlign w:val="bottom"/>
            <w:hideMark/>
          </w:tcPr>
          <w:p w14:paraId="7D6F94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175.33</w:t>
            </w:r>
          </w:p>
        </w:tc>
        <w:tc>
          <w:tcPr>
            <w:tcW w:w="0" w:type="auto"/>
            <w:tcBorders>
              <w:top w:val="nil"/>
              <w:left w:val="nil"/>
              <w:bottom w:val="nil"/>
              <w:right w:val="nil"/>
            </w:tcBorders>
            <w:shd w:val="clear" w:color="auto" w:fill="auto"/>
            <w:noWrap/>
            <w:vAlign w:val="bottom"/>
            <w:hideMark/>
          </w:tcPr>
          <w:p w14:paraId="3CB103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367.59</w:t>
            </w:r>
          </w:p>
        </w:tc>
        <w:tc>
          <w:tcPr>
            <w:tcW w:w="0" w:type="auto"/>
            <w:tcBorders>
              <w:top w:val="nil"/>
              <w:left w:val="nil"/>
              <w:bottom w:val="nil"/>
              <w:right w:val="nil"/>
            </w:tcBorders>
            <w:shd w:val="clear" w:color="auto" w:fill="auto"/>
            <w:noWrap/>
            <w:vAlign w:val="bottom"/>
            <w:hideMark/>
          </w:tcPr>
          <w:p w14:paraId="6DEC39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241.04</w:t>
            </w:r>
          </w:p>
        </w:tc>
        <w:tc>
          <w:tcPr>
            <w:tcW w:w="0" w:type="auto"/>
            <w:tcBorders>
              <w:top w:val="nil"/>
              <w:left w:val="nil"/>
              <w:bottom w:val="nil"/>
              <w:right w:val="nil"/>
            </w:tcBorders>
            <w:shd w:val="clear" w:color="auto" w:fill="auto"/>
            <w:noWrap/>
            <w:vAlign w:val="bottom"/>
            <w:hideMark/>
          </w:tcPr>
          <w:p w14:paraId="1A76FA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498.61</w:t>
            </w:r>
          </w:p>
        </w:tc>
        <w:tc>
          <w:tcPr>
            <w:tcW w:w="1304" w:type="dxa"/>
            <w:tcBorders>
              <w:top w:val="nil"/>
              <w:left w:val="nil"/>
              <w:bottom w:val="nil"/>
              <w:right w:val="nil"/>
            </w:tcBorders>
            <w:shd w:val="clear" w:color="auto" w:fill="auto"/>
            <w:noWrap/>
            <w:vAlign w:val="bottom"/>
            <w:hideMark/>
          </w:tcPr>
          <w:p w14:paraId="6166DD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556.50</w:t>
            </w:r>
          </w:p>
        </w:tc>
      </w:tr>
      <w:tr w:rsidR="00576DE2" w:rsidRPr="00576DE2" w14:paraId="47037504" w14:textId="77777777" w:rsidTr="00A60CE6">
        <w:trPr>
          <w:trHeight w:val="300"/>
        </w:trPr>
        <w:tc>
          <w:tcPr>
            <w:tcW w:w="0" w:type="auto"/>
            <w:tcBorders>
              <w:top w:val="nil"/>
              <w:left w:val="nil"/>
              <w:bottom w:val="nil"/>
              <w:right w:val="nil"/>
            </w:tcBorders>
            <w:shd w:val="clear" w:color="auto" w:fill="auto"/>
            <w:noWrap/>
            <w:vAlign w:val="bottom"/>
            <w:hideMark/>
          </w:tcPr>
          <w:p w14:paraId="797067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Gabon</w:t>
            </w:r>
          </w:p>
        </w:tc>
        <w:tc>
          <w:tcPr>
            <w:tcW w:w="0" w:type="auto"/>
            <w:tcBorders>
              <w:top w:val="nil"/>
              <w:left w:val="nil"/>
              <w:bottom w:val="nil"/>
              <w:right w:val="nil"/>
            </w:tcBorders>
            <w:shd w:val="clear" w:color="auto" w:fill="auto"/>
            <w:noWrap/>
            <w:vAlign w:val="bottom"/>
            <w:hideMark/>
          </w:tcPr>
          <w:p w14:paraId="6832DD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2683B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73B26E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5,851</w:t>
            </w:r>
          </w:p>
        </w:tc>
        <w:tc>
          <w:tcPr>
            <w:tcW w:w="0" w:type="auto"/>
            <w:tcBorders>
              <w:top w:val="nil"/>
              <w:left w:val="nil"/>
              <w:bottom w:val="nil"/>
              <w:right w:val="nil"/>
            </w:tcBorders>
            <w:shd w:val="clear" w:color="auto" w:fill="auto"/>
            <w:noWrap/>
            <w:vAlign w:val="bottom"/>
            <w:hideMark/>
          </w:tcPr>
          <w:p w14:paraId="1F4835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110.34</w:t>
            </w:r>
          </w:p>
        </w:tc>
        <w:tc>
          <w:tcPr>
            <w:tcW w:w="0" w:type="auto"/>
            <w:tcBorders>
              <w:top w:val="nil"/>
              <w:left w:val="nil"/>
              <w:bottom w:val="nil"/>
              <w:right w:val="nil"/>
            </w:tcBorders>
            <w:shd w:val="clear" w:color="auto" w:fill="auto"/>
            <w:noWrap/>
            <w:vAlign w:val="bottom"/>
            <w:hideMark/>
          </w:tcPr>
          <w:p w14:paraId="303B25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201.41</w:t>
            </w:r>
          </w:p>
        </w:tc>
        <w:tc>
          <w:tcPr>
            <w:tcW w:w="0" w:type="auto"/>
            <w:tcBorders>
              <w:top w:val="nil"/>
              <w:left w:val="nil"/>
              <w:bottom w:val="nil"/>
              <w:right w:val="nil"/>
            </w:tcBorders>
            <w:shd w:val="clear" w:color="auto" w:fill="auto"/>
            <w:noWrap/>
            <w:vAlign w:val="bottom"/>
            <w:hideMark/>
          </w:tcPr>
          <w:p w14:paraId="68122A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149.93</w:t>
            </w:r>
          </w:p>
        </w:tc>
        <w:tc>
          <w:tcPr>
            <w:tcW w:w="0" w:type="auto"/>
            <w:tcBorders>
              <w:top w:val="nil"/>
              <w:left w:val="nil"/>
              <w:bottom w:val="nil"/>
              <w:right w:val="nil"/>
            </w:tcBorders>
            <w:shd w:val="clear" w:color="auto" w:fill="auto"/>
            <w:noWrap/>
            <w:vAlign w:val="bottom"/>
            <w:hideMark/>
          </w:tcPr>
          <w:p w14:paraId="1C00C6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292.40</w:t>
            </w:r>
          </w:p>
        </w:tc>
        <w:tc>
          <w:tcPr>
            <w:tcW w:w="0" w:type="auto"/>
            <w:tcBorders>
              <w:top w:val="nil"/>
              <w:left w:val="nil"/>
              <w:bottom w:val="nil"/>
              <w:right w:val="nil"/>
            </w:tcBorders>
            <w:shd w:val="clear" w:color="auto" w:fill="auto"/>
            <w:noWrap/>
            <w:vAlign w:val="bottom"/>
            <w:hideMark/>
          </w:tcPr>
          <w:p w14:paraId="64D2AA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383.71</w:t>
            </w:r>
          </w:p>
        </w:tc>
        <w:tc>
          <w:tcPr>
            <w:tcW w:w="0" w:type="auto"/>
            <w:tcBorders>
              <w:top w:val="nil"/>
              <w:left w:val="nil"/>
              <w:bottom w:val="nil"/>
              <w:right w:val="nil"/>
            </w:tcBorders>
            <w:shd w:val="clear" w:color="auto" w:fill="auto"/>
            <w:noWrap/>
            <w:vAlign w:val="bottom"/>
            <w:hideMark/>
          </w:tcPr>
          <w:p w14:paraId="00DB07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148.11</w:t>
            </w:r>
          </w:p>
        </w:tc>
        <w:tc>
          <w:tcPr>
            <w:tcW w:w="0" w:type="auto"/>
            <w:tcBorders>
              <w:top w:val="nil"/>
              <w:left w:val="nil"/>
              <w:bottom w:val="nil"/>
              <w:right w:val="nil"/>
            </w:tcBorders>
            <w:shd w:val="clear" w:color="auto" w:fill="auto"/>
            <w:noWrap/>
            <w:vAlign w:val="bottom"/>
            <w:hideMark/>
          </w:tcPr>
          <w:p w14:paraId="6DBEDC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256.62</w:t>
            </w:r>
          </w:p>
        </w:tc>
        <w:tc>
          <w:tcPr>
            <w:tcW w:w="0" w:type="auto"/>
            <w:tcBorders>
              <w:top w:val="nil"/>
              <w:left w:val="nil"/>
              <w:bottom w:val="nil"/>
              <w:right w:val="nil"/>
            </w:tcBorders>
            <w:shd w:val="clear" w:color="auto" w:fill="auto"/>
            <w:noWrap/>
            <w:vAlign w:val="bottom"/>
            <w:hideMark/>
          </w:tcPr>
          <w:p w14:paraId="4E14B6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198.28</w:t>
            </w:r>
          </w:p>
        </w:tc>
        <w:tc>
          <w:tcPr>
            <w:tcW w:w="0" w:type="auto"/>
            <w:tcBorders>
              <w:top w:val="nil"/>
              <w:left w:val="nil"/>
              <w:bottom w:val="nil"/>
              <w:right w:val="nil"/>
            </w:tcBorders>
            <w:shd w:val="clear" w:color="auto" w:fill="auto"/>
            <w:noWrap/>
            <w:vAlign w:val="bottom"/>
            <w:hideMark/>
          </w:tcPr>
          <w:p w14:paraId="0BB7BD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342.35</w:t>
            </w:r>
          </w:p>
        </w:tc>
        <w:tc>
          <w:tcPr>
            <w:tcW w:w="1304" w:type="dxa"/>
            <w:tcBorders>
              <w:top w:val="nil"/>
              <w:left w:val="nil"/>
              <w:bottom w:val="nil"/>
              <w:right w:val="nil"/>
            </w:tcBorders>
            <w:shd w:val="clear" w:color="auto" w:fill="auto"/>
            <w:noWrap/>
            <w:vAlign w:val="bottom"/>
            <w:hideMark/>
          </w:tcPr>
          <w:p w14:paraId="22F5B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405.78</w:t>
            </w:r>
          </w:p>
        </w:tc>
      </w:tr>
      <w:tr w:rsidR="00576DE2" w:rsidRPr="00576DE2" w14:paraId="0464F5D7" w14:textId="77777777" w:rsidTr="00A60CE6">
        <w:trPr>
          <w:trHeight w:val="300"/>
        </w:trPr>
        <w:tc>
          <w:tcPr>
            <w:tcW w:w="0" w:type="auto"/>
            <w:tcBorders>
              <w:top w:val="nil"/>
              <w:left w:val="nil"/>
              <w:bottom w:val="nil"/>
              <w:right w:val="nil"/>
            </w:tcBorders>
            <w:shd w:val="clear" w:color="auto" w:fill="auto"/>
            <w:noWrap/>
            <w:vAlign w:val="bottom"/>
            <w:hideMark/>
          </w:tcPr>
          <w:p w14:paraId="6AACFA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Gambia</w:t>
            </w:r>
          </w:p>
        </w:tc>
        <w:tc>
          <w:tcPr>
            <w:tcW w:w="0" w:type="auto"/>
            <w:tcBorders>
              <w:top w:val="nil"/>
              <w:left w:val="nil"/>
              <w:bottom w:val="nil"/>
              <w:right w:val="nil"/>
            </w:tcBorders>
            <w:shd w:val="clear" w:color="auto" w:fill="auto"/>
            <w:noWrap/>
            <w:vAlign w:val="bottom"/>
            <w:hideMark/>
          </w:tcPr>
          <w:p w14:paraId="092487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96B8B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DC17B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6,471</w:t>
            </w:r>
          </w:p>
        </w:tc>
        <w:tc>
          <w:tcPr>
            <w:tcW w:w="0" w:type="auto"/>
            <w:tcBorders>
              <w:top w:val="nil"/>
              <w:left w:val="nil"/>
              <w:bottom w:val="nil"/>
              <w:right w:val="nil"/>
            </w:tcBorders>
            <w:shd w:val="clear" w:color="auto" w:fill="auto"/>
            <w:noWrap/>
            <w:vAlign w:val="bottom"/>
            <w:hideMark/>
          </w:tcPr>
          <w:p w14:paraId="529CC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127.59</w:t>
            </w:r>
          </w:p>
        </w:tc>
        <w:tc>
          <w:tcPr>
            <w:tcW w:w="0" w:type="auto"/>
            <w:tcBorders>
              <w:top w:val="nil"/>
              <w:left w:val="nil"/>
              <w:bottom w:val="nil"/>
              <w:right w:val="nil"/>
            </w:tcBorders>
            <w:shd w:val="clear" w:color="auto" w:fill="auto"/>
            <w:noWrap/>
            <w:vAlign w:val="bottom"/>
            <w:hideMark/>
          </w:tcPr>
          <w:p w14:paraId="6468751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246.20</w:t>
            </w:r>
          </w:p>
        </w:tc>
        <w:tc>
          <w:tcPr>
            <w:tcW w:w="0" w:type="auto"/>
            <w:tcBorders>
              <w:top w:val="nil"/>
              <w:left w:val="nil"/>
              <w:bottom w:val="nil"/>
              <w:right w:val="nil"/>
            </w:tcBorders>
            <w:shd w:val="clear" w:color="auto" w:fill="auto"/>
            <w:noWrap/>
            <w:vAlign w:val="bottom"/>
            <w:hideMark/>
          </w:tcPr>
          <w:p w14:paraId="1661A1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183.45</w:t>
            </w:r>
          </w:p>
        </w:tc>
        <w:tc>
          <w:tcPr>
            <w:tcW w:w="0" w:type="auto"/>
            <w:tcBorders>
              <w:top w:val="nil"/>
              <w:left w:val="nil"/>
              <w:bottom w:val="nil"/>
              <w:right w:val="nil"/>
            </w:tcBorders>
            <w:shd w:val="clear" w:color="auto" w:fill="auto"/>
            <w:noWrap/>
            <w:vAlign w:val="bottom"/>
            <w:hideMark/>
          </w:tcPr>
          <w:p w14:paraId="3A767A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373.83</w:t>
            </w:r>
          </w:p>
        </w:tc>
        <w:tc>
          <w:tcPr>
            <w:tcW w:w="0" w:type="auto"/>
            <w:tcBorders>
              <w:top w:val="nil"/>
              <w:left w:val="nil"/>
              <w:bottom w:val="nil"/>
              <w:right w:val="nil"/>
            </w:tcBorders>
            <w:shd w:val="clear" w:color="auto" w:fill="auto"/>
            <w:noWrap/>
            <w:vAlign w:val="bottom"/>
            <w:hideMark/>
          </w:tcPr>
          <w:p w14:paraId="6E4E93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420.55</w:t>
            </w:r>
          </w:p>
        </w:tc>
        <w:tc>
          <w:tcPr>
            <w:tcW w:w="0" w:type="auto"/>
            <w:tcBorders>
              <w:top w:val="nil"/>
              <w:left w:val="nil"/>
              <w:bottom w:val="nil"/>
              <w:right w:val="nil"/>
            </w:tcBorders>
            <w:shd w:val="clear" w:color="auto" w:fill="auto"/>
            <w:noWrap/>
            <w:vAlign w:val="bottom"/>
            <w:hideMark/>
          </w:tcPr>
          <w:p w14:paraId="57813B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176.67</w:t>
            </w:r>
          </w:p>
        </w:tc>
        <w:tc>
          <w:tcPr>
            <w:tcW w:w="0" w:type="auto"/>
            <w:tcBorders>
              <w:top w:val="nil"/>
              <w:left w:val="nil"/>
              <w:bottom w:val="nil"/>
              <w:right w:val="nil"/>
            </w:tcBorders>
            <w:shd w:val="clear" w:color="auto" w:fill="auto"/>
            <w:noWrap/>
            <w:vAlign w:val="bottom"/>
            <w:hideMark/>
          </w:tcPr>
          <w:p w14:paraId="13D8A0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321.65</w:t>
            </w:r>
          </w:p>
        </w:tc>
        <w:tc>
          <w:tcPr>
            <w:tcW w:w="0" w:type="auto"/>
            <w:tcBorders>
              <w:top w:val="nil"/>
              <w:left w:val="nil"/>
              <w:bottom w:val="nil"/>
              <w:right w:val="nil"/>
            </w:tcBorders>
            <w:shd w:val="clear" w:color="auto" w:fill="auto"/>
            <w:noWrap/>
            <w:vAlign w:val="bottom"/>
            <w:hideMark/>
          </w:tcPr>
          <w:p w14:paraId="788768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266.37</w:t>
            </w:r>
          </w:p>
        </w:tc>
        <w:tc>
          <w:tcPr>
            <w:tcW w:w="0" w:type="auto"/>
            <w:tcBorders>
              <w:top w:val="nil"/>
              <w:left w:val="nil"/>
              <w:bottom w:val="nil"/>
              <w:right w:val="nil"/>
            </w:tcBorders>
            <w:shd w:val="clear" w:color="auto" w:fill="auto"/>
            <w:noWrap/>
            <w:vAlign w:val="bottom"/>
            <w:hideMark/>
          </w:tcPr>
          <w:p w14:paraId="7DB911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512.40</w:t>
            </w:r>
          </w:p>
        </w:tc>
        <w:tc>
          <w:tcPr>
            <w:tcW w:w="1304" w:type="dxa"/>
            <w:tcBorders>
              <w:top w:val="nil"/>
              <w:left w:val="nil"/>
              <w:bottom w:val="nil"/>
              <w:right w:val="nil"/>
            </w:tcBorders>
            <w:shd w:val="clear" w:color="auto" w:fill="auto"/>
            <w:noWrap/>
            <w:vAlign w:val="bottom"/>
            <w:hideMark/>
          </w:tcPr>
          <w:p w14:paraId="3FD90A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576.32</w:t>
            </w:r>
          </w:p>
        </w:tc>
      </w:tr>
      <w:tr w:rsidR="00576DE2" w:rsidRPr="00576DE2" w14:paraId="4D52B792" w14:textId="77777777" w:rsidTr="00A60CE6">
        <w:trPr>
          <w:trHeight w:val="300"/>
        </w:trPr>
        <w:tc>
          <w:tcPr>
            <w:tcW w:w="0" w:type="auto"/>
            <w:tcBorders>
              <w:top w:val="nil"/>
              <w:left w:val="nil"/>
              <w:bottom w:val="nil"/>
              <w:right w:val="nil"/>
            </w:tcBorders>
            <w:shd w:val="clear" w:color="auto" w:fill="auto"/>
            <w:noWrap/>
            <w:vAlign w:val="bottom"/>
            <w:hideMark/>
          </w:tcPr>
          <w:p w14:paraId="3037F8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Ghana</w:t>
            </w:r>
          </w:p>
        </w:tc>
        <w:tc>
          <w:tcPr>
            <w:tcW w:w="0" w:type="auto"/>
            <w:tcBorders>
              <w:top w:val="nil"/>
              <w:left w:val="nil"/>
              <w:bottom w:val="nil"/>
              <w:right w:val="nil"/>
            </w:tcBorders>
            <w:shd w:val="clear" w:color="auto" w:fill="auto"/>
            <w:noWrap/>
            <w:vAlign w:val="bottom"/>
            <w:hideMark/>
          </w:tcPr>
          <w:p w14:paraId="6E4AACF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1DAE7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05E6B3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6,327</w:t>
            </w:r>
          </w:p>
        </w:tc>
        <w:tc>
          <w:tcPr>
            <w:tcW w:w="0" w:type="auto"/>
            <w:tcBorders>
              <w:top w:val="nil"/>
              <w:left w:val="nil"/>
              <w:bottom w:val="nil"/>
              <w:right w:val="nil"/>
            </w:tcBorders>
            <w:shd w:val="clear" w:color="auto" w:fill="auto"/>
            <w:noWrap/>
            <w:vAlign w:val="bottom"/>
            <w:hideMark/>
          </w:tcPr>
          <w:p w14:paraId="7E7999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134.70</w:t>
            </w:r>
          </w:p>
        </w:tc>
        <w:tc>
          <w:tcPr>
            <w:tcW w:w="0" w:type="auto"/>
            <w:tcBorders>
              <w:top w:val="nil"/>
              <w:left w:val="nil"/>
              <w:bottom w:val="nil"/>
              <w:right w:val="nil"/>
            </w:tcBorders>
            <w:shd w:val="clear" w:color="auto" w:fill="auto"/>
            <w:noWrap/>
            <w:vAlign w:val="bottom"/>
            <w:hideMark/>
          </w:tcPr>
          <w:p w14:paraId="1A024E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250.71</w:t>
            </w:r>
          </w:p>
        </w:tc>
        <w:tc>
          <w:tcPr>
            <w:tcW w:w="0" w:type="auto"/>
            <w:tcBorders>
              <w:top w:val="nil"/>
              <w:left w:val="nil"/>
              <w:bottom w:val="nil"/>
              <w:right w:val="nil"/>
            </w:tcBorders>
            <w:shd w:val="clear" w:color="auto" w:fill="auto"/>
            <w:noWrap/>
            <w:vAlign w:val="bottom"/>
            <w:hideMark/>
          </w:tcPr>
          <w:p w14:paraId="6590AC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189.13</w:t>
            </w:r>
          </w:p>
        </w:tc>
        <w:tc>
          <w:tcPr>
            <w:tcW w:w="0" w:type="auto"/>
            <w:tcBorders>
              <w:top w:val="nil"/>
              <w:left w:val="nil"/>
              <w:bottom w:val="nil"/>
              <w:right w:val="nil"/>
            </w:tcBorders>
            <w:shd w:val="clear" w:color="auto" w:fill="auto"/>
            <w:noWrap/>
            <w:vAlign w:val="bottom"/>
            <w:hideMark/>
          </w:tcPr>
          <w:p w14:paraId="7A28DF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364.30</w:t>
            </w:r>
          </w:p>
        </w:tc>
        <w:tc>
          <w:tcPr>
            <w:tcW w:w="0" w:type="auto"/>
            <w:tcBorders>
              <w:top w:val="nil"/>
              <w:left w:val="nil"/>
              <w:bottom w:val="nil"/>
              <w:right w:val="nil"/>
            </w:tcBorders>
            <w:shd w:val="clear" w:color="auto" w:fill="auto"/>
            <w:noWrap/>
            <w:vAlign w:val="bottom"/>
            <w:hideMark/>
          </w:tcPr>
          <w:p w14:paraId="0D20BB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419.45</w:t>
            </w:r>
          </w:p>
        </w:tc>
        <w:tc>
          <w:tcPr>
            <w:tcW w:w="0" w:type="auto"/>
            <w:tcBorders>
              <w:top w:val="nil"/>
              <w:left w:val="nil"/>
              <w:bottom w:val="nil"/>
              <w:right w:val="nil"/>
            </w:tcBorders>
            <w:shd w:val="clear" w:color="auto" w:fill="auto"/>
            <w:noWrap/>
            <w:vAlign w:val="bottom"/>
            <w:hideMark/>
          </w:tcPr>
          <w:p w14:paraId="3BBDBA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139.19</w:t>
            </w:r>
          </w:p>
        </w:tc>
        <w:tc>
          <w:tcPr>
            <w:tcW w:w="0" w:type="auto"/>
            <w:tcBorders>
              <w:top w:val="nil"/>
              <w:left w:val="nil"/>
              <w:bottom w:val="nil"/>
              <w:right w:val="nil"/>
            </w:tcBorders>
            <w:shd w:val="clear" w:color="auto" w:fill="auto"/>
            <w:noWrap/>
            <w:vAlign w:val="bottom"/>
            <w:hideMark/>
          </w:tcPr>
          <w:p w14:paraId="78AAC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264.91</w:t>
            </w:r>
          </w:p>
        </w:tc>
        <w:tc>
          <w:tcPr>
            <w:tcW w:w="0" w:type="auto"/>
            <w:tcBorders>
              <w:top w:val="nil"/>
              <w:left w:val="nil"/>
              <w:bottom w:val="nil"/>
              <w:right w:val="nil"/>
            </w:tcBorders>
            <w:shd w:val="clear" w:color="auto" w:fill="auto"/>
            <w:noWrap/>
            <w:vAlign w:val="bottom"/>
            <w:hideMark/>
          </w:tcPr>
          <w:p w14:paraId="4BAEA0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193.47</w:t>
            </w:r>
          </w:p>
        </w:tc>
        <w:tc>
          <w:tcPr>
            <w:tcW w:w="0" w:type="auto"/>
            <w:tcBorders>
              <w:top w:val="nil"/>
              <w:left w:val="nil"/>
              <w:bottom w:val="nil"/>
              <w:right w:val="nil"/>
            </w:tcBorders>
            <w:shd w:val="clear" w:color="auto" w:fill="auto"/>
            <w:noWrap/>
            <w:vAlign w:val="bottom"/>
            <w:hideMark/>
          </w:tcPr>
          <w:p w14:paraId="054ABDB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374.98</w:t>
            </w:r>
          </w:p>
        </w:tc>
        <w:tc>
          <w:tcPr>
            <w:tcW w:w="1304" w:type="dxa"/>
            <w:tcBorders>
              <w:top w:val="nil"/>
              <w:left w:val="nil"/>
              <w:bottom w:val="nil"/>
              <w:right w:val="nil"/>
            </w:tcBorders>
            <w:shd w:val="clear" w:color="auto" w:fill="auto"/>
            <w:noWrap/>
            <w:vAlign w:val="bottom"/>
            <w:hideMark/>
          </w:tcPr>
          <w:p w14:paraId="1F5CFC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446.73</w:t>
            </w:r>
          </w:p>
        </w:tc>
      </w:tr>
      <w:tr w:rsidR="00576DE2" w:rsidRPr="00576DE2" w14:paraId="028BBDCF" w14:textId="77777777" w:rsidTr="00A60CE6">
        <w:trPr>
          <w:trHeight w:val="300"/>
        </w:trPr>
        <w:tc>
          <w:tcPr>
            <w:tcW w:w="0" w:type="auto"/>
            <w:tcBorders>
              <w:top w:val="nil"/>
              <w:left w:val="nil"/>
              <w:bottom w:val="nil"/>
              <w:right w:val="nil"/>
            </w:tcBorders>
            <w:shd w:val="clear" w:color="auto" w:fill="auto"/>
            <w:noWrap/>
            <w:vAlign w:val="bottom"/>
            <w:hideMark/>
          </w:tcPr>
          <w:p w14:paraId="795934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Guinea</w:t>
            </w:r>
          </w:p>
        </w:tc>
        <w:tc>
          <w:tcPr>
            <w:tcW w:w="0" w:type="auto"/>
            <w:tcBorders>
              <w:top w:val="nil"/>
              <w:left w:val="nil"/>
              <w:bottom w:val="nil"/>
              <w:right w:val="nil"/>
            </w:tcBorders>
            <w:shd w:val="clear" w:color="auto" w:fill="auto"/>
            <w:noWrap/>
            <w:vAlign w:val="bottom"/>
            <w:hideMark/>
          </w:tcPr>
          <w:p w14:paraId="6E4F6C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7F297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098DE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6,394</w:t>
            </w:r>
          </w:p>
        </w:tc>
        <w:tc>
          <w:tcPr>
            <w:tcW w:w="0" w:type="auto"/>
            <w:tcBorders>
              <w:top w:val="nil"/>
              <w:left w:val="nil"/>
              <w:bottom w:val="nil"/>
              <w:right w:val="nil"/>
            </w:tcBorders>
            <w:shd w:val="clear" w:color="auto" w:fill="auto"/>
            <w:noWrap/>
            <w:vAlign w:val="bottom"/>
            <w:hideMark/>
          </w:tcPr>
          <w:p w14:paraId="73952C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237.02</w:t>
            </w:r>
          </w:p>
        </w:tc>
        <w:tc>
          <w:tcPr>
            <w:tcW w:w="0" w:type="auto"/>
            <w:tcBorders>
              <w:top w:val="nil"/>
              <w:left w:val="nil"/>
              <w:bottom w:val="nil"/>
              <w:right w:val="nil"/>
            </w:tcBorders>
            <w:shd w:val="clear" w:color="auto" w:fill="auto"/>
            <w:noWrap/>
            <w:vAlign w:val="bottom"/>
            <w:hideMark/>
          </w:tcPr>
          <w:p w14:paraId="3CD646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379.67</w:t>
            </w:r>
          </w:p>
        </w:tc>
        <w:tc>
          <w:tcPr>
            <w:tcW w:w="0" w:type="auto"/>
            <w:tcBorders>
              <w:top w:val="nil"/>
              <w:left w:val="nil"/>
              <w:bottom w:val="nil"/>
              <w:right w:val="nil"/>
            </w:tcBorders>
            <w:shd w:val="clear" w:color="auto" w:fill="auto"/>
            <w:noWrap/>
            <w:vAlign w:val="bottom"/>
            <w:hideMark/>
          </w:tcPr>
          <w:p w14:paraId="035AEA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335.86</w:t>
            </w:r>
          </w:p>
        </w:tc>
        <w:tc>
          <w:tcPr>
            <w:tcW w:w="0" w:type="auto"/>
            <w:tcBorders>
              <w:top w:val="nil"/>
              <w:left w:val="nil"/>
              <w:bottom w:val="nil"/>
              <w:right w:val="nil"/>
            </w:tcBorders>
            <w:shd w:val="clear" w:color="auto" w:fill="auto"/>
            <w:noWrap/>
            <w:vAlign w:val="bottom"/>
            <w:hideMark/>
          </w:tcPr>
          <w:p w14:paraId="51E9AA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540.13</w:t>
            </w:r>
          </w:p>
        </w:tc>
        <w:tc>
          <w:tcPr>
            <w:tcW w:w="0" w:type="auto"/>
            <w:tcBorders>
              <w:top w:val="nil"/>
              <w:left w:val="nil"/>
              <w:bottom w:val="nil"/>
              <w:right w:val="nil"/>
            </w:tcBorders>
            <w:shd w:val="clear" w:color="auto" w:fill="auto"/>
            <w:noWrap/>
            <w:vAlign w:val="bottom"/>
            <w:hideMark/>
          </w:tcPr>
          <w:p w14:paraId="0C38AD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612.18</w:t>
            </w:r>
          </w:p>
        </w:tc>
        <w:tc>
          <w:tcPr>
            <w:tcW w:w="0" w:type="auto"/>
            <w:tcBorders>
              <w:top w:val="nil"/>
              <w:left w:val="nil"/>
              <w:bottom w:val="nil"/>
              <w:right w:val="nil"/>
            </w:tcBorders>
            <w:shd w:val="clear" w:color="auto" w:fill="auto"/>
            <w:noWrap/>
            <w:vAlign w:val="bottom"/>
            <w:hideMark/>
          </w:tcPr>
          <w:p w14:paraId="757789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265.24</w:t>
            </w:r>
          </w:p>
        </w:tc>
        <w:tc>
          <w:tcPr>
            <w:tcW w:w="0" w:type="auto"/>
            <w:tcBorders>
              <w:top w:val="nil"/>
              <w:left w:val="nil"/>
              <w:bottom w:val="nil"/>
              <w:right w:val="nil"/>
            </w:tcBorders>
            <w:shd w:val="clear" w:color="auto" w:fill="auto"/>
            <w:noWrap/>
            <w:vAlign w:val="bottom"/>
            <w:hideMark/>
          </w:tcPr>
          <w:p w14:paraId="05DCC4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456.91</w:t>
            </w:r>
          </w:p>
        </w:tc>
        <w:tc>
          <w:tcPr>
            <w:tcW w:w="0" w:type="auto"/>
            <w:tcBorders>
              <w:top w:val="nil"/>
              <w:left w:val="nil"/>
              <w:bottom w:val="nil"/>
              <w:right w:val="nil"/>
            </w:tcBorders>
            <w:shd w:val="clear" w:color="auto" w:fill="auto"/>
            <w:noWrap/>
            <w:vAlign w:val="bottom"/>
            <w:hideMark/>
          </w:tcPr>
          <w:p w14:paraId="017B3E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380.20</w:t>
            </w:r>
          </w:p>
        </w:tc>
        <w:tc>
          <w:tcPr>
            <w:tcW w:w="0" w:type="auto"/>
            <w:tcBorders>
              <w:top w:val="nil"/>
              <w:left w:val="nil"/>
              <w:bottom w:val="nil"/>
              <w:right w:val="nil"/>
            </w:tcBorders>
            <w:shd w:val="clear" w:color="auto" w:fill="auto"/>
            <w:noWrap/>
            <w:vAlign w:val="bottom"/>
            <w:hideMark/>
          </w:tcPr>
          <w:p w14:paraId="700706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613.63</w:t>
            </w:r>
          </w:p>
        </w:tc>
        <w:tc>
          <w:tcPr>
            <w:tcW w:w="1304" w:type="dxa"/>
            <w:tcBorders>
              <w:top w:val="nil"/>
              <w:left w:val="nil"/>
              <w:bottom w:val="nil"/>
              <w:right w:val="nil"/>
            </w:tcBorders>
            <w:shd w:val="clear" w:color="auto" w:fill="auto"/>
            <w:noWrap/>
            <w:vAlign w:val="bottom"/>
            <w:hideMark/>
          </w:tcPr>
          <w:p w14:paraId="58990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654.03</w:t>
            </w:r>
          </w:p>
        </w:tc>
      </w:tr>
      <w:tr w:rsidR="00576DE2" w:rsidRPr="00576DE2" w14:paraId="4ABC07AB" w14:textId="77777777" w:rsidTr="00A60CE6">
        <w:trPr>
          <w:trHeight w:val="300"/>
        </w:trPr>
        <w:tc>
          <w:tcPr>
            <w:tcW w:w="0" w:type="auto"/>
            <w:tcBorders>
              <w:top w:val="nil"/>
              <w:left w:val="nil"/>
              <w:bottom w:val="nil"/>
              <w:right w:val="nil"/>
            </w:tcBorders>
            <w:shd w:val="clear" w:color="auto" w:fill="auto"/>
            <w:noWrap/>
            <w:vAlign w:val="bottom"/>
            <w:hideMark/>
          </w:tcPr>
          <w:p w14:paraId="45FD52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Kenya</w:t>
            </w:r>
          </w:p>
        </w:tc>
        <w:tc>
          <w:tcPr>
            <w:tcW w:w="0" w:type="auto"/>
            <w:tcBorders>
              <w:top w:val="nil"/>
              <w:left w:val="nil"/>
              <w:bottom w:val="nil"/>
              <w:right w:val="nil"/>
            </w:tcBorders>
            <w:shd w:val="clear" w:color="auto" w:fill="auto"/>
            <w:noWrap/>
            <w:vAlign w:val="bottom"/>
            <w:hideMark/>
          </w:tcPr>
          <w:p w14:paraId="224BB6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D9342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55C8A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22,347</w:t>
            </w:r>
          </w:p>
        </w:tc>
        <w:tc>
          <w:tcPr>
            <w:tcW w:w="0" w:type="auto"/>
            <w:tcBorders>
              <w:top w:val="nil"/>
              <w:left w:val="nil"/>
              <w:bottom w:val="nil"/>
              <w:right w:val="nil"/>
            </w:tcBorders>
            <w:shd w:val="clear" w:color="auto" w:fill="auto"/>
            <w:noWrap/>
            <w:vAlign w:val="bottom"/>
            <w:hideMark/>
          </w:tcPr>
          <w:p w14:paraId="6A422D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118.64</w:t>
            </w:r>
          </w:p>
        </w:tc>
        <w:tc>
          <w:tcPr>
            <w:tcW w:w="0" w:type="auto"/>
            <w:tcBorders>
              <w:top w:val="nil"/>
              <w:left w:val="nil"/>
              <w:bottom w:val="nil"/>
              <w:right w:val="nil"/>
            </w:tcBorders>
            <w:shd w:val="clear" w:color="auto" w:fill="auto"/>
            <w:noWrap/>
            <w:vAlign w:val="bottom"/>
            <w:hideMark/>
          </w:tcPr>
          <w:p w14:paraId="07E108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188.80</w:t>
            </w:r>
          </w:p>
        </w:tc>
        <w:tc>
          <w:tcPr>
            <w:tcW w:w="0" w:type="auto"/>
            <w:tcBorders>
              <w:top w:val="nil"/>
              <w:left w:val="nil"/>
              <w:bottom w:val="nil"/>
              <w:right w:val="nil"/>
            </w:tcBorders>
            <w:shd w:val="clear" w:color="auto" w:fill="auto"/>
            <w:noWrap/>
            <w:vAlign w:val="bottom"/>
            <w:hideMark/>
          </w:tcPr>
          <w:p w14:paraId="5F138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155.52</w:t>
            </w:r>
          </w:p>
        </w:tc>
        <w:tc>
          <w:tcPr>
            <w:tcW w:w="0" w:type="auto"/>
            <w:tcBorders>
              <w:top w:val="nil"/>
              <w:left w:val="nil"/>
              <w:bottom w:val="nil"/>
              <w:right w:val="nil"/>
            </w:tcBorders>
            <w:shd w:val="clear" w:color="auto" w:fill="auto"/>
            <w:noWrap/>
            <w:vAlign w:val="bottom"/>
            <w:hideMark/>
          </w:tcPr>
          <w:p w14:paraId="0B7256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264.55</w:t>
            </w:r>
          </w:p>
        </w:tc>
        <w:tc>
          <w:tcPr>
            <w:tcW w:w="0" w:type="auto"/>
            <w:tcBorders>
              <w:top w:val="nil"/>
              <w:left w:val="nil"/>
              <w:bottom w:val="nil"/>
              <w:right w:val="nil"/>
            </w:tcBorders>
            <w:shd w:val="clear" w:color="auto" w:fill="auto"/>
            <w:noWrap/>
            <w:vAlign w:val="bottom"/>
            <w:hideMark/>
          </w:tcPr>
          <w:p w14:paraId="3C7295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338.50</w:t>
            </w:r>
          </w:p>
        </w:tc>
        <w:tc>
          <w:tcPr>
            <w:tcW w:w="0" w:type="auto"/>
            <w:tcBorders>
              <w:top w:val="nil"/>
              <w:left w:val="nil"/>
              <w:bottom w:val="nil"/>
              <w:right w:val="nil"/>
            </w:tcBorders>
            <w:shd w:val="clear" w:color="auto" w:fill="auto"/>
            <w:noWrap/>
            <w:vAlign w:val="bottom"/>
            <w:hideMark/>
          </w:tcPr>
          <w:p w14:paraId="12CE60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154.62</w:t>
            </w:r>
          </w:p>
        </w:tc>
        <w:tc>
          <w:tcPr>
            <w:tcW w:w="0" w:type="auto"/>
            <w:tcBorders>
              <w:top w:val="nil"/>
              <w:left w:val="nil"/>
              <w:bottom w:val="nil"/>
              <w:right w:val="nil"/>
            </w:tcBorders>
            <w:shd w:val="clear" w:color="auto" w:fill="auto"/>
            <w:noWrap/>
            <w:vAlign w:val="bottom"/>
            <w:hideMark/>
          </w:tcPr>
          <w:p w14:paraId="1248DF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260.02</w:t>
            </w:r>
          </w:p>
        </w:tc>
        <w:tc>
          <w:tcPr>
            <w:tcW w:w="0" w:type="auto"/>
            <w:tcBorders>
              <w:top w:val="nil"/>
              <w:left w:val="nil"/>
              <w:bottom w:val="nil"/>
              <w:right w:val="nil"/>
            </w:tcBorders>
            <w:shd w:val="clear" w:color="auto" w:fill="auto"/>
            <w:noWrap/>
            <w:vAlign w:val="bottom"/>
            <w:hideMark/>
          </w:tcPr>
          <w:p w14:paraId="10B1D0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206.10</w:t>
            </w:r>
          </w:p>
        </w:tc>
        <w:tc>
          <w:tcPr>
            <w:tcW w:w="0" w:type="auto"/>
            <w:tcBorders>
              <w:top w:val="nil"/>
              <w:left w:val="nil"/>
              <w:bottom w:val="nil"/>
              <w:right w:val="nil"/>
            </w:tcBorders>
            <w:shd w:val="clear" w:color="auto" w:fill="auto"/>
            <w:noWrap/>
            <w:vAlign w:val="bottom"/>
            <w:hideMark/>
          </w:tcPr>
          <w:p w14:paraId="108F9A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351.84</w:t>
            </w:r>
          </w:p>
        </w:tc>
        <w:tc>
          <w:tcPr>
            <w:tcW w:w="1304" w:type="dxa"/>
            <w:tcBorders>
              <w:top w:val="nil"/>
              <w:left w:val="nil"/>
              <w:bottom w:val="nil"/>
              <w:right w:val="nil"/>
            </w:tcBorders>
            <w:shd w:val="clear" w:color="auto" w:fill="auto"/>
            <w:noWrap/>
            <w:vAlign w:val="bottom"/>
            <w:hideMark/>
          </w:tcPr>
          <w:p w14:paraId="701758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417.63</w:t>
            </w:r>
          </w:p>
        </w:tc>
      </w:tr>
      <w:tr w:rsidR="00576DE2" w:rsidRPr="00576DE2" w14:paraId="006319F0" w14:textId="77777777" w:rsidTr="00A60CE6">
        <w:trPr>
          <w:trHeight w:val="300"/>
        </w:trPr>
        <w:tc>
          <w:tcPr>
            <w:tcW w:w="0" w:type="auto"/>
            <w:tcBorders>
              <w:top w:val="nil"/>
              <w:left w:val="nil"/>
              <w:bottom w:val="nil"/>
              <w:right w:val="nil"/>
            </w:tcBorders>
            <w:shd w:val="clear" w:color="auto" w:fill="auto"/>
            <w:noWrap/>
            <w:vAlign w:val="bottom"/>
            <w:hideMark/>
          </w:tcPr>
          <w:p w14:paraId="2A7EF7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Lesotho</w:t>
            </w:r>
          </w:p>
        </w:tc>
        <w:tc>
          <w:tcPr>
            <w:tcW w:w="0" w:type="auto"/>
            <w:tcBorders>
              <w:top w:val="nil"/>
              <w:left w:val="nil"/>
              <w:bottom w:val="nil"/>
              <w:right w:val="nil"/>
            </w:tcBorders>
            <w:shd w:val="clear" w:color="auto" w:fill="auto"/>
            <w:noWrap/>
            <w:vAlign w:val="bottom"/>
            <w:hideMark/>
          </w:tcPr>
          <w:p w14:paraId="63DD3A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926F4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670DF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4,312</w:t>
            </w:r>
          </w:p>
        </w:tc>
        <w:tc>
          <w:tcPr>
            <w:tcW w:w="0" w:type="auto"/>
            <w:tcBorders>
              <w:top w:val="nil"/>
              <w:left w:val="nil"/>
              <w:bottom w:val="nil"/>
              <w:right w:val="nil"/>
            </w:tcBorders>
            <w:shd w:val="clear" w:color="auto" w:fill="auto"/>
            <w:noWrap/>
            <w:vAlign w:val="bottom"/>
            <w:hideMark/>
          </w:tcPr>
          <w:p w14:paraId="532B89A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135.35</w:t>
            </w:r>
          </w:p>
        </w:tc>
        <w:tc>
          <w:tcPr>
            <w:tcW w:w="0" w:type="auto"/>
            <w:tcBorders>
              <w:top w:val="nil"/>
              <w:left w:val="nil"/>
              <w:bottom w:val="nil"/>
              <w:right w:val="nil"/>
            </w:tcBorders>
            <w:shd w:val="clear" w:color="auto" w:fill="auto"/>
            <w:noWrap/>
            <w:vAlign w:val="bottom"/>
            <w:hideMark/>
          </w:tcPr>
          <w:p w14:paraId="484C1D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218.78</w:t>
            </w:r>
          </w:p>
        </w:tc>
        <w:tc>
          <w:tcPr>
            <w:tcW w:w="0" w:type="auto"/>
            <w:tcBorders>
              <w:top w:val="nil"/>
              <w:left w:val="nil"/>
              <w:bottom w:val="nil"/>
              <w:right w:val="nil"/>
            </w:tcBorders>
            <w:shd w:val="clear" w:color="auto" w:fill="auto"/>
            <w:noWrap/>
            <w:vAlign w:val="bottom"/>
            <w:hideMark/>
          </w:tcPr>
          <w:p w14:paraId="2B2647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167.54</w:t>
            </w:r>
          </w:p>
        </w:tc>
        <w:tc>
          <w:tcPr>
            <w:tcW w:w="0" w:type="auto"/>
            <w:tcBorders>
              <w:top w:val="nil"/>
              <w:left w:val="nil"/>
              <w:bottom w:val="nil"/>
              <w:right w:val="nil"/>
            </w:tcBorders>
            <w:shd w:val="clear" w:color="auto" w:fill="auto"/>
            <w:noWrap/>
            <w:vAlign w:val="bottom"/>
            <w:hideMark/>
          </w:tcPr>
          <w:p w14:paraId="769F35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270.50</w:t>
            </w:r>
          </w:p>
        </w:tc>
        <w:tc>
          <w:tcPr>
            <w:tcW w:w="0" w:type="auto"/>
            <w:tcBorders>
              <w:top w:val="nil"/>
              <w:left w:val="nil"/>
              <w:bottom w:val="nil"/>
              <w:right w:val="nil"/>
            </w:tcBorders>
            <w:shd w:val="clear" w:color="auto" w:fill="auto"/>
            <w:noWrap/>
            <w:vAlign w:val="bottom"/>
            <w:hideMark/>
          </w:tcPr>
          <w:p w14:paraId="54DD48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368.21</w:t>
            </w:r>
          </w:p>
        </w:tc>
        <w:tc>
          <w:tcPr>
            <w:tcW w:w="0" w:type="auto"/>
            <w:tcBorders>
              <w:top w:val="nil"/>
              <w:left w:val="nil"/>
              <w:bottom w:val="nil"/>
              <w:right w:val="nil"/>
            </w:tcBorders>
            <w:shd w:val="clear" w:color="auto" w:fill="auto"/>
            <w:noWrap/>
            <w:vAlign w:val="bottom"/>
            <w:hideMark/>
          </w:tcPr>
          <w:p w14:paraId="482CD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155.97</w:t>
            </w:r>
          </w:p>
        </w:tc>
        <w:tc>
          <w:tcPr>
            <w:tcW w:w="0" w:type="auto"/>
            <w:tcBorders>
              <w:top w:val="nil"/>
              <w:left w:val="nil"/>
              <w:bottom w:val="nil"/>
              <w:right w:val="nil"/>
            </w:tcBorders>
            <w:shd w:val="clear" w:color="auto" w:fill="auto"/>
            <w:noWrap/>
            <w:vAlign w:val="bottom"/>
            <w:hideMark/>
          </w:tcPr>
          <w:p w14:paraId="7B9CBC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155.06</w:t>
            </w:r>
          </w:p>
        </w:tc>
        <w:tc>
          <w:tcPr>
            <w:tcW w:w="0" w:type="auto"/>
            <w:tcBorders>
              <w:top w:val="nil"/>
              <w:left w:val="nil"/>
              <w:bottom w:val="nil"/>
              <w:right w:val="nil"/>
            </w:tcBorders>
            <w:shd w:val="clear" w:color="auto" w:fill="auto"/>
            <w:noWrap/>
            <w:vAlign w:val="bottom"/>
            <w:hideMark/>
          </w:tcPr>
          <w:p w14:paraId="46F764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222.23</w:t>
            </w:r>
          </w:p>
        </w:tc>
        <w:tc>
          <w:tcPr>
            <w:tcW w:w="0" w:type="auto"/>
            <w:tcBorders>
              <w:top w:val="nil"/>
              <w:left w:val="nil"/>
              <w:bottom w:val="nil"/>
              <w:right w:val="nil"/>
            </w:tcBorders>
            <w:shd w:val="clear" w:color="auto" w:fill="auto"/>
            <w:noWrap/>
            <w:vAlign w:val="bottom"/>
            <w:hideMark/>
          </w:tcPr>
          <w:p w14:paraId="1BD43D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218.57</w:t>
            </w:r>
          </w:p>
        </w:tc>
        <w:tc>
          <w:tcPr>
            <w:tcW w:w="1304" w:type="dxa"/>
            <w:tcBorders>
              <w:top w:val="nil"/>
              <w:left w:val="nil"/>
              <w:bottom w:val="nil"/>
              <w:right w:val="nil"/>
            </w:tcBorders>
            <w:shd w:val="clear" w:color="auto" w:fill="auto"/>
            <w:noWrap/>
            <w:vAlign w:val="bottom"/>
            <w:hideMark/>
          </w:tcPr>
          <w:p w14:paraId="38466A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277.25</w:t>
            </w:r>
          </w:p>
        </w:tc>
      </w:tr>
      <w:tr w:rsidR="00576DE2" w:rsidRPr="00576DE2" w14:paraId="73F41508" w14:textId="77777777" w:rsidTr="00A60CE6">
        <w:trPr>
          <w:trHeight w:val="300"/>
        </w:trPr>
        <w:tc>
          <w:tcPr>
            <w:tcW w:w="0" w:type="auto"/>
            <w:tcBorders>
              <w:top w:val="nil"/>
              <w:left w:val="nil"/>
              <w:bottom w:val="nil"/>
              <w:right w:val="nil"/>
            </w:tcBorders>
            <w:shd w:val="clear" w:color="auto" w:fill="auto"/>
            <w:noWrap/>
            <w:vAlign w:val="bottom"/>
            <w:hideMark/>
          </w:tcPr>
          <w:p w14:paraId="74E6AF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Liberia</w:t>
            </w:r>
          </w:p>
        </w:tc>
        <w:tc>
          <w:tcPr>
            <w:tcW w:w="0" w:type="auto"/>
            <w:tcBorders>
              <w:top w:val="nil"/>
              <w:left w:val="nil"/>
              <w:bottom w:val="nil"/>
              <w:right w:val="nil"/>
            </w:tcBorders>
            <w:shd w:val="clear" w:color="auto" w:fill="auto"/>
            <w:noWrap/>
            <w:vAlign w:val="bottom"/>
            <w:hideMark/>
          </w:tcPr>
          <w:p w14:paraId="50E3EA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2A7D7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C0494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6,966</w:t>
            </w:r>
          </w:p>
        </w:tc>
        <w:tc>
          <w:tcPr>
            <w:tcW w:w="0" w:type="auto"/>
            <w:tcBorders>
              <w:top w:val="nil"/>
              <w:left w:val="nil"/>
              <w:bottom w:val="nil"/>
              <w:right w:val="nil"/>
            </w:tcBorders>
            <w:shd w:val="clear" w:color="auto" w:fill="auto"/>
            <w:noWrap/>
            <w:vAlign w:val="bottom"/>
            <w:hideMark/>
          </w:tcPr>
          <w:p w14:paraId="26D374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223.97</w:t>
            </w:r>
          </w:p>
        </w:tc>
        <w:tc>
          <w:tcPr>
            <w:tcW w:w="0" w:type="auto"/>
            <w:tcBorders>
              <w:top w:val="nil"/>
              <w:left w:val="nil"/>
              <w:bottom w:val="nil"/>
              <w:right w:val="nil"/>
            </w:tcBorders>
            <w:shd w:val="clear" w:color="auto" w:fill="auto"/>
            <w:noWrap/>
            <w:vAlign w:val="bottom"/>
            <w:hideMark/>
          </w:tcPr>
          <w:p w14:paraId="1921FD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465.34</w:t>
            </w:r>
          </w:p>
        </w:tc>
        <w:tc>
          <w:tcPr>
            <w:tcW w:w="0" w:type="auto"/>
            <w:tcBorders>
              <w:top w:val="nil"/>
              <w:left w:val="nil"/>
              <w:bottom w:val="nil"/>
              <w:right w:val="nil"/>
            </w:tcBorders>
            <w:shd w:val="clear" w:color="auto" w:fill="auto"/>
            <w:noWrap/>
            <w:vAlign w:val="bottom"/>
            <w:hideMark/>
          </w:tcPr>
          <w:p w14:paraId="48135C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318.44</w:t>
            </w:r>
          </w:p>
        </w:tc>
        <w:tc>
          <w:tcPr>
            <w:tcW w:w="0" w:type="auto"/>
            <w:tcBorders>
              <w:top w:val="nil"/>
              <w:left w:val="nil"/>
              <w:bottom w:val="nil"/>
              <w:right w:val="nil"/>
            </w:tcBorders>
            <w:shd w:val="clear" w:color="auto" w:fill="auto"/>
            <w:noWrap/>
            <w:vAlign w:val="bottom"/>
            <w:hideMark/>
          </w:tcPr>
          <w:p w14:paraId="29D238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597.34</w:t>
            </w:r>
          </w:p>
        </w:tc>
        <w:tc>
          <w:tcPr>
            <w:tcW w:w="0" w:type="auto"/>
            <w:tcBorders>
              <w:top w:val="nil"/>
              <w:left w:val="nil"/>
              <w:bottom w:val="nil"/>
              <w:right w:val="nil"/>
            </w:tcBorders>
            <w:shd w:val="clear" w:color="auto" w:fill="auto"/>
            <w:noWrap/>
            <w:vAlign w:val="bottom"/>
            <w:hideMark/>
          </w:tcPr>
          <w:p w14:paraId="00E0D2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653.53</w:t>
            </w:r>
          </w:p>
        </w:tc>
        <w:tc>
          <w:tcPr>
            <w:tcW w:w="0" w:type="auto"/>
            <w:tcBorders>
              <w:top w:val="nil"/>
              <w:left w:val="nil"/>
              <w:bottom w:val="nil"/>
              <w:right w:val="nil"/>
            </w:tcBorders>
            <w:shd w:val="clear" w:color="auto" w:fill="auto"/>
            <w:noWrap/>
            <w:vAlign w:val="bottom"/>
            <w:hideMark/>
          </w:tcPr>
          <w:p w14:paraId="4BE5E5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255.05</w:t>
            </w:r>
          </w:p>
        </w:tc>
        <w:tc>
          <w:tcPr>
            <w:tcW w:w="0" w:type="auto"/>
            <w:tcBorders>
              <w:top w:val="nil"/>
              <w:left w:val="nil"/>
              <w:bottom w:val="nil"/>
              <w:right w:val="nil"/>
            </w:tcBorders>
            <w:shd w:val="clear" w:color="auto" w:fill="auto"/>
            <w:noWrap/>
            <w:vAlign w:val="bottom"/>
            <w:hideMark/>
          </w:tcPr>
          <w:p w14:paraId="4DA912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464.56</w:t>
            </w:r>
          </w:p>
        </w:tc>
        <w:tc>
          <w:tcPr>
            <w:tcW w:w="0" w:type="auto"/>
            <w:tcBorders>
              <w:top w:val="nil"/>
              <w:left w:val="nil"/>
              <w:bottom w:val="nil"/>
              <w:right w:val="nil"/>
            </w:tcBorders>
            <w:shd w:val="clear" w:color="auto" w:fill="auto"/>
            <w:noWrap/>
            <w:vAlign w:val="bottom"/>
            <w:hideMark/>
          </w:tcPr>
          <w:p w14:paraId="6A2C8A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340.96</w:t>
            </w:r>
          </w:p>
        </w:tc>
        <w:tc>
          <w:tcPr>
            <w:tcW w:w="0" w:type="auto"/>
            <w:tcBorders>
              <w:top w:val="nil"/>
              <w:left w:val="nil"/>
              <w:bottom w:val="nil"/>
              <w:right w:val="nil"/>
            </w:tcBorders>
            <w:shd w:val="clear" w:color="auto" w:fill="auto"/>
            <w:noWrap/>
            <w:vAlign w:val="bottom"/>
            <w:hideMark/>
          </w:tcPr>
          <w:p w14:paraId="49C22F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609.21</w:t>
            </w:r>
          </w:p>
        </w:tc>
        <w:tc>
          <w:tcPr>
            <w:tcW w:w="1304" w:type="dxa"/>
            <w:tcBorders>
              <w:top w:val="nil"/>
              <w:left w:val="nil"/>
              <w:bottom w:val="nil"/>
              <w:right w:val="nil"/>
            </w:tcBorders>
            <w:shd w:val="clear" w:color="auto" w:fill="auto"/>
            <w:noWrap/>
            <w:vAlign w:val="bottom"/>
            <w:hideMark/>
          </w:tcPr>
          <w:p w14:paraId="39A7C3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648.98</w:t>
            </w:r>
          </w:p>
        </w:tc>
      </w:tr>
      <w:tr w:rsidR="00576DE2" w:rsidRPr="00576DE2" w14:paraId="636A7758" w14:textId="77777777" w:rsidTr="00A60CE6">
        <w:trPr>
          <w:trHeight w:val="300"/>
        </w:trPr>
        <w:tc>
          <w:tcPr>
            <w:tcW w:w="0" w:type="auto"/>
            <w:tcBorders>
              <w:top w:val="nil"/>
              <w:left w:val="nil"/>
              <w:bottom w:val="nil"/>
              <w:right w:val="nil"/>
            </w:tcBorders>
            <w:shd w:val="clear" w:color="auto" w:fill="auto"/>
            <w:noWrap/>
            <w:vAlign w:val="bottom"/>
            <w:hideMark/>
          </w:tcPr>
          <w:p w14:paraId="75D7BF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Madagascar</w:t>
            </w:r>
          </w:p>
        </w:tc>
        <w:tc>
          <w:tcPr>
            <w:tcW w:w="0" w:type="auto"/>
            <w:tcBorders>
              <w:top w:val="nil"/>
              <w:left w:val="nil"/>
              <w:bottom w:val="nil"/>
              <w:right w:val="nil"/>
            </w:tcBorders>
            <w:shd w:val="clear" w:color="auto" w:fill="auto"/>
            <w:noWrap/>
            <w:vAlign w:val="bottom"/>
            <w:hideMark/>
          </w:tcPr>
          <w:p w14:paraId="70D1EB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052A5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3D9871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11,889</w:t>
            </w:r>
          </w:p>
        </w:tc>
        <w:tc>
          <w:tcPr>
            <w:tcW w:w="0" w:type="auto"/>
            <w:tcBorders>
              <w:top w:val="nil"/>
              <w:left w:val="nil"/>
              <w:bottom w:val="nil"/>
              <w:right w:val="nil"/>
            </w:tcBorders>
            <w:shd w:val="clear" w:color="auto" w:fill="auto"/>
            <w:noWrap/>
            <w:vAlign w:val="bottom"/>
            <w:hideMark/>
          </w:tcPr>
          <w:p w14:paraId="1C4B76F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61ECC6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943E8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2F49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23E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339.78</w:t>
            </w:r>
          </w:p>
        </w:tc>
        <w:tc>
          <w:tcPr>
            <w:tcW w:w="0" w:type="auto"/>
            <w:tcBorders>
              <w:top w:val="nil"/>
              <w:left w:val="nil"/>
              <w:bottom w:val="nil"/>
              <w:right w:val="nil"/>
            </w:tcBorders>
            <w:shd w:val="clear" w:color="auto" w:fill="auto"/>
            <w:noWrap/>
            <w:vAlign w:val="bottom"/>
            <w:hideMark/>
          </w:tcPr>
          <w:p w14:paraId="3A76CD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139.66</w:t>
            </w:r>
          </w:p>
        </w:tc>
        <w:tc>
          <w:tcPr>
            <w:tcW w:w="0" w:type="auto"/>
            <w:tcBorders>
              <w:top w:val="nil"/>
              <w:left w:val="nil"/>
              <w:bottom w:val="nil"/>
              <w:right w:val="nil"/>
            </w:tcBorders>
            <w:shd w:val="clear" w:color="auto" w:fill="auto"/>
            <w:noWrap/>
            <w:vAlign w:val="bottom"/>
            <w:hideMark/>
          </w:tcPr>
          <w:p w14:paraId="7AA595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308.54</w:t>
            </w:r>
          </w:p>
        </w:tc>
        <w:tc>
          <w:tcPr>
            <w:tcW w:w="0" w:type="auto"/>
            <w:tcBorders>
              <w:top w:val="nil"/>
              <w:left w:val="nil"/>
              <w:bottom w:val="nil"/>
              <w:right w:val="nil"/>
            </w:tcBorders>
            <w:shd w:val="clear" w:color="auto" w:fill="auto"/>
            <w:noWrap/>
            <w:vAlign w:val="bottom"/>
            <w:hideMark/>
          </w:tcPr>
          <w:p w14:paraId="3D710C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191.27</w:t>
            </w:r>
          </w:p>
        </w:tc>
        <w:tc>
          <w:tcPr>
            <w:tcW w:w="0" w:type="auto"/>
            <w:tcBorders>
              <w:top w:val="nil"/>
              <w:left w:val="nil"/>
              <w:bottom w:val="nil"/>
              <w:right w:val="nil"/>
            </w:tcBorders>
            <w:shd w:val="clear" w:color="auto" w:fill="auto"/>
            <w:noWrap/>
            <w:vAlign w:val="bottom"/>
            <w:hideMark/>
          </w:tcPr>
          <w:p w14:paraId="34F87B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416.11</w:t>
            </w:r>
          </w:p>
        </w:tc>
        <w:tc>
          <w:tcPr>
            <w:tcW w:w="1304" w:type="dxa"/>
            <w:tcBorders>
              <w:top w:val="nil"/>
              <w:left w:val="nil"/>
              <w:bottom w:val="nil"/>
              <w:right w:val="nil"/>
            </w:tcBorders>
            <w:shd w:val="clear" w:color="auto" w:fill="auto"/>
            <w:noWrap/>
            <w:vAlign w:val="bottom"/>
            <w:hideMark/>
          </w:tcPr>
          <w:p w14:paraId="3BB680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485.22</w:t>
            </w:r>
          </w:p>
        </w:tc>
      </w:tr>
      <w:tr w:rsidR="00576DE2" w:rsidRPr="00576DE2" w14:paraId="1EF44CC6" w14:textId="77777777" w:rsidTr="00A60CE6">
        <w:trPr>
          <w:trHeight w:val="300"/>
        </w:trPr>
        <w:tc>
          <w:tcPr>
            <w:tcW w:w="0" w:type="auto"/>
            <w:tcBorders>
              <w:top w:val="nil"/>
              <w:left w:val="nil"/>
              <w:bottom w:val="nil"/>
              <w:right w:val="nil"/>
            </w:tcBorders>
            <w:shd w:val="clear" w:color="auto" w:fill="auto"/>
            <w:noWrap/>
            <w:vAlign w:val="bottom"/>
            <w:hideMark/>
          </w:tcPr>
          <w:p w14:paraId="067154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Malawi</w:t>
            </w:r>
          </w:p>
        </w:tc>
        <w:tc>
          <w:tcPr>
            <w:tcW w:w="0" w:type="auto"/>
            <w:tcBorders>
              <w:top w:val="nil"/>
              <w:left w:val="nil"/>
              <w:bottom w:val="nil"/>
              <w:right w:val="nil"/>
            </w:tcBorders>
            <w:shd w:val="clear" w:color="auto" w:fill="auto"/>
            <w:noWrap/>
            <w:vAlign w:val="bottom"/>
            <w:hideMark/>
          </w:tcPr>
          <w:p w14:paraId="44BC90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0F105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97725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17,834</w:t>
            </w:r>
          </w:p>
        </w:tc>
        <w:tc>
          <w:tcPr>
            <w:tcW w:w="0" w:type="auto"/>
            <w:tcBorders>
              <w:top w:val="nil"/>
              <w:left w:val="nil"/>
              <w:bottom w:val="nil"/>
              <w:right w:val="nil"/>
            </w:tcBorders>
            <w:shd w:val="clear" w:color="auto" w:fill="auto"/>
            <w:noWrap/>
            <w:vAlign w:val="bottom"/>
            <w:hideMark/>
          </w:tcPr>
          <w:p w14:paraId="3AEAEA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151.22</w:t>
            </w:r>
          </w:p>
        </w:tc>
        <w:tc>
          <w:tcPr>
            <w:tcW w:w="0" w:type="auto"/>
            <w:tcBorders>
              <w:top w:val="nil"/>
              <w:left w:val="nil"/>
              <w:bottom w:val="nil"/>
              <w:right w:val="nil"/>
            </w:tcBorders>
            <w:shd w:val="clear" w:color="auto" w:fill="auto"/>
            <w:noWrap/>
            <w:vAlign w:val="bottom"/>
            <w:hideMark/>
          </w:tcPr>
          <w:p w14:paraId="6122C6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340.66</w:t>
            </w:r>
          </w:p>
        </w:tc>
        <w:tc>
          <w:tcPr>
            <w:tcW w:w="0" w:type="auto"/>
            <w:tcBorders>
              <w:top w:val="nil"/>
              <w:left w:val="nil"/>
              <w:bottom w:val="nil"/>
              <w:right w:val="nil"/>
            </w:tcBorders>
            <w:shd w:val="clear" w:color="auto" w:fill="auto"/>
            <w:noWrap/>
            <w:vAlign w:val="bottom"/>
            <w:hideMark/>
          </w:tcPr>
          <w:p w14:paraId="0E1D50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222.60</w:t>
            </w:r>
          </w:p>
        </w:tc>
        <w:tc>
          <w:tcPr>
            <w:tcW w:w="0" w:type="auto"/>
            <w:tcBorders>
              <w:top w:val="nil"/>
              <w:left w:val="nil"/>
              <w:bottom w:val="nil"/>
              <w:right w:val="nil"/>
            </w:tcBorders>
            <w:shd w:val="clear" w:color="auto" w:fill="auto"/>
            <w:noWrap/>
            <w:vAlign w:val="bottom"/>
            <w:hideMark/>
          </w:tcPr>
          <w:p w14:paraId="15A386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502.08</w:t>
            </w:r>
          </w:p>
        </w:tc>
        <w:tc>
          <w:tcPr>
            <w:tcW w:w="0" w:type="auto"/>
            <w:tcBorders>
              <w:top w:val="nil"/>
              <w:left w:val="nil"/>
              <w:bottom w:val="nil"/>
              <w:right w:val="nil"/>
            </w:tcBorders>
            <w:shd w:val="clear" w:color="auto" w:fill="auto"/>
            <w:noWrap/>
            <w:vAlign w:val="bottom"/>
            <w:hideMark/>
          </w:tcPr>
          <w:p w14:paraId="3D6A82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564.38</w:t>
            </w:r>
          </w:p>
        </w:tc>
        <w:tc>
          <w:tcPr>
            <w:tcW w:w="0" w:type="auto"/>
            <w:tcBorders>
              <w:top w:val="nil"/>
              <w:left w:val="nil"/>
              <w:bottom w:val="nil"/>
              <w:right w:val="nil"/>
            </w:tcBorders>
            <w:shd w:val="clear" w:color="auto" w:fill="auto"/>
            <w:noWrap/>
            <w:vAlign w:val="bottom"/>
            <w:hideMark/>
          </w:tcPr>
          <w:p w14:paraId="3A272C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217.84</w:t>
            </w:r>
          </w:p>
        </w:tc>
        <w:tc>
          <w:tcPr>
            <w:tcW w:w="0" w:type="auto"/>
            <w:tcBorders>
              <w:top w:val="nil"/>
              <w:left w:val="nil"/>
              <w:bottom w:val="nil"/>
              <w:right w:val="nil"/>
            </w:tcBorders>
            <w:shd w:val="clear" w:color="auto" w:fill="auto"/>
            <w:noWrap/>
            <w:vAlign w:val="bottom"/>
            <w:hideMark/>
          </w:tcPr>
          <w:p w14:paraId="0BD5F9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361.60</w:t>
            </w:r>
          </w:p>
        </w:tc>
        <w:tc>
          <w:tcPr>
            <w:tcW w:w="0" w:type="auto"/>
            <w:tcBorders>
              <w:top w:val="nil"/>
              <w:left w:val="nil"/>
              <w:bottom w:val="nil"/>
              <w:right w:val="nil"/>
            </w:tcBorders>
            <w:shd w:val="clear" w:color="auto" w:fill="auto"/>
            <w:noWrap/>
            <w:vAlign w:val="bottom"/>
            <w:hideMark/>
          </w:tcPr>
          <w:p w14:paraId="2ABEB2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295.10</w:t>
            </w:r>
          </w:p>
        </w:tc>
        <w:tc>
          <w:tcPr>
            <w:tcW w:w="0" w:type="auto"/>
            <w:tcBorders>
              <w:top w:val="nil"/>
              <w:left w:val="nil"/>
              <w:bottom w:val="nil"/>
              <w:right w:val="nil"/>
            </w:tcBorders>
            <w:shd w:val="clear" w:color="auto" w:fill="auto"/>
            <w:noWrap/>
            <w:vAlign w:val="bottom"/>
            <w:hideMark/>
          </w:tcPr>
          <w:p w14:paraId="70E3B2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481.13</w:t>
            </w:r>
          </w:p>
        </w:tc>
        <w:tc>
          <w:tcPr>
            <w:tcW w:w="1304" w:type="dxa"/>
            <w:tcBorders>
              <w:top w:val="nil"/>
              <w:left w:val="nil"/>
              <w:bottom w:val="nil"/>
              <w:right w:val="nil"/>
            </w:tcBorders>
            <w:shd w:val="clear" w:color="auto" w:fill="auto"/>
            <w:noWrap/>
            <w:vAlign w:val="bottom"/>
            <w:hideMark/>
          </w:tcPr>
          <w:p w14:paraId="6A56CC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524.82</w:t>
            </w:r>
          </w:p>
        </w:tc>
      </w:tr>
      <w:tr w:rsidR="00576DE2" w:rsidRPr="00576DE2" w14:paraId="12BA34DA" w14:textId="77777777" w:rsidTr="00A60CE6">
        <w:trPr>
          <w:trHeight w:val="300"/>
        </w:trPr>
        <w:tc>
          <w:tcPr>
            <w:tcW w:w="0" w:type="auto"/>
            <w:tcBorders>
              <w:top w:val="nil"/>
              <w:left w:val="nil"/>
              <w:bottom w:val="nil"/>
              <w:right w:val="nil"/>
            </w:tcBorders>
            <w:shd w:val="clear" w:color="auto" w:fill="auto"/>
            <w:noWrap/>
            <w:vAlign w:val="bottom"/>
            <w:hideMark/>
          </w:tcPr>
          <w:p w14:paraId="1D3202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Mali</w:t>
            </w:r>
          </w:p>
        </w:tc>
        <w:tc>
          <w:tcPr>
            <w:tcW w:w="0" w:type="auto"/>
            <w:tcBorders>
              <w:top w:val="nil"/>
              <w:left w:val="nil"/>
              <w:bottom w:val="nil"/>
              <w:right w:val="nil"/>
            </w:tcBorders>
            <w:shd w:val="clear" w:color="auto" w:fill="auto"/>
            <w:noWrap/>
            <w:vAlign w:val="bottom"/>
            <w:hideMark/>
          </w:tcPr>
          <w:p w14:paraId="22866A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9C189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0D046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7,858</w:t>
            </w:r>
          </w:p>
        </w:tc>
        <w:tc>
          <w:tcPr>
            <w:tcW w:w="0" w:type="auto"/>
            <w:tcBorders>
              <w:top w:val="nil"/>
              <w:left w:val="nil"/>
              <w:bottom w:val="nil"/>
              <w:right w:val="nil"/>
            </w:tcBorders>
            <w:shd w:val="clear" w:color="auto" w:fill="auto"/>
            <w:noWrap/>
            <w:vAlign w:val="bottom"/>
            <w:hideMark/>
          </w:tcPr>
          <w:p w14:paraId="413446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191.42</w:t>
            </w:r>
          </w:p>
        </w:tc>
        <w:tc>
          <w:tcPr>
            <w:tcW w:w="0" w:type="auto"/>
            <w:tcBorders>
              <w:top w:val="nil"/>
              <w:left w:val="nil"/>
              <w:bottom w:val="nil"/>
              <w:right w:val="nil"/>
            </w:tcBorders>
            <w:shd w:val="clear" w:color="auto" w:fill="auto"/>
            <w:noWrap/>
            <w:vAlign w:val="bottom"/>
            <w:hideMark/>
          </w:tcPr>
          <w:p w14:paraId="0D7F56F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253.15</w:t>
            </w:r>
          </w:p>
        </w:tc>
        <w:tc>
          <w:tcPr>
            <w:tcW w:w="0" w:type="auto"/>
            <w:tcBorders>
              <w:top w:val="nil"/>
              <w:left w:val="nil"/>
              <w:bottom w:val="nil"/>
              <w:right w:val="nil"/>
            </w:tcBorders>
            <w:shd w:val="clear" w:color="auto" w:fill="auto"/>
            <w:noWrap/>
            <w:vAlign w:val="bottom"/>
            <w:hideMark/>
          </w:tcPr>
          <w:p w14:paraId="6937E32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263.00</w:t>
            </w:r>
          </w:p>
        </w:tc>
        <w:tc>
          <w:tcPr>
            <w:tcW w:w="0" w:type="auto"/>
            <w:tcBorders>
              <w:top w:val="nil"/>
              <w:left w:val="nil"/>
              <w:bottom w:val="nil"/>
              <w:right w:val="nil"/>
            </w:tcBorders>
            <w:shd w:val="clear" w:color="auto" w:fill="auto"/>
            <w:noWrap/>
            <w:vAlign w:val="bottom"/>
            <w:hideMark/>
          </w:tcPr>
          <w:p w14:paraId="201203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348.30</w:t>
            </w:r>
          </w:p>
        </w:tc>
        <w:tc>
          <w:tcPr>
            <w:tcW w:w="0" w:type="auto"/>
            <w:tcBorders>
              <w:top w:val="nil"/>
              <w:left w:val="nil"/>
              <w:bottom w:val="nil"/>
              <w:right w:val="nil"/>
            </w:tcBorders>
            <w:shd w:val="clear" w:color="auto" w:fill="auto"/>
            <w:noWrap/>
            <w:vAlign w:val="bottom"/>
            <w:hideMark/>
          </w:tcPr>
          <w:p w14:paraId="6E0D84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377.16</w:t>
            </w:r>
          </w:p>
        </w:tc>
        <w:tc>
          <w:tcPr>
            <w:tcW w:w="0" w:type="auto"/>
            <w:tcBorders>
              <w:top w:val="nil"/>
              <w:left w:val="nil"/>
              <w:bottom w:val="nil"/>
              <w:right w:val="nil"/>
            </w:tcBorders>
            <w:shd w:val="clear" w:color="auto" w:fill="auto"/>
            <w:noWrap/>
            <w:vAlign w:val="bottom"/>
            <w:hideMark/>
          </w:tcPr>
          <w:p w14:paraId="17ADEC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328.40</w:t>
            </w:r>
          </w:p>
        </w:tc>
        <w:tc>
          <w:tcPr>
            <w:tcW w:w="0" w:type="auto"/>
            <w:tcBorders>
              <w:top w:val="nil"/>
              <w:left w:val="nil"/>
              <w:bottom w:val="nil"/>
              <w:right w:val="nil"/>
            </w:tcBorders>
            <w:shd w:val="clear" w:color="auto" w:fill="auto"/>
            <w:noWrap/>
            <w:vAlign w:val="bottom"/>
            <w:hideMark/>
          </w:tcPr>
          <w:p w14:paraId="066112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487.84</w:t>
            </w:r>
          </w:p>
        </w:tc>
        <w:tc>
          <w:tcPr>
            <w:tcW w:w="0" w:type="auto"/>
            <w:tcBorders>
              <w:top w:val="nil"/>
              <w:left w:val="nil"/>
              <w:bottom w:val="nil"/>
              <w:right w:val="nil"/>
            </w:tcBorders>
            <w:shd w:val="clear" w:color="auto" w:fill="auto"/>
            <w:noWrap/>
            <w:vAlign w:val="bottom"/>
            <w:hideMark/>
          </w:tcPr>
          <w:p w14:paraId="5500C6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484.42</w:t>
            </w:r>
          </w:p>
        </w:tc>
        <w:tc>
          <w:tcPr>
            <w:tcW w:w="0" w:type="auto"/>
            <w:tcBorders>
              <w:top w:val="nil"/>
              <w:left w:val="nil"/>
              <w:bottom w:val="nil"/>
              <w:right w:val="nil"/>
            </w:tcBorders>
            <w:shd w:val="clear" w:color="auto" w:fill="auto"/>
            <w:noWrap/>
            <w:vAlign w:val="bottom"/>
            <w:hideMark/>
          </w:tcPr>
          <w:p w14:paraId="19CB8F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672.54</w:t>
            </w:r>
          </w:p>
        </w:tc>
        <w:tc>
          <w:tcPr>
            <w:tcW w:w="1304" w:type="dxa"/>
            <w:tcBorders>
              <w:top w:val="nil"/>
              <w:left w:val="nil"/>
              <w:bottom w:val="nil"/>
              <w:right w:val="nil"/>
            </w:tcBorders>
            <w:shd w:val="clear" w:color="auto" w:fill="auto"/>
            <w:noWrap/>
            <w:vAlign w:val="bottom"/>
            <w:hideMark/>
          </w:tcPr>
          <w:p w14:paraId="313D2B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704.22</w:t>
            </w:r>
          </w:p>
        </w:tc>
      </w:tr>
      <w:tr w:rsidR="00576DE2" w:rsidRPr="00576DE2" w14:paraId="2C1FE20B" w14:textId="77777777" w:rsidTr="00A60CE6">
        <w:trPr>
          <w:trHeight w:val="300"/>
        </w:trPr>
        <w:tc>
          <w:tcPr>
            <w:tcW w:w="0" w:type="auto"/>
            <w:tcBorders>
              <w:top w:val="nil"/>
              <w:left w:val="nil"/>
              <w:bottom w:val="nil"/>
              <w:right w:val="nil"/>
            </w:tcBorders>
            <w:shd w:val="clear" w:color="auto" w:fill="auto"/>
            <w:noWrap/>
            <w:vAlign w:val="bottom"/>
            <w:hideMark/>
          </w:tcPr>
          <w:p w14:paraId="0C8A4BE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Mozambique</w:t>
            </w:r>
          </w:p>
        </w:tc>
        <w:tc>
          <w:tcPr>
            <w:tcW w:w="0" w:type="auto"/>
            <w:tcBorders>
              <w:top w:val="nil"/>
              <w:left w:val="nil"/>
              <w:bottom w:val="nil"/>
              <w:right w:val="nil"/>
            </w:tcBorders>
            <w:shd w:val="clear" w:color="auto" w:fill="auto"/>
            <w:noWrap/>
            <w:vAlign w:val="bottom"/>
            <w:hideMark/>
          </w:tcPr>
          <w:p w14:paraId="308E22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7C4C2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326571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9,745</w:t>
            </w:r>
          </w:p>
        </w:tc>
        <w:tc>
          <w:tcPr>
            <w:tcW w:w="0" w:type="auto"/>
            <w:tcBorders>
              <w:top w:val="nil"/>
              <w:left w:val="nil"/>
              <w:bottom w:val="nil"/>
              <w:right w:val="nil"/>
            </w:tcBorders>
            <w:shd w:val="clear" w:color="auto" w:fill="auto"/>
            <w:noWrap/>
            <w:vAlign w:val="bottom"/>
            <w:hideMark/>
          </w:tcPr>
          <w:p w14:paraId="78CF6B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228.48</w:t>
            </w:r>
          </w:p>
        </w:tc>
        <w:tc>
          <w:tcPr>
            <w:tcW w:w="0" w:type="auto"/>
            <w:tcBorders>
              <w:top w:val="nil"/>
              <w:left w:val="nil"/>
              <w:bottom w:val="nil"/>
              <w:right w:val="nil"/>
            </w:tcBorders>
            <w:shd w:val="clear" w:color="auto" w:fill="auto"/>
            <w:noWrap/>
            <w:vAlign w:val="bottom"/>
            <w:hideMark/>
          </w:tcPr>
          <w:p w14:paraId="485C23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338.55</w:t>
            </w:r>
          </w:p>
        </w:tc>
        <w:tc>
          <w:tcPr>
            <w:tcW w:w="0" w:type="auto"/>
            <w:tcBorders>
              <w:top w:val="nil"/>
              <w:left w:val="nil"/>
              <w:bottom w:val="nil"/>
              <w:right w:val="nil"/>
            </w:tcBorders>
            <w:shd w:val="clear" w:color="auto" w:fill="auto"/>
            <w:noWrap/>
            <w:vAlign w:val="bottom"/>
            <w:hideMark/>
          </w:tcPr>
          <w:p w14:paraId="11D39E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295.36</w:t>
            </w:r>
          </w:p>
        </w:tc>
        <w:tc>
          <w:tcPr>
            <w:tcW w:w="0" w:type="auto"/>
            <w:tcBorders>
              <w:top w:val="nil"/>
              <w:left w:val="nil"/>
              <w:bottom w:val="nil"/>
              <w:right w:val="nil"/>
            </w:tcBorders>
            <w:shd w:val="clear" w:color="auto" w:fill="auto"/>
            <w:noWrap/>
            <w:vAlign w:val="bottom"/>
            <w:hideMark/>
          </w:tcPr>
          <w:p w14:paraId="7E65AE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475.95</w:t>
            </w:r>
          </w:p>
        </w:tc>
        <w:tc>
          <w:tcPr>
            <w:tcW w:w="0" w:type="auto"/>
            <w:tcBorders>
              <w:top w:val="nil"/>
              <w:left w:val="nil"/>
              <w:bottom w:val="nil"/>
              <w:right w:val="nil"/>
            </w:tcBorders>
            <w:shd w:val="clear" w:color="auto" w:fill="auto"/>
            <w:noWrap/>
            <w:vAlign w:val="bottom"/>
            <w:hideMark/>
          </w:tcPr>
          <w:p w14:paraId="1DF4A5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550.50</w:t>
            </w:r>
          </w:p>
        </w:tc>
        <w:tc>
          <w:tcPr>
            <w:tcW w:w="0" w:type="auto"/>
            <w:tcBorders>
              <w:top w:val="nil"/>
              <w:left w:val="nil"/>
              <w:bottom w:val="nil"/>
              <w:right w:val="nil"/>
            </w:tcBorders>
            <w:shd w:val="clear" w:color="auto" w:fill="auto"/>
            <w:noWrap/>
            <w:vAlign w:val="bottom"/>
            <w:hideMark/>
          </w:tcPr>
          <w:p w14:paraId="4D8291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282.94</w:t>
            </w:r>
          </w:p>
        </w:tc>
        <w:tc>
          <w:tcPr>
            <w:tcW w:w="0" w:type="auto"/>
            <w:tcBorders>
              <w:top w:val="nil"/>
              <w:left w:val="nil"/>
              <w:bottom w:val="nil"/>
              <w:right w:val="nil"/>
            </w:tcBorders>
            <w:shd w:val="clear" w:color="auto" w:fill="auto"/>
            <w:noWrap/>
            <w:vAlign w:val="bottom"/>
            <w:hideMark/>
          </w:tcPr>
          <w:p w14:paraId="251162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411.09</w:t>
            </w:r>
          </w:p>
        </w:tc>
        <w:tc>
          <w:tcPr>
            <w:tcW w:w="0" w:type="auto"/>
            <w:tcBorders>
              <w:top w:val="nil"/>
              <w:left w:val="nil"/>
              <w:bottom w:val="nil"/>
              <w:right w:val="nil"/>
            </w:tcBorders>
            <w:shd w:val="clear" w:color="auto" w:fill="auto"/>
            <w:noWrap/>
            <w:vAlign w:val="bottom"/>
            <w:hideMark/>
          </w:tcPr>
          <w:p w14:paraId="26F7F9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382.42</w:t>
            </w:r>
          </w:p>
        </w:tc>
        <w:tc>
          <w:tcPr>
            <w:tcW w:w="0" w:type="auto"/>
            <w:tcBorders>
              <w:top w:val="nil"/>
              <w:left w:val="nil"/>
              <w:bottom w:val="nil"/>
              <w:right w:val="nil"/>
            </w:tcBorders>
            <w:shd w:val="clear" w:color="auto" w:fill="auto"/>
            <w:noWrap/>
            <w:vAlign w:val="bottom"/>
            <w:hideMark/>
          </w:tcPr>
          <w:p w14:paraId="121980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545.79</w:t>
            </w:r>
          </w:p>
        </w:tc>
        <w:tc>
          <w:tcPr>
            <w:tcW w:w="1304" w:type="dxa"/>
            <w:tcBorders>
              <w:top w:val="nil"/>
              <w:left w:val="nil"/>
              <w:bottom w:val="nil"/>
              <w:right w:val="nil"/>
            </w:tcBorders>
            <w:shd w:val="clear" w:color="auto" w:fill="auto"/>
            <w:noWrap/>
            <w:vAlign w:val="bottom"/>
            <w:hideMark/>
          </w:tcPr>
          <w:p w14:paraId="7773AF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584.76</w:t>
            </w:r>
          </w:p>
        </w:tc>
      </w:tr>
      <w:tr w:rsidR="00576DE2" w:rsidRPr="00576DE2" w14:paraId="4EBC3A33" w14:textId="77777777" w:rsidTr="00A60CE6">
        <w:trPr>
          <w:trHeight w:val="300"/>
        </w:trPr>
        <w:tc>
          <w:tcPr>
            <w:tcW w:w="0" w:type="auto"/>
            <w:tcBorders>
              <w:top w:val="nil"/>
              <w:left w:val="nil"/>
              <w:bottom w:val="nil"/>
              <w:right w:val="nil"/>
            </w:tcBorders>
            <w:shd w:val="clear" w:color="auto" w:fill="auto"/>
            <w:noWrap/>
            <w:vAlign w:val="bottom"/>
            <w:hideMark/>
          </w:tcPr>
          <w:p w14:paraId="5E2F8A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Namibia</w:t>
            </w:r>
          </w:p>
        </w:tc>
        <w:tc>
          <w:tcPr>
            <w:tcW w:w="0" w:type="auto"/>
            <w:tcBorders>
              <w:top w:val="nil"/>
              <w:left w:val="nil"/>
              <w:bottom w:val="nil"/>
              <w:right w:val="nil"/>
            </w:tcBorders>
            <w:shd w:val="clear" w:color="auto" w:fill="auto"/>
            <w:noWrap/>
            <w:vAlign w:val="bottom"/>
            <w:hideMark/>
          </w:tcPr>
          <w:p w14:paraId="60D793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93B4A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2AB42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6,167</w:t>
            </w:r>
          </w:p>
        </w:tc>
        <w:tc>
          <w:tcPr>
            <w:tcW w:w="0" w:type="auto"/>
            <w:tcBorders>
              <w:top w:val="nil"/>
              <w:left w:val="nil"/>
              <w:bottom w:val="nil"/>
              <w:right w:val="nil"/>
            </w:tcBorders>
            <w:shd w:val="clear" w:color="auto" w:fill="auto"/>
            <w:noWrap/>
            <w:vAlign w:val="bottom"/>
            <w:hideMark/>
          </w:tcPr>
          <w:p w14:paraId="7F2703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90.04</w:t>
            </w:r>
          </w:p>
        </w:tc>
        <w:tc>
          <w:tcPr>
            <w:tcW w:w="0" w:type="auto"/>
            <w:tcBorders>
              <w:top w:val="nil"/>
              <w:left w:val="nil"/>
              <w:bottom w:val="nil"/>
              <w:right w:val="nil"/>
            </w:tcBorders>
            <w:shd w:val="clear" w:color="auto" w:fill="auto"/>
            <w:noWrap/>
            <w:vAlign w:val="bottom"/>
            <w:hideMark/>
          </w:tcPr>
          <w:p w14:paraId="16C42B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137.07</w:t>
            </w:r>
          </w:p>
        </w:tc>
        <w:tc>
          <w:tcPr>
            <w:tcW w:w="0" w:type="auto"/>
            <w:tcBorders>
              <w:top w:val="nil"/>
              <w:left w:val="nil"/>
              <w:bottom w:val="nil"/>
              <w:right w:val="nil"/>
            </w:tcBorders>
            <w:shd w:val="clear" w:color="auto" w:fill="auto"/>
            <w:noWrap/>
            <w:vAlign w:val="bottom"/>
            <w:hideMark/>
          </w:tcPr>
          <w:p w14:paraId="7EC8E5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118.08</w:t>
            </w:r>
          </w:p>
        </w:tc>
        <w:tc>
          <w:tcPr>
            <w:tcW w:w="0" w:type="auto"/>
            <w:tcBorders>
              <w:top w:val="nil"/>
              <w:left w:val="nil"/>
              <w:bottom w:val="nil"/>
              <w:right w:val="nil"/>
            </w:tcBorders>
            <w:shd w:val="clear" w:color="auto" w:fill="auto"/>
            <w:noWrap/>
            <w:vAlign w:val="bottom"/>
            <w:hideMark/>
          </w:tcPr>
          <w:p w14:paraId="7C09AE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191.33</w:t>
            </w:r>
          </w:p>
        </w:tc>
        <w:tc>
          <w:tcPr>
            <w:tcW w:w="0" w:type="auto"/>
            <w:tcBorders>
              <w:top w:val="nil"/>
              <w:left w:val="nil"/>
              <w:bottom w:val="nil"/>
              <w:right w:val="nil"/>
            </w:tcBorders>
            <w:shd w:val="clear" w:color="auto" w:fill="auto"/>
            <w:noWrap/>
            <w:vAlign w:val="bottom"/>
            <w:hideMark/>
          </w:tcPr>
          <w:p w14:paraId="1A69C4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243.33</w:t>
            </w:r>
          </w:p>
        </w:tc>
        <w:tc>
          <w:tcPr>
            <w:tcW w:w="0" w:type="auto"/>
            <w:tcBorders>
              <w:top w:val="nil"/>
              <w:left w:val="nil"/>
              <w:bottom w:val="nil"/>
              <w:right w:val="nil"/>
            </w:tcBorders>
            <w:shd w:val="clear" w:color="auto" w:fill="auto"/>
            <w:noWrap/>
            <w:vAlign w:val="bottom"/>
            <w:hideMark/>
          </w:tcPr>
          <w:p w14:paraId="669FDD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105.06</w:t>
            </w:r>
          </w:p>
        </w:tc>
        <w:tc>
          <w:tcPr>
            <w:tcW w:w="0" w:type="auto"/>
            <w:tcBorders>
              <w:top w:val="nil"/>
              <w:left w:val="nil"/>
              <w:bottom w:val="nil"/>
              <w:right w:val="nil"/>
            </w:tcBorders>
            <w:shd w:val="clear" w:color="auto" w:fill="auto"/>
            <w:noWrap/>
            <w:vAlign w:val="bottom"/>
            <w:hideMark/>
          </w:tcPr>
          <w:p w14:paraId="1E0D31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151.74</w:t>
            </w:r>
          </w:p>
        </w:tc>
        <w:tc>
          <w:tcPr>
            <w:tcW w:w="0" w:type="auto"/>
            <w:tcBorders>
              <w:top w:val="nil"/>
              <w:left w:val="nil"/>
              <w:bottom w:val="nil"/>
              <w:right w:val="nil"/>
            </w:tcBorders>
            <w:shd w:val="clear" w:color="auto" w:fill="auto"/>
            <w:noWrap/>
            <w:vAlign w:val="bottom"/>
            <w:hideMark/>
          </w:tcPr>
          <w:p w14:paraId="7B3E68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139.50</w:t>
            </w:r>
          </w:p>
        </w:tc>
        <w:tc>
          <w:tcPr>
            <w:tcW w:w="0" w:type="auto"/>
            <w:tcBorders>
              <w:top w:val="nil"/>
              <w:left w:val="nil"/>
              <w:bottom w:val="nil"/>
              <w:right w:val="nil"/>
            </w:tcBorders>
            <w:shd w:val="clear" w:color="auto" w:fill="auto"/>
            <w:noWrap/>
            <w:vAlign w:val="bottom"/>
            <w:hideMark/>
          </w:tcPr>
          <w:p w14:paraId="24368E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206.20</w:t>
            </w:r>
          </w:p>
        </w:tc>
        <w:tc>
          <w:tcPr>
            <w:tcW w:w="1304" w:type="dxa"/>
            <w:tcBorders>
              <w:top w:val="nil"/>
              <w:left w:val="nil"/>
              <w:bottom w:val="nil"/>
              <w:right w:val="nil"/>
            </w:tcBorders>
            <w:shd w:val="clear" w:color="auto" w:fill="auto"/>
            <w:noWrap/>
            <w:vAlign w:val="bottom"/>
            <w:hideMark/>
          </w:tcPr>
          <w:p w14:paraId="5C01DE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264.22</w:t>
            </w:r>
          </w:p>
        </w:tc>
      </w:tr>
      <w:tr w:rsidR="00576DE2" w:rsidRPr="00576DE2" w14:paraId="0577457D" w14:textId="77777777" w:rsidTr="00A60CE6">
        <w:trPr>
          <w:trHeight w:val="300"/>
        </w:trPr>
        <w:tc>
          <w:tcPr>
            <w:tcW w:w="0" w:type="auto"/>
            <w:tcBorders>
              <w:top w:val="nil"/>
              <w:left w:val="nil"/>
              <w:bottom w:val="nil"/>
              <w:right w:val="nil"/>
            </w:tcBorders>
            <w:shd w:val="clear" w:color="auto" w:fill="auto"/>
            <w:noWrap/>
            <w:vAlign w:val="bottom"/>
            <w:hideMark/>
          </w:tcPr>
          <w:p w14:paraId="26119B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Niger</w:t>
            </w:r>
          </w:p>
        </w:tc>
        <w:tc>
          <w:tcPr>
            <w:tcW w:w="0" w:type="auto"/>
            <w:tcBorders>
              <w:top w:val="nil"/>
              <w:left w:val="nil"/>
              <w:bottom w:val="nil"/>
              <w:right w:val="nil"/>
            </w:tcBorders>
            <w:shd w:val="clear" w:color="auto" w:fill="auto"/>
            <w:noWrap/>
            <w:vAlign w:val="bottom"/>
            <w:hideMark/>
          </w:tcPr>
          <w:p w14:paraId="0C7465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86509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71CFA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8,656</w:t>
            </w:r>
          </w:p>
        </w:tc>
        <w:tc>
          <w:tcPr>
            <w:tcW w:w="0" w:type="auto"/>
            <w:tcBorders>
              <w:top w:val="nil"/>
              <w:left w:val="nil"/>
              <w:bottom w:val="nil"/>
              <w:right w:val="nil"/>
            </w:tcBorders>
            <w:shd w:val="clear" w:color="auto" w:fill="auto"/>
            <w:noWrap/>
            <w:vAlign w:val="bottom"/>
            <w:hideMark/>
          </w:tcPr>
          <w:p w14:paraId="7DB873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260.31</w:t>
            </w:r>
          </w:p>
        </w:tc>
        <w:tc>
          <w:tcPr>
            <w:tcW w:w="0" w:type="auto"/>
            <w:tcBorders>
              <w:top w:val="nil"/>
              <w:left w:val="nil"/>
              <w:bottom w:val="nil"/>
              <w:right w:val="nil"/>
            </w:tcBorders>
            <w:shd w:val="clear" w:color="auto" w:fill="auto"/>
            <w:noWrap/>
            <w:vAlign w:val="bottom"/>
            <w:hideMark/>
          </w:tcPr>
          <w:p w14:paraId="2840C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434.96</w:t>
            </w:r>
          </w:p>
        </w:tc>
        <w:tc>
          <w:tcPr>
            <w:tcW w:w="0" w:type="auto"/>
            <w:tcBorders>
              <w:top w:val="nil"/>
              <w:left w:val="nil"/>
              <w:bottom w:val="nil"/>
              <w:right w:val="nil"/>
            </w:tcBorders>
            <w:shd w:val="clear" w:color="auto" w:fill="auto"/>
            <w:noWrap/>
            <w:vAlign w:val="bottom"/>
            <w:hideMark/>
          </w:tcPr>
          <w:p w14:paraId="572F17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437.17</w:t>
            </w:r>
          </w:p>
        </w:tc>
        <w:tc>
          <w:tcPr>
            <w:tcW w:w="0" w:type="auto"/>
            <w:tcBorders>
              <w:top w:val="nil"/>
              <w:left w:val="nil"/>
              <w:bottom w:val="nil"/>
              <w:right w:val="nil"/>
            </w:tcBorders>
            <w:shd w:val="clear" w:color="auto" w:fill="auto"/>
            <w:noWrap/>
            <w:vAlign w:val="bottom"/>
            <w:hideMark/>
          </w:tcPr>
          <w:p w14:paraId="449FF2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705.73</w:t>
            </w:r>
          </w:p>
        </w:tc>
        <w:tc>
          <w:tcPr>
            <w:tcW w:w="0" w:type="auto"/>
            <w:tcBorders>
              <w:top w:val="nil"/>
              <w:left w:val="nil"/>
              <w:bottom w:val="nil"/>
              <w:right w:val="nil"/>
            </w:tcBorders>
            <w:shd w:val="clear" w:color="auto" w:fill="auto"/>
            <w:noWrap/>
            <w:vAlign w:val="bottom"/>
            <w:hideMark/>
          </w:tcPr>
          <w:p w14:paraId="471B56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792.63</w:t>
            </w:r>
          </w:p>
        </w:tc>
        <w:tc>
          <w:tcPr>
            <w:tcW w:w="0" w:type="auto"/>
            <w:tcBorders>
              <w:top w:val="nil"/>
              <w:left w:val="nil"/>
              <w:bottom w:val="nil"/>
              <w:right w:val="nil"/>
            </w:tcBorders>
            <w:shd w:val="clear" w:color="auto" w:fill="auto"/>
            <w:noWrap/>
            <w:vAlign w:val="bottom"/>
            <w:hideMark/>
          </w:tcPr>
          <w:p w14:paraId="7EDF0E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300.10</w:t>
            </w:r>
          </w:p>
        </w:tc>
        <w:tc>
          <w:tcPr>
            <w:tcW w:w="0" w:type="auto"/>
            <w:tcBorders>
              <w:top w:val="nil"/>
              <w:left w:val="nil"/>
              <w:bottom w:val="nil"/>
              <w:right w:val="nil"/>
            </w:tcBorders>
            <w:shd w:val="clear" w:color="auto" w:fill="auto"/>
            <w:noWrap/>
            <w:vAlign w:val="bottom"/>
            <w:hideMark/>
          </w:tcPr>
          <w:p w14:paraId="4E2C1A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501.13</w:t>
            </w:r>
          </w:p>
        </w:tc>
        <w:tc>
          <w:tcPr>
            <w:tcW w:w="0" w:type="auto"/>
            <w:tcBorders>
              <w:top w:val="nil"/>
              <w:left w:val="nil"/>
              <w:bottom w:val="nil"/>
              <w:right w:val="nil"/>
            </w:tcBorders>
            <w:shd w:val="clear" w:color="auto" w:fill="auto"/>
            <w:noWrap/>
            <w:vAlign w:val="bottom"/>
            <w:hideMark/>
          </w:tcPr>
          <w:p w14:paraId="0CF866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516.25</w:t>
            </w:r>
          </w:p>
        </w:tc>
        <w:tc>
          <w:tcPr>
            <w:tcW w:w="0" w:type="auto"/>
            <w:tcBorders>
              <w:top w:val="nil"/>
              <w:left w:val="nil"/>
              <w:bottom w:val="nil"/>
              <w:right w:val="nil"/>
            </w:tcBorders>
            <w:shd w:val="clear" w:color="auto" w:fill="auto"/>
            <w:noWrap/>
            <w:vAlign w:val="bottom"/>
            <w:hideMark/>
          </w:tcPr>
          <w:p w14:paraId="307058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736.58</w:t>
            </w:r>
          </w:p>
        </w:tc>
        <w:tc>
          <w:tcPr>
            <w:tcW w:w="1304" w:type="dxa"/>
            <w:tcBorders>
              <w:top w:val="nil"/>
              <w:left w:val="nil"/>
              <w:bottom w:val="nil"/>
              <w:right w:val="nil"/>
            </w:tcBorders>
            <w:shd w:val="clear" w:color="auto" w:fill="auto"/>
            <w:noWrap/>
            <w:vAlign w:val="bottom"/>
            <w:hideMark/>
          </w:tcPr>
          <w:p w14:paraId="6111DD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758.40</w:t>
            </w:r>
          </w:p>
        </w:tc>
      </w:tr>
      <w:tr w:rsidR="00576DE2" w:rsidRPr="00576DE2" w14:paraId="0C177F85" w14:textId="77777777" w:rsidTr="00A60CE6">
        <w:trPr>
          <w:trHeight w:val="300"/>
        </w:trPr>
        <w:tc>
          <w:tcPr>
            <w:tcW w:w="0" w:type="auto"/>
            <w:tcBorders>
              <w:top w:val="nil"/>
              <w:left w:val="nil"/>
              <w:bottom w:val="nil"/>
              <w:right w:val="nil"/>
            </w:tcBorders>
            <w:shd w:val="clear" w:color="auto" w:fill="auto"/>
            <w:noWrap/>
            <w:vAlign w:val="bottom"/>
            <w:hideMark/>
          </w:tcPr>
          <w:p w14:paraId="4BB186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Nigeria</w:t>
            </w:r>
          </w:p>
        </w:tc>
        <w:tc>
          <w:tcPr>
            <w:tcW w:w="0" w:type="auto"/>
            <w:tcBorders>
              <w:top w:val="nil"/>
              <w:left w:val="nil"/>
              <w:bottom w:val="nil"/>
              <w:right w:val="nil"/>
            </w:tcBorders>
            <w:shd w:val="clear" w:color="auto" w:fill="auto"/>
            <w:noWrap/>
            <w:vAlign w:val="bottom"/>
            <w:hideMark/>
          </w:tcPr>
          <w:p w14:paraId="7480ED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12DF3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2AE2A4F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26,174</w:t>
            </w:r>
          </w:p>
        </w:tc>
        <w:tc>
          <w:tcPr>
            <w:tcW w:w="0" w:type="auto"/>
            <w:tcBorders>
              <w:top w:val="nil"/>
              <w:left w:val="nil"/>
              <w:bottom w:val="nil"/>
              <w:right w:val="nil"/>
            </w:tcBorders>
            <w:shd w:val="clear" w:color="auto" w:fill="auto"/>
            <w:noWrap/>
            <w:vAlign w:val="bottom"/>
            <w:hideMark/>
          </w:tcPr>
          <w:p w14:paraId="53DEF45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227.05</w:t>
            </w:r>
          </w:p>
        </w:tc>
        <w:tc>
          <w:tcPr>
            <w:tcW w:w="0" w:type="auto"/>
            <w:tcBorders>
              <w:top w:val="nil"/>
              <w:left w:val="nil"/>
              <w:bottom w:val="nil"/>
              <w:right w:val="nil"/>
            </w:tcBorders>
            <w:shd w:val="clear" w:color="auto" w:fill="auto"/>
            <w:noWrap/>
            <w:vAlign w:val="bottom"/>
            <w:hideMark/>
          </w:tcPr>
          <w:p w14:paraId="2B5177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378.80</w:t>
            </w:r>
          </w:p>
        </w:tc>
        <w:tc>
          <w:tcPr>
            <w:tcW w:w="0" w:type="auto"/>
            <w:tcBorders>
              <w:top w:val="nil"/>
              <w:left w:val="nil"/>
              <w:bottom w:val="nil"/>
              <w:right w:val="nil"/>
            </w:tcBorders>
            <w:shd w:val="clear" w:color="auto" w:fill="auto"/>
            <w:noWrap/>
            <w:vAlign w:val="bottom"/>
            <w:hideMark/>
          </w:tcPr>
          <w:p w14:paraId="6F6E533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334.04</w:t>
            </w:r>
          </w:p>
        </w:tc>
        <w:tc>
          <w:tcPr>
            <w:tcW w:w="0" w:type="auto"/>
            <w:tcBorders>
              <w:top w:val="nil"/>
              <w:left w:val="nil"/>
              <w:bottom w:val="nil"/>
              <w:right w:val="nil"/>
            </w:tcBorders>
            <w:shd w:val="clear" w:color="auto" w:fill="auto"/>
            <w:noWrap/>
            <w:vAlign w:val="bottom"/>
            <w:hideMark/>
          </w:tcPr>
          <w:p w14:paraId="767B00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524.61</w:t>
            </w:r>
          </w:p>
        </w:tc>
        <w:tc>
          <w:tcPr>
            <w:tcW w:w="0" w:type="auto"/>
            <w:tcBorders>
              <w:top w:val="nil"/>
              <w:left w:val="nil"/>
              <w:bottom w:val="nil"/>
              <w:right w:val="nil"/>
            </w:tcBorders>
            <w:shd w:val="clear" w:color="auto" w:fill="auto"/>
            <w:noWrap/>
            <w:vAlign w:val="bottom"/>
            <w:hideMark/>
          </w:tcPr>
          <w:p w14:paraId="67D3FB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579.88</w:t>
            </w:r>
          </w:p>
        </w:tc>
        <w:tc>
          <w:tcPr>
            <w:tcW w:w="0" w:type="auto"/>
            <w:tcBorders>
              <w:top w:val="nil"/>
              <w:left w:val="nil"/>
              <w:bottom w:val="nil"/>
              <w:right w:val="nil"/>
            </w:tcBorders>
            <w:shd w:val="clear" w:color="auto" w:fill="auto"/>
            <w:noWrap/>
            <w:vAlign w:val="bottom"/>
            <w:hideMark/>
          </w:tcPr>
          <w:p w14:paraId="4A5F787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268.63</w:t>
            </w:r>
          </w:p>
        </w:tc>
        <w:tc>
          <w:tcPr>
            <w:tcW w:w="0" w:type="auto"/>
            <w:tcBorders>
              <w:top w:val="nil"/>
              <w:left w:val="nil"/>
              <w:bottom w:val="nil"/>
              <w:right w:val="nil"/>
            </w:tcBorders>
            <w:shd w:val="clear" w:color="auto" w:fill="auto"/>
            <w:noWrap/>
            <w:vAlign w:val="bottom"/>
            <w:hideMark/>
          </w:tcPr>
          <w:p w14:paraId="4B9CC7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420.66</w:t>
            </w:r>
          </w:p>
        </w:tc>
        <w:tc>
          <w:tcPr>
            <w:tcW w:w="0" w:type="auto"/>
            <w:tcBorders>
              <w:top w:val="nil"/>
              <w:left w:val="nil"/>
              <w:bottom w:val="nil"/>
              <w:right w:val="nil"/>
            </w:tcBorders>
            <w:shd w:val="clear" w:color="auto" w:fill="auto"/>
            <w:noWrap/>
            <w:vAlign w:val="bottom"/>
            <w:hideMark/>
          </w:tcPr>
          <w:p w14:paraId="58918B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376.18</w:t>
            </w:r>
          </w:p>
        </w:tc>
        <w:tc>
          <w:tcPr>
            <w:tcW w:w="0" w:type="auto"/>
            <w:tcBorders>
              <w:top w:val="nil"/>
              <w:left w:val="nil"/>
              <w:bottom w:val="nil"/>
              <w:right w:val="nil"/>
            </w:tcBorders>
            <w:shd w:val="clear" w:color="auto" w:fill="auto"/>
            <w:noWrap/>
            <w:vAlign w:val="bottom"/>
            <w:hideMark/>
          </w:tcPr>
          <w:p w14:paraId="62B390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566.95</w:t>
            </w:r>
          </w:p>
        </w:tc>
        <w:tc>
          <w:tcPr>
            <w:tcW w:w="1304" w:type="dxa"/>
            <w:tcBorders>
              <w:top w:val="nil"/>
              <w:left w:val="nil"/>
              <w:bottom w:val="nil"/>
              <w:right w:val="nil"/>
            </w:tcBorders>
            <w:shd w:val="clear" w:color="auto" w:fill="auto"/>
            <w:noWrap/>
            <w:vAlign w:val="bottom"/>
            <w:hideMark/>
          </w:tcPr>
          <w:p w14:paraId="1DC0E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628.64</w:t>
            </w:r>
          </w:p>
        </w:tc>
      </w:tr>
      <w:tr w:rsidR="00576DE2" w:rsidRPr="00576DE2" w14:paraId="344613F5" w14:textId="77777777" w:rsidTr="00A60CE6">
        <w:trPr>
          <w:trHeight w:val="300"/>
        </w:trPr>
        <w:tc>
          <w:tcPr>
            <w:tcW w:w="0" w:type="auto"/>
            <w:tcBorders>
              <w:top w:val="nil"/>
              <w:left w:val="nil"/>
              <w:bottom w:val="nil"/>
              <w:right w:val="nil"/>
            </w:tcBorders>
            <w:shd w:val="clear" w:color="auto" w:fill="auto"/>
            <w:noWrap/>
            <w:vAlign w:val="bottom"/>
            <w:hideMark/>
          </w:tcPr>
          <w:p w14:paraId="7C83D7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Rwanda</w:t>
            </w:r>
          </w:p>
        </w:tc>
        <w:tc>
          <w:tcPr>
            <w:tcW w:w="0" w:type="auto"/>
            <w:tcBorders>
              <w:top w:val="nil"/>
              <w:left w:val="nil"/>
              <w:bottom w:val="nil"/>
              <w:right w:val="nil"/>
            </w:tcBorders>
            <w:shd w:val="clear" w:color="auto" w:fill="auto"/>
            <w:noWrap/>
            <w:vAlign w:val="bottom"/>
            <w:hideMark/>
          </w:tcPr>
          <w:p w14:paraId="68EA51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3F84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1FC31D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8,587</w:t>
            </w:r>
          </w:p>
        </w:tc>
        <w:tc>
          <w:tcPr>
            <w:tcW w:w="0" w:type="auto"/>
            <w:tcBorders>
              <w:top w:val="nil"/>
              <w:left w:val="nil"/>
              <w:bottom w:val="nil"/>
              <w:right w:val="nil"/>
            </w:tcBorders>
            <w:shd w:val="clear" w:color="auto" w:fill="auto"/>
            <w:noWrap/>
            <w:vAlign w:val="bottom"/>
            <w:hideMark/>
          </w:tcPr>
          <w:p w14:paraId="1B531C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150.86</w:t>
            </w:r>
          </w:p>
        </w:tc>
        <w:tc>
          <w:tcPr>
            <w:tcW w:w="0" w:type="auto"/>
            <w:tcBorders>
              <w:top w:val="nil"/>
              <w:left w:val="nil"/>
              <w:bottom w:val="nil"/>
              <w:right w:val="nil"/>
            </w:tcBorders>
            <w:shd w:val="clear" w:color="auto" w:fill="auto"/>
            <w:noWrap/>
            <w:vAlign w:val="bottom"/>
            <w:hideMark/>
          </w:tcPr>
          <w:p w14:paraId="5E81B8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370.01</w:t>
            </w:r>
          </w:p>
        </w:tc>
        <w:tc>
          <w:tcPr>
            <w:tcW w:w="0" w:type="auto"/>
            <w:tcBorders>
              <w:top w:val="nil"/>
              <w:left w:val="nil"/>
              <w:bottom w:val="nil"/>
              <w:right w:val="nil"/>
            </w:tcBorders>
            <w:shd w:val="clear" w:color="auto" w:fill="auto"/>
            <w:noWrap/>
            <w:vAlign w:val="bottom"/>
            <w:hideMark/>
          </w:tcPr>
          <w:p w14:paraId="3190EC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214.93</w:t>
            </w:r>
          </w:p>
        </w:tc>
        <w:tc>
          <w:tcPr>
            <w:tcW w:w="0" w:type="auto"/>
            <w:tcBorders>
              <w:top w:val="nil"/>
              <w:left w:val="nil"/>
              <w:bottom w:val="nil"/>
              <w:right w:val="nil"/>
            </w:tcBorders>
            <w:shd w:val="clear" w:color="auto" w:fill="auto"/>
            <w:noWrap/>
            <w:vAlign w:val="bottom"/>
            <w:hideMark/>
          </w:tcPr>
          <w:p w14:paraId="1FC56C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553.32</w:t>
            </w:r>
          </w:p>
        </w:tc>
        <w:tc>
          <w:tcPr>
            <w:tcW w:w="0" w:type="auto"/>
            <w:tcBorders>
              <w:top w:val="nil"/>
              <w:left w:val="nil"/>
              <w:bottom w:val="nil"/>
              <w:right w:val="nil"/>
            </w:tcBorders>
            <w:shd w:val="clear" w:color="auto" w:fill="auto"/>
            <w:noWrap/>
            <w:vAlign w:val="bottom"/>
            <w:hideMark/>
          </w:tcPr>
          <w:p w14:paraId="73EC15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623.08</w:t>
            </w:r>
          </w:p>
        </w:tc>
        <w:tc>
          <w:tcPr>
            <w:tcW w:w="0" w:type="auto"/>
            <w:tcBorders>
              <w:top w:val="nil"/>
              <w:left w:val="nil"/>
              <w:bottom w:val="nil"/>
              <w:right w:val="nil"/>
            </w:tcBorders>
            <w:shd w:val="clear" w:color="auto" w:fill="auto"/>
            <w:noWrap/>
            <w:vAlign w:val="bottom"/>
            <w:hideMark/>
          </w:tcPr>
          <w:p w14:paraId="42F5EA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164.96</w:t>
            </w:r>
          </w:p>
        </w:tc>
        <w:tc>
          <w:tcPr>
            <w:tcW w:w="0" w:type="auto"/>
            <w:tcBorders>
              <w:top w:val="nil"/>
              <w:left w:val="nil"/>
              <w:bottom w:val="nil"/>
              <w:right w:val="nil"/>
            </w:tcBorders>
            <w:shd w:val="clear" w:color="auto" w:fill="auto"/>
            <w:noWrap/>
            <w:vAlign w:val="bottom"/>
            <w:hideMark/>
          </w:tcPr>
          <w:p w14:paraId="6F2DE6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401.30</w:t>
            </w:r>
          </w:p>
        </w:tc>
        <w:tc>
          <w:tcPr>
            <w:tcW w:w="0" w:type="auto"/>
            <w:tcBorders>
              <w:top w:val="nil"/>
              <w:left w:val="nil"/>
              <w:bottom w:val="nil"/>
              <w:right w:val="nil"/>
            </w:tcBorders>
            <w:shd w:val="clear" w:color="auto" w:fill="auto"/>
            <w:noWrap/>
            <w:vAlign w:val="bottom"/>
            <w:hideMark/>
          </w:tcPr>
          <w:p w14:paraId="4EE722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214.82</w:t>
            </w:r>
          </w:p>
        </w:tc>
        <w:tc>
          <w:tcPr>
            <w:tcW w:w="0" w:type="auto"/>
            <w:tcBorders>
              <w:top w:val="nil"/>
              <w:left w:val="nil"/>
              <w:bottom w:val="nil"/>
              <w:right w:val="nil"/>
            </w:tcBorders>
            <w:shd w:val="clear" w:color="auto" w:fill="auto"/>
            <w:noWrap/>
            <w:vAlign w:val="bottom"/>
            <w:hideMark/>
          </w:tcPr>
          <w:p w14:paraId="1435C9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574.97</w:t>
            </w:r>
          </w:p>
        </w:tc>
        <w:tc>
          <w:tcPr>
            <w:tcW w:w="1304" w:type="dxa"/>
            <w:tcBorders>
              <w:top w:val="nil"/>
              <w:left w:val="nil"/>
              <w:bottom w:val="nil"/>
              <w:right w:val="nil"/>
            </w:tcBorders>
            <w:shd w:val="clear" w:color="auto" w:fill="auto"/>
            <w:noWrap/>
            <w:vAlign w:val="bottom"/>
            <w:hideMark/>
          </w:tcPr>
          <w:p w14:paraId="6E75B2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615.49</w:t>
            </w:r>
          </w:p>
        </w:tc>
      </w:tr>
      <w:tr w:rsidR="00576DE2" w:rsidRPr="00576DE2" w14:paraId="78854153" w14:textId="77777777" w:rsidTr="00A60CE6">
        <w:trPr>
          <w:trHeight w:val="300"/>
        </w:trPr>
        <w:tc>
          <w:tcPr>
            <w:tcW w:w="0" w:type="auto"/>
            <w:tcBorders>
              <w:top w:val="nil"/>
              <w:left w:val="nil"/>
              <w:bottom w:val="nil"/>
              <w:right w:val="nil"/>
            </w:tcBorders>
            <w:shd w:val="clear" w:color="auto" w:fill="auto"/>
            <w:noWrap/>
            <w:vAlign w:val="bottom"/>
            <w:hideMark/>
          </w:tcPr>
          <w:p w14:paraId="7F786B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Sao Tome and Principe</w:t>
            </w:r>
          </w:p>
        </w:tc>
        <w:tc>
          <w:tcPr>
            <w:tcW w:w="0" w:type="auto"/>
            <w:tcBorders>
              <w:top w:val="nil"/>
              <w:left w:val="nil"/>
              <w:bottom w:val="nil"/>
              <w:right w:val="nil"/>
            </w:tcBorders>
            <w:shd w:val="clear" w:color="auto" w:fill="auto"/>
            <w:noWrap/>
            <w:vAlign w:val="bottom"/>
            <w:hideMark/>
          </w:tcPr>
          <w:p w14:paraId="49C8C01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57E1B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41E591F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2,075</w:t>
            </w:r>
          </w:p>
        </w:tc>
        <w:tc>
          <w:tcPr>
            <w:tcW w:w="0" w:type="auto"/>
            <w:tcBorders>
              <w:top w:val="nil"/>
              <w:left w:val="nil"/>
              <w:bottom w:val="nil"/>
              <w:right w:val="nil"/>
            </w:tcBorders>
            <w:shd w:val="clear" w:color="auto" w:fill="auto"/>
            <w:noWrap/>
            <w:vAlign w:val="bottom"/>
            <w:hideMark/>
          </w:tcPr>
          <w:p w14:paraId="1F1DC44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3FF312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00CA35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E23C9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3AF8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373.57</w:t>
            </w:r>
          </w:p>
        </w:tc>
        <w:tc>
          <w:tcPr>
            <w:tcW w:w="0" w:type="auto"/>
            <w:tcBorders>
              <w:top w:val="nil"/>
              <w:left w:val="nil"/>
              <w:bottom w:val="nil"/>
              <w:right w:val="nil"/>
            </w:tcBorders>
            <w:shd w:val="clear" w:color="auto" w:fill="auto"/>
            <w:noWrap/>
            <w:vAlign w:val="bottom"/>
            <w:hideMark/>
          </w:tcPr>
          <w:p w14:paraId="6249C1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128.69</w:t>
            </w:r>
          </w:p>
        </w:tc>
        <w:tc>
          <w:tcPr>
            <w:tcW w:w="0" w:type="auto"/>
            <w:tcBorders>
              <w:top w:val="nil"/>
              <w:left w:val="nil"/>
              <w:bottom w:val="nil"/>
              <w:right w:val="nil"/>
            </w:tcBorders>
            <w:shd w:val="clear" w:color="auto" w:fill="auto"/>
            <w:noWrap/>
            <w:vAlign w:val="bottom"/>
            <w:hideMark/>
          </w:tcPr>
          <w:p w14:paraId="429E2F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292.59</w:t>
            </w:r>
          </w:p>
        </w:tc>
        <w:tc>
          <w:tcPr>
            <w:tcW w:w="0" w:type="auto"/>
            <w:tcBorders>
              <w:top w:val="nil"/>
              <w:left w:val="nil"/>
              <w:bottom w:val="nil"/>
              <w:right w:val="nil"/>
            </w:tcBorders>
            <w:shd w:val="clear" w:color="auto" w:fill="auto"/>
            <w:noWrap/>
            <w:vAlign w:val="bottom"/>
            <w:hideMark/>
          </w:tcPr>
          <w:p w14:paraId="499B6A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154.66</w:t>
            </w:r>
          </w:p>
        </w:tc>
        <w:tc>
          <w:tcPr>
            <w:tcW w:w="0" w:type="auto"/>
            <w:tcBorders>
              <w:top w:val="nil"/>
              <w:left w:val="nil"/>
              <w:bottom w:val="nil"/>
              <w:right w:val="nil"/>
            </w:tcBorders>
            <w:shd w:val="clear" w:color="auto" w:fill="auto"/>
            <w:noWrap/>
            <w:vAlign w:val="bottom"/>
            <w:hideMark/>
          </w:tcPr>
          <w:p w14:paraId="6A449F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365.77</w:t>
            </w:r>
          </w:p>
        </w:tc>
        <w:tc>
          <w:tcPr>
            <w:tcW w:w="1304" w:type="dxa"/>
            <w:tcBorders>
              <w:top w:val="nil"/>
              <w:left w:val="nil"/>
              <w:bottom w:val="nil"/>
              <w:right w:val="nil"/>
            </w:tcBorders>
            <w:shd w:val="clear" w:color="auto" w:fill="auto"/>
            <w:noWrap/>
            <w:vAlign w:val="bottom"/>
            <w:hideMark/>
          </w:tcPr>
          <w:p w14:paraId="65AEA8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405.24</w:t>
            </w:r>
          </w:p>
        </w:tc>
      </w:tr>
      <w:tr w:rsidR="00576DE2" w:rsidRPr="00576DE2" w14:paraId="610F3A8C" w14:textId="77777777" w:rsidTr="00A60CE6">
        <w:trPr>
          <w:trHeight w:val="300"/>
        </w:trPr>
        <w:tc>
          <w:tcPr>
            <w:tcW w:w="0" w:type="auto"/>
            <w:tcBorders>
              <w:top w:val="nil"/>
              <w:left w:val="nil"/>
              <w:bottom w:val="nil"/>
              <w:right w:val="nil"/>
            </w:tcBorders>
            <w:shd w:val="clear" w:color="auto" w:fill="auto"/>
            <w:noWrap/>
            <w:vAlign w:val="bottom"/>
            <w:hideMark/>
          </w:tcPr>
          <w:p w14:paraId="2B2803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Senegal</w:t>
            </w:r>
          </w:p>
        </w:tc>
        <w:tc>
          <w:tcPr>
            <w:tcW w:w="0" w:type="auto"/>
            <w:tcBorders>
              <w:top w:val="nil"/>
              <w:left w:val="nil"/>
              <w:bottom w:val="nil"/>
              <w:right w:val="nil"/>
            </w:tcBorders>
            <w:shd w:val="clear" w:color="auto" w:fill="auto"/>
            <w:noWrap/>
            <w:vAlign w:val="bottom"/>
            <w:hideMark/>
          </w:tcPr>
          <w:p w14:paraId="39087F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61603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6588C4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10,531</w:t>
            </w:r>
          </w:p>
        </w:tc>
        <w:tc>
          <w:tcPr>
            <w:tcW w:w="0" w:type="auto"/>
            <w:tcBorders>
              <w:top w:val="nil"/>
              <w:left w:val="nil"/>
              <w:bottom w:val="nil"/>
              <w:right w:val="nil"/>
            </w:tcBorders>
            <w:shd w:val="clear" w:color="auto" w:fill="auto"/>
            <w:noWrap/>
            <w:vAlign w:val="bottom"/>
            <w:hideMark/>
          </w:tcPr>
          <w:p w14:paraId="4ADF0A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142.46</w:t>
            </w:r>
          </w:p>
        </w:tc>
        <w:tc>
          <w:tcPr>
            <w:tcW w:w="0" w:type="auto"/>
            <w:tcBorders>
              <w:top w:val="nil"/>
              <w:left w:val="nil"/>
              <w:bottom w:val="nil"/>
              <w:right w:val="nil"/>
            </w:tcBorders>
            <w:shd w:val="clear" w:color="auto" w:fill="auto"/>
            <w:noWrap/>
            <w:vAlign w:val="bottom"/>
            <w:hideMark/>
          </w:tcPr>
          <w:p w14:paraId="6999EC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236.31</w:t>
            </w:r>
          </w:p>
        </w:tc>
        <w:tc>
          <w:tcPr>
            <w:tcW w:w="0" w:type="auto"/>
            <w:tcBorders>
              <w:top w:val="nil"/>
              <w:left w:val="nil"/>
              <w:bottom w:val="nil"/>
              <w:right w:val="nil"/>
            </w:tcBorders>
            <w:shd w:val="clear" w:color="auto" w:fill="auto"/>
            <w:noWrap/>
            <w:vAlign w:val="bottom"/>
            <w:hideMark/>
          </w:tcPr>
          <w:p w14:paraId="5113F3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193.29</w:t>
            </w:r>
          </w:p>
        </w:tc>
        <w:tc>
          <w:tcPr>
            <w:tcW w:w="0" w:type="auto"/>
            <w:tcBorders>
              <w:top w:val="nil"/>
              <w:left w:val="nil"/>
              <w:bottom w:val="nil"/>
              <w:right w:val="nil"/>
            </w:tcBorders>
            <w:shd w:val="clear" w:color="auto" w:fill="auto"/>
            <w:noWrap/>
            <w:vAlign w:val="bottom"/>
            <w:hideMark/>
          </w:tcPr>
          <w:p w14:paraId="0579E3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365.94</w:t>
            </w:r>
          </w:p>
        </w:tc>
        <w:tc>
          <w:tcPr>
            <w:tcW w:w="0" w:type="auto"/>
            <w:tcBorders>
              <w:top w:val="nil"/>
              <w:left w:val="nil"/>
              <w:bottom w:val="nil"/>
              <w:right w:val="nil"/>
            </w:tcBorders>
            <w:shd w:val="clear" w:color="auto" w:fill="auto"/>
            <w:noWrap/>
            <w:vAlign w:val="bottom"/>
            <w:hideMark/>
          </w:tcPr>
          <w:p w14:paraId="301EBF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429.13</w:t>
            </w:r>
          </w:p>
        </w:tc>
        <w:tc>
          <w:tcPr>
            <w:tcW w:w="0" w:type="auto"/>
            <w:tcBorders>
              <w:top w:val="nil"/>
              <w:left w:val="nil"/>
              <w:bottom w:val="nil"/>
              <w:right w:val="nil"/>
            </w:tcBorders>
            <w:shd w:val="clear" w:color="auto" w:fill="auto"/>
            <w:noWrap/>
            <w:vAlign w:val="bottom"/>
            <w:hideMark/>
          </w:tcPr>
          <w:p w14:paraId="26A48E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129.26</w:t>
            </w:r>
          </w:p>
        </w:tc>
        <w:tc>
          <w:tcPr>
            <w:tcW w:w="0" w:type="auto"/>
            <w:tcBorders>
              <w:top w:val="nil"/>
              <w:left w:val="nil"/>
              <w:bottom w:val="nil"/>
              <w:right w:val="nil"/>
            </w:tcBorders>
            <w:shd w:val="clear" w:color="auto" w:fill="auto"/>
            <w:noWrap/>
            <w:vAlign w:val="bottom"/>
            <w:hideMark/>
          </w:tcPr>
          <w:p w14:paraId="11F3F7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276.79</w:t>
            </w:r>
          </w:p>
        </w:tc>
        <w:tc>
          <w:tcPr>
            <w:tcW w:w="0" w:type="auto"/>
            <w:tcBorders>
              <w:top w:val="nil"/>
              <w:left w:val="nil"/>
              <w:bottom w:val="nil"/>
              <w:right w:val="nil"/>
            </w:tcBorders>
            <w:shd w:val="clear" w:color="auto" w:fill="auto"/>
            <w:noWrap/>
            <w:vAlign w:val="bottom"/>
            <w:hideMark/>
          </w:tcPr>
          <w:p w14:paraId="5775D5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182.60</w:t>
            </w:r>
          </w:p>
        </w:tc>
        <w:tc>
          <w:tcPr>
            <w:tcW w:w="0" w:type="auto"/>
            <w:tcBorders>
              <w:top w:val="nil"/>
              <w:left w:val="nil"/>
              <w:bottom w:val="nil"/>
              <w:right w:val="nil"/>
            </w:tcBorders>
            <w:shd w:val="clear" w:color="auto" w:fill="auto"/>
            <w:noWrap/>
            <w:vAlign w:val="bottom"/>
            <w:hideMark/>
          </w:tcPr>
          <w:p w14:paraId="5E9516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444.87</w:t>
            </w:r>
          </w:p>
        </w:tc>
        <w:tc>
          <w:tcPr>
            <w:tcW w:w="1304" w:type="dxa"/>
            <w:tcBorders>
              <w:top w:val="nil"/>
              <w:left w:val="nil"/>
              <w:bottom w:val="nil"/>
              <w:right w:val="nil"/>
            </w:tcBorders>
            <w:shd w:val="clear" w:color="auto" w:fill="auto"/>
            <w:noWrap/>
            <w:vAlign w:val="bottom"/>
            <w:hideMark/>
          </w:tcPr>
          <w:p w14:paraId="187F27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499.78</w:t>
            </w:r>
          </w:p>
        </w:tc>
      </w:tr>
      <w:tr w:rsidR="00576DE2" w:rsidRPr="00576DE2" w14:paraId="32D8C333" w14:textId="77777777" w:rsidTr="00A60CE6">
        <w:trPr>
          <w:trHeight w:val="300"/>
        </w:trPr>
        <w:tc>
          <w:tcPr>
            <w:tcW w:w="0" w:type="auto"/>
            <w:tcBorders>
              <w:top w:val="nil"/>
              <w:left w:val="nil"/>
              <w:bottom w:val="nil"/>
              <w:right w:val="nil"/>
            </w:tcBorders>
            <w:shd w:val="clear" w:color="auto" w:fill="auto"/>
            <w:noWrap/>
            <w:vAlign w:val="bottom"/>
            <w:hideMark/>
          </w:tcPr>
          <w:p w14:paraId="2045EC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Sierra Leone</w:t>
            </w:r>
          </w:p>
        </w:tc>
        <w:tc>
          <w:tcPr>
            <w:tcW w:w="0" w:type="auto"/>
            <w:tcBorders>
              <w:top w:val="nil"/>
              <w:left w:val="nil"/>
              <w:bottom w:val="nil"/>
              <w:right w:val="nil"/>
            </w:tcBorders>
            <w:shd w:val="clear" w:color="auto" w:fill="auto"/>
            <w:noWrap/>
            <w:vAlign w:val="bottom"/>
            <w:hideMark/>
          </w:tcPr>
          <w:p w14:paraId="357F2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A639E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AC623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11,468</w:t>
            </w:r>
          </w:p>
        </w:tc>
        <w:tc>
          <w:tcPr>
            <w:tcW w:w="0" w:type="auto"/>
            <w:tcBorders>
              <w:top w:val="nil"/>
              <w:left w:val="nil"/>
              <w:bottom w:val="nil"/>
              <w:right w:val="nil"/>
            </w:tcBorders>
            <w:shd w:val="clear" w:color="auto" w:fill="auto"/>
            <w:noWrap/>
            <w:vAlign w:val="bottom"/>
            <w:hideMark/>
          </w:tcPr>
          <w:p w14:paraId="6E543E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303.31</w:t>
            </w:r>
          </w:p>
        </w:tc>
        <w:tc>
          <w:tcPr>
            <w:tcW w:w="0" w:type="auto"/>
            <w:tcBorders>
              <w:top w:val="nil"/>
              <w:left w:val="nil"/>
              <w:bottom w:val="nil"/>
              <w:right w:val="nil"/>
            </w:tcBorders>
            <w:shd w:val="clear" w:color="auto" w:fill="auto"/>
            <w:noWrap/>
            <w:vAlign w:val="bottom"/>
            <w:hideMark/>
          </w:tcPr>
          <w:p w14:paraId="30EACD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460.66</w:t>
            </w:r>
          </w:p>
        </w:tc>
        <w:tc>
          <w:tcPr>
            <w:tcW w:w="0" w:type="auto"/>
            <w:tcBorders>
              <w:top w:val="nil"/>
              <w:left w:val="nil"/>
              <w:bottom w:val="nil"/>
              <w:right w:val="nil"/>
            </w:tcBorders>
            <w:shd w:val="clear" w:color="auto" w:fill="auto"/>
            <w:noWrap/>
            <w:vAlign w:val="bottom"/>
            <w:hideMark/>
          </w:tcPr>
          <w:p w14:paraId="3AED0A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398.58</w:t>
            </w:r>
          </w:p>
        </w:tc>
        <w:tc>
          <w:tcPr>
            <w:tcW w:w="0" w:type="auto"/>
            <w:tcBorders>
              <w:top w:val="nil"/>
              <w:left w:val="nil"/>
              <w:bottom w:val="nil"/>
              <w:right w:val="nil"/>
            </w:tcBorders>
            <w:shd w:val="clear" w:color="auto" w:fill="auto"/>
            <w:noWrap/>
            <w:vAlign w:val="bottom"/>
            <w:hideMark/>
          </w:tcPr>
          <w:p w14:paraId="32CBB9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614.48</w:t>
            </w:r>
          </w:p>
        </w:tc>
        <w:tc>
          <w:tcPr>
            <w:tcW w:w="0" w:type="auto"/>
            <w:tcBorders>
              <w:top w:val="nil"/>
              <w:left w:val="nil"/>
              <w:bottom w:val="nil"/>
              <w:right w:val="nil"/>
            </w:tcBorders>
            <w:shd w:val="clear" w:color="auto" w:fill="auto"/>
            <w:noWrap/>
            <w:vAlign w:val="bottom"/>
            <w:hideMark/>
          </w:tcPr>
          <w:p w14:paraId="4C9058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670.26</w:t>
            </w:r>
          </w:p>
        </w:tc>
        <w:tc>
          <w:tcPr>
            <w:tcW w:w="0" w:type="auto"/>
            <w:tcBorders>
              <w:top w:val="nil"/>
              <w:left w:val="nil"/>
              <w:bottom w:val="nil"/>
              <w:right w:val="nil"/>
            </w:tcBorders>
            <w:shd w:val="clear" w:color="auto" w:fill="auto"/>
            <w:noWrap/>
            <w:vAlign w:val="bottom"/>
            <w:hideMark/>
          </w:tcPr>
          <w:p w14:paraId="589564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326.94</w:t>
            </w:r>
          </w:p>
        </w:tc>
        <w:tc>
          <w:tcPr>
            <w:tcW w:w="0" w:type="auto"/>
            <w:tcBorders>
              <w:top w:val="nil"/>
              <w:left w:val="nil"/>
              <w:bottom w:val="nil"/>
              <w:right w:val="nil"/>
            </w:tcBorders>
            <w:shd w:val="clear" w:color="auto" w:fill="auto"/>
            <w:noWrap/>
            <w:vAlign w:val="bottom"/>
            <w:hideMark/>
          </w:tcPr>
          <w:p w14:paraId="76458A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436.89</w:t>
            </w:r>
          </w:p>
        </w:tc>
        <w:tc>
          <w:tcPr>
            <w:tcW w:w="0" w:type="auto"/>
            <w:tcBorders>
              <w:top w:val="nil"/>
              <w:left w:val="nil"/>
              <w:bottom w:val="nil"/>
              <w:right w:val="nil"/>
            </w:tcBorders>
            <w:shd w:val="clear" w:color="auto" w:fill="auto"/>
            <w:noWrap/>
            <w:vAlign w:val="bottom"/>
            <w:hideMark/>
          </w:tcPr>
          <w:p w14:paraId="64DCA8E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426.97</w:t>
            </w:r>
          </w:p>
        </w:tc>
        <w:tc>
          <w:tcPr>
            <w:tcW w:w="0" w:type="auto"/>
            <w:tcBorders>
              <w:top w:val="nil"/>
              <w:left w:val="nil"/>
              <w:bottom w:val="nil"/>
              <w:right w:val="nil"/>
            </w:tcBorders>
            <w:shd w:val="clear" w:color="auto" w:fill="auto"/>
            <w:noWrap/>
            <w:vAlign w:val="bottom"/>
            <w:hideMark/>
          </w:tcPr>
          <w:p w14:paraId="004790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544.68</w:t>
            </w:r>
          </w:p>
        </w:tc>
        <w:tc>
          <w:tcPr>
            <w:tcW w:w="1304" w:type="dxa"/>
            <w:tcBorders>
              <w:top w:val="nil"/>
              <w:left w:val="nil"/>
              <w:bottom w:val="nil"/>
              <w:right w:val="nil"/>
            </w:tcBorders>
            <w:shd w:val="clear" w:color="auto" w:fill="auto"/>
            <w:noWrap/>
            <w:vAlign w:val="bottom"/>
            <w:hideMark/>
          </w:tcPr>
          <w:p w14:paraId="5482A3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587.37</w:t>
            </w:r>
          </w:p>
        </w:tc>
      </w:tr>
      <w:tr w:rsidR="00576DE2" w:rsidRPr="00576DE2" w14:paraId="618254CD" w14:textId="77777777" w:rsidTr="00A60CE6">
        <w:trPr>
          <w:trHeight w:val="300"/>
        </w:trPr>
        <w:tc>
          <w:tcPr>
            <w:tcW w:w="0" w:type="auto"/>
            <w:tcBorders>
              <w:top w:val="nil"/>
              <w:left w:val="nil"/>
              <w:bottom w:val="nil"/>
              <w:right w:val="nil"/>
            </w:tcBorders>
            <w:shd w:val="clear" w:color="auto" w:fill="auto"/>
            <w:noWrap/>
            <w:vAlign w:val="bottom"/>
            <w:hideMark/>
          </w:tcPr>
          <w:p w14:paraId="40C551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Somalia</w:t>
            </w:r>
          </w:p>
        </w:tc>
        <w:tc>
          <w:tcPr>
            <w:tcW w:w="0" w:type="auto"/>
            <w:tcBorders>
              <w:top w:val="nil"/>
              <w:left w:val="nil"/>
              <w:bottom w:val="nil"/>
              <w:right w:val="nil"/>
            </w:tcBorders>
            <w:shd w:val="clear" w:color="auto" w:fill="auto"/>
            <w:noWrap/>
            <w:vAlign w:val="bottom"/>
            <w:hideMark/>
          </w:tcPr>
          <w:p w14:paraId="6CD62F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FE5E1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60FF5C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3,204</w:t>
            </w:r>
          </w:p>
        </w:tc>
        <w:tc>
          <w:tcPr>
            <w:tcW w:w="0" w:type="auto"/>
            <w:tcBorders>
              <w:top w:val="nil"/>
              <w:left w:val="nil"/>
              <w:bottom w:val="nil"/>
              <w:right w:val="nil"/>
            </w:tcBorders>
            <w:shd w:val="clear" w:color="auto" w:fill="auto"/>
            <w:noWrap/>
            <w:vAlign w:val="bottom"/>
            <w:hideMark/>
          </w:tcPr>
          <w:p w14:paraId="3F82AA70"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2D1647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0780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E6BBF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C65A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443.42</w:t>
            </w:r>
          </w:p>
        </w:tc>
        <w:tc>
          <w:tcPr>
            <w:tcW w:w="0" w:type="auto"/>
            <w:tcBorders>
              <w:top w:val="nil"/>
              <w:left w:val="nil"/>
              <w:bottom w:val="nil"/>
              <w:right w:val="nil"/>
            </w:tcBorders>
            <w:shd w:val="clear" w:color="auto" w:fill="auto"/>
            <w:noWrap/>
            <w:vAlign w:val="bottom"/>
            <w:hideMark/>
          </w:tcPr>
          <w:p w14:paraId="3278DA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291.31</w:t>
            </w:r>
          </w:p>
        </w:tc>
        <w:tc>
          <w:tcPr>
            <w:tcW w:w="0" w:type="auto"/>
            <w:tcBorders>
              <w:top w:val="nil"/>
              <w:left w:val="nil"/>
              <w:bottom w:val="nil"/>
              <w:right w:val="nil"/>
            </w:tcBorders>
            <w:shd w:val="clear" w:color="auto" w:fill="auto"/>
            <w:noWrap/>
            <w:vAlign w:val="bottom"/>
            <w:hideMark/>
          </w:tcPr>
          <w:p w14:paraId="6164E7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421.48</w:t>
            </w:r>
          </w:p>
        </w:tc>
        <w:tc>
          <w:tcPr>
            <w:tcW w:w="0" w:type="auto"/>
            <w:tcBorders>
              <w:top w:val="nil"/>
              <w:left w:val="nil"/>
              <w:bottom w:val="nil"/>
              <w:right w:val="nil"/>
            </w:tcBorders>
            <w:shd w:val="clear" w:color="auto" w:fill="auto"/>
            <w:noWrap/>
            <w:vAlign w:val="bottom"/>
            <w:hideMark/>
          </w:tcPr>
          <w:p w14:paraId="7707890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414.51</w:t>
            </w:r>
          </w:p>
        </w:tc>
        <w:tc>
          <w:tcPr>
            <w:tcW w:w="0" w:type="auto"/>
            <w:tcBorders>
              <w:top w:val="nil"/>
              <w:left w:val="nil"/>
              <w:bottom w:val="nil"/>
              <w:right w:val="nil"/>
            </w:tcBorders>
            <w:shd w:val="clear" w:color="auto" w:fill="auto"/>
            <w:noWrap/>
            <w:vAlign w:val="bottom"/>
            <w:hideMark/>
          </w:tcPr>
          <w:p w14:paraId="77203C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572.33</w:t>
            </w:r>
          </w:p>
        </w:tc>
        <w:tc>
          <w:tcPr>
            <w:tcW w:w="1304" w:type="dxa"/>
            <w:tcBorders>
              <w:top w:val="nil"/>
              <w:left w:val="nil"/>
              <w:bottom w:val="nil"/>
              <w:right w:val="nil"/>
            </w:tcBorders>
            <w:shd w:val="clear" w:color="auto" w:fill="auto"/>
            <w:noWrap/>
            <w:vAlign w:val="bottom"/>
            <w:hideMark/>
          </w:tcPr>
          <w:p w14:paraId="2AB7A00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628.88</w:t>
            </w:r>
          </w:p>
        </w:tc>
      </w:tr>
      <w:tr w:rsidR="00576DE2" w:rsidRPr="00576DE2" w14:paraId="741B75DF" w14:textId="77777777" w:rsidTr="00A60CE6">
        <w:trPr>
          <w:trHeight w:val="300"/>
        </w:trPr>
        <w:tc>
          <w:tcPr>
            <w:tcW w:w="0" w:type="auto"/>
            <w:tcBorders>
              <w:top w:val="nil"/>
              <w:left w:val="nil"/>
              <w:bottom w:val="nil"/>
              <w:right w:val="nil"/>
            </w:tcBorders>
            <w:shd w:val="clear" w:color="auto" w:fill="auto"/>
            <w:noWrap/>
            <w:vAlign w:val="bottom"/>
            <w:hideMark/>
          </w:tcPr>
          <w:p w14:paraId="5FFC21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South Africa</w:t>
            </w:r>
          </w:p>
        </w:tc>
        <w:tc>
          <w:tcPr>
            <w:tcW w:w="0" w:type="auto"/>
            <w:tcBorders>
              <w:top w:val="nil"/>
              <w:left w:val="nil"/>
              <w:bottom w:val="nil"/>
              <w:right w:val="nil"/>
            </w:tcBorders>
            <w:shd w:val="clear" w:color="auto" w:fill="auto"/>
            <w:noWrap/>
            <w:vAlign w:val="bottom"/>
            <w:hideMark/>
          </w:tcPr>
          <w:p w14:paraId="66A898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6D006A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44141A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5,919</w:t>
            </w:r>
          </w:p>
        </w:tc>
        <w:tc>
          <w:tcPr>
            <w:tcW w:w="0" w:type="auto"/>
            <w:tcBorders>
              <w:top w:val="nil"/>
              <w:left w:val="nil"/>
              <w:bottom w:val="nil"/>
              <w:right w:val="nil"/>
            </w:tcBorders>
            <w:shd w:val="clear" w:color="auto" w:fill="auto"/>
            <w:noWrap/>
            <w:vAlign w:val="bottom"/>
            <w:hideMark/>
          </w:tcPr>
          <w:p w14:paraId="523D6D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74.13</w:t>
            </w:r>
          </w:p>
        </w:tc>
        <w:tc>
          <w:tcPr>
            <w:tcW w:w="0" w:type="auto"/>
            <w:tcBorders>
              <w:top w:val="nil"/>
              <w:left w:val="nil"/>
              <w:bottom w:val="nil"/>
              <w:right w:val="nil"/>
            </w:tcBorders>
            <w:shd w:val="clear" w:color="auto" w:fill="auto"/>
            <w:noWrap/>
            <w:vAlign w:val="bottom"/>
            <w:hideMark/>
          </w:tcPr>
          <w:p w14:paraId="19A039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98.62</w:t>
            </w:r>
          </w:p>
        </w:tc>
        <w:tc>
          <w:tcPr>
            <w:tcW w:w="0" w:type="auto"/>
            <w:tcBorders>
              <w:top w:val="nil"/>
              <w:left w:val="nil"/>
              <w:bottom w:val="nil"/>
              <w:right w:val="nil"/>
            </w:tcBorders>
            <w:shd w:val="clear" w:color="auto" w:fill="auto"/>
            <w:noWrap/>
            <w:vAlign w:val="bottom"/>
            <w:hideMark/>
          </w:tcPr>
          <w:p w14:paraId="32CF779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86.87</w:t>
            </w:r>
          </w:p>
        </w:tc>
        <w:tc>
          <w:tcPr>
            <w:tcW w:w="0" w:type="auto"/>
            <w:tcBorders>
              <w:top w:val="nil"/>
              <w:left w:val="nil"/>
              <w:bottom w:val="nil"/>
              <w:right w:val="nil"/>
            </w:tcBorders>
            <w:shd w:val="clear" w:color="auto" w:fill="auto"/>
            <w:noWrap/>
            <w:vAlign w:val="bottom"/>
            <w:hideMark/>
          </w:tcPr>
          <w:p w14:paraId="5C2B5B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131.77</w:t>
            </w:r>
          </w:p>
        </w:tc>
        <w:tc>
          <w:tcPr>
            <w:tcW w:w="0" w:type="auto"/>
            <w:tcBorders>
              <w:top w:val="nil"/>
              <w:left w:val="nil"/>
              <w:bottom w:val="nil"/>
              <w:right w:val="nil"/>
            </w:tcBorders>
            <w:shd w:val="clear" w:color="auto" w:fill="auto"/>
            <w:noWrap/>
            <w:vAlign w:val="bottom"/>
            <w:hideMark/>
          </w:tcPr>
          <w:p w14:paraId="065E7B2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171.97</w:t>
            </w:r>
          </w:p>
        </w:tc>
        <w:tc>
          <w:tcPr>
            <w:tcW w:w="0" w:type="auto"/>
            <w:tcBorders>
              <w:top w:val="nil"/>
              <w:left w:val="nil"/>
              <w:bottom w:val="nil"/>
              <w:right w:val="nil"/>
            </w:tcBorders>
            <w:shd w:val="clear" w:color="auto" w:fill="auto"/>
            <w:noWrap/>
            <w:vAlign w:val="bottom"/>
            <w:hideMark/>
          </w:tcPr>
          <w:p w14:paraId="71A831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86.69</w:t>
            </w:r>
          </w:p>
        </w:tc>
        <w:tc>
          <w:tcPr>
            <w:tcW w:w="0" w:type="auto"/>
            <w:tcBorders>
              <w:top w:val="nil"/>
              <w:left w:val="nil"/>
              <w:bottom w:val="nil"/>
              <w:right w:val="nil"/>
            </w:tcBorders>
            <w:shd w:val="clear" w:color="auto" w:fill="auto"/>
            <w:noWrap/>
            <w:vAlign w:val="bottom"/>
            <w:hideMark/>
          </w:tcPr>
          <w:p w14:paraId="5C7B53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112.39</w:t>
            </w:r>
          </w:p>
        </w:tc>
        <w:tc>
          <w:tcPr>
            <w:tcW w:w="0" w:type="auto"/>
            <w:tcBorders>
              <w:top w:val="nil"/>
              <w:left w:val="nil"/>
              <w:bottom w:val="nil"/>
              <w:right w:val="nil"/>
            </w:tcBorders>
            <w:shd w:val="clear" w:color="auto" w:fill="auto"/>
            <w:noWrap/>
            <w:vAlign w:val="bottom"/>
            <w:hideMark/>
          </w:tcPr>
          <w:p w14:paraId="024883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112.87</w:t>
            </w:r>
          </w:p>
        </w:tc>
        <w:tc>
          <w:tcPr>
            <w:tcW w:w="0" w:type="auto"/>
            <w:tcBorders>
              <w:top w:val="nil"/>
              <w:left w:val="nil"/>
              <w:bottom w:val="nil"/>
              <w:right w:val="nil"/>
            </w:tcBorders>
            <w:shd w:val="clear" w:color="auto" w:fill="auto"/>
            <w:noWrap/>
            <w:vAlign w:val="bottom"/>
            <w:hideMark/>
          </w:tcPr>
          <w:p w14:paraId="32E7D4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154.62</w:t>
            </w:r>
          </w:p>
        </w:tc>
        <w:tc>
          <w:tcPr>
            <w:tcW w:w="1304" w:type="dxa"/>
            <w:tcBorders>
              <w:top w:val="nil"/>
              <w:left w:val="nil"/>
              <w:bottom w:val="nil"/>
              <w:right w:val="nil"/>
            </w:tcBorders>
            <w:shd w:val="clear" w:color="auto" w:fill="auto"/>
            <w:noWrap/>
            <w:vAlign w:val="bottom"/>
            <w:hideMark/>
          </w:tcPr>
          <w:p w14:paraId="02CC56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200.85</w:t>
            </w:r>
          </w:p>
        </w:tc>
      </w:tr>
      <w:tr w:rsidR="00576DE2" w:rsidRPr="00576DE2" w14:paraId="2971D52E" w14:textId="77777777" w:rsidTr="00A60CE6">
        <w:trPr>
          <w:trHeight w:val="300"/>
        </w:trPr>
        <w:tc>
          <w:tcPr>
            <w:tcW w:w="0" w:type="auto"/>
            <w:tcBorders>
              <w:top w:val="nil"/>
              <w:left w:val="nil"/>
              <w:bottom w:val="nil"/>
              <w:right w:val="nil"/>
            </w:tcBorders>
            <w:shd w:val="clear" w:color="auto" w:fill="auto"/>
            <w:noWrap/>
            <w:vAlign w:val="bottom"/>
            <w:hideMark/>
          </w:tcPr>
          <w:p w14:paraId="5C85DE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South Sudan</w:t>
            </w:r>
          </w:p>
        </w:tc>
        <w:tc>
          <w:tcPr>
            <w:tcW w:w="0" w:type="auto"/>
            <w:tcBorders>
              <w:top w:val="nil"/>
              <w:left w:val="nil"/>
              <w:bottom w:val="nil"/>
              <w:right w:val="nil"/>
            </w:tcBorders>
            <w:shd w:val="clear" w:color="auto" w:fill="auto"/>
            <w:noWrap/>
            <w:vAlign w:val="bottom"/>
            <w:hideMark/>
          </w:tcPr>
          <w:p w14:paraId="16BB9A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61519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26D82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7,709</w:t>
            </w:r>
          </w:p>
        </w:tc>
        <w:tc>
          <w:tcPr>
            <w:tcW w:w="0" w:type="auto"/>
            <w:tcBorders>
              <w:top w:val="nil"/>
              <w:left w:val="nil"/>
              <w:bottom w:val="nil"/>
              <w:right w:val="nil"/>
            </w:tcBorders>
            <w:shd w:val="clear" w:color="auto" w:fill="auto"/>
            <w:noWrap/>
            <w:vAlign w:val="bottom"/>
            <w:hideMark/>
          </w:tcPr>
          <w:p w14:paraId="1E2C814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C67D7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6C36C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3373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DF4D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398.15</w:t>
            </w:r>
          </w:p>
        </w:tc>
        <w:tc>
          <w:tcPr>
            <w:tcW w:w="0" w:type="auto"/>
            <w:tcBorders>
              <w:top w:val="nil"/>
              <w:left w:val="nil"/>
              <w:bottom w:val="nil"/>
              <w:right w:val="nil"/>
            </w:tcBorders>
            <w:shd w:val="clear" w:color="auto" w:fill="auto"/>
            <w:noWrap/>
            <w:vAlign w:val="bottom"/>
            <w:hideMark/>
          </w:tcPr>
          <w:p w14:paraId="63BD3B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236.42</w:t>
            </w:r>
          </w:p>
        </w:tc>
        <w:tc>
          <w:tcPr>
            <w:tcW w:w="0" w:type="auto"/>
            <w:tcBorders>
              <w:top w:val="nil"/>
              <w:left w:val="nil"/>
              <w:bottom w:val="nil"/>
              <w:right w:val="nil"/>
            </w:tcBorders>
            <w:shd w:val="clear" w:color="auto" w:fill="auto"/>
            <w:noWrap/>
            <w:vAlign w:val="bottom"/>
            <w:hideMark/>
          </w:tcPr>
          <w:p w14:paraId="6D9576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395.95</w:t>
            </w:r>
          </w:p>
        </w:tc>
        <w:tc>
          <w:tcPr>
            <w:tcW w:w="0" w:type="auto"/>
            <w:tcBorders>
              <w:top w:val="nil"/>
              <w:left w:val="nil"/>
              <w:bottom w:val="nil"/>
              <w:right w:val="nil"/>
            </w:tcBorders>
            <w:shd w:val="clear" w:color="auto" w:fill="auto"/>
            <w:noWrap/>
            <w:vAlign w:val="bottom"/>
            <w:hideMark/>
          </w:tcPr>
          <w:p w14:paraId="19FAD3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327.59</w:t>
            </w:r>
          </w:p>
        </w:tc>
        <w:tc>
          <w:tcPr>
            <w:tcW w:w="0" w:type="auto"/>
            <w:tcBorders>
              <w:top w:val="nil"/>
              <w:left w:val="nil"/>
              <w:bottom w:val="nil"/>
              <w:right w:val="nil"/>
            </w:tcBorders>
            <w:shd w:val="clear" w:color="auto" w:fill="auto"/>
            <w:noWrap/>
            <w:vAlign w:val="bottom"/>
            <w:hideMark/>
          </w:tcPr>
          <w:p w14:paraId="4695ED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533.64</w:t>
            </w:r>
          </w:p>
        </w:tc>
        <w:tc>
          <w:tcPr>
            <w:tcW w:w="1304" w:type="dxa"/>
            <w:tcBorders>
              <w:top w:val="nil"/>
              <w:left w:val="nil"/>
              <w:bottom w:val="nil"/>
              <w:right w:val="nil"/>
            </w:tcBorders>
            <w:shd w:val="clear" w:color="auto" w:fill="auto"/>
            <w:noWrap/>
            <w:vAlign w:val="bottom"/>
            <w:hideMark/>
          </w:tcPr>
          <w:p w14:paraId="00B7E2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590.25</w:t>
            </w:r>
          </w:p>
        </w:tc>
      </w:tr>
      <w:tr w:rsidR="00576DE2" w:rsidRPr="00576DE2" w14:paraId="7ED8C660" w14:textId="77777777" w:rsidTr="00A60CE6">
        <w:trPr>
          <w:trHeight w:val="300"/>
        </w:trPr>
        <w:tc>
          <w:tcPr>
            <w:tcW w:w="0" w:type="auto"/>
            <w:tcBorders>
              <w:top w:val="nil"/>
              <w:left w:val="nil"/>
              <w:bottom w:val="nil"/>
              <w:right w:val="nil"/>
            </w:tcBorders>
            <w:shd w:val="clear" w:color="auto" w:fill="auto"/>
            <w:noWrap/>
            <w:vAlign w:val="bottom"/>
            <w:hideMark/>
          </w:tcPr>
          <w:p w14:paraId="0F0C0F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Sudan</w:t>
            </w:r>
          </w:p>
        </w:tc>
        <w:tc>
          <w:tcPr>
            <w:tcW w:w="0" w:type="auto"/>
            <w:tcBorders>
              <w:top w:val="nil"/>
              <w:left w:val="nil"/>
              <w:bottom w:val="nil"/>
              <w:right w:val="nil"/>
            </w:tcBorders>
            <w:shd w:val="clear" w:color="auto" w:fill="auto"/>
            <w:noWrap/>
            <w:vAlign w:val="bottom"/>
            <w:hideMark/>
          </w:tcPr>
          <w:p w14:paraId="5CB93D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96DB9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16823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11,250</w:t>
            </w:r>
          </w:p>
        </w:tc>
        <w:tc>
          <w:tcPr>
            <w:tcW w:w="0" w:type="auto"/>
            <w:tcBorders>
              <w:top w:val="nil"/>
              <w:left w:val="nil"/>
              <w:bottom w:val="nil"/>
              <w:right w:val="nil"/>
            </w:tcBorders>
            <w:shd w:val="clear" w:color="auto" w:fill="auto"/>
            <w:noWrap/>
            <w:vAlign w:val="bottom"/>
            <w:hideMark/>
          </w:tcPr>
          <w:p w14:paraId="633792A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60273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2341D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A1D88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FCA3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403.54</w:t>
            </w:r>
          </w:p>
        </w:tc>
        <w:tc>
          <w:tcPr>
            <w:tcW w:w="0" w:type="auto"/>
            <w:tcBorders>
              <w:top w:val="nil"/>
              <w:left w:val="nil"/>
              <w:bottom w:val="nil"/>
              <w:right w:val="nil"/>
            </w:tcBorders>
            <w:shd w:val="clear" w:color="auto" w:fill="auto"/>
            <w:noWrap/>
            <w:vAlign w:val="bottom"/>
            <w:hideMark/>
          </w:tcPr>
          <w:p w14:paraId="6425244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158.03</w:t>
            </w:r>
          </w:p>
        </w:tc>
        <w:tc>
          <w:tcPr>
            <w:tcW w:w="0" w:type="auto"/>
            <w:tcBorders>
              <w:top w:val="nil"/>
              <w:left w:val="nil"/>
              <w:bottom w:val="nil"/>
              <w:right w:val="nil"/>
            </w:tcBorders>
            <w:shd w:val="clear" w:color="auto" w:fill="auto"/>
            <w:noWrap/>
            <w:vAlign w:val="bottom"/>
            <w:hideMark/>
          </w:tcPr>
          <w:p w14:paraId="7FED76B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281.55</w:t>
            </w:r>
          </w:p>
        </w:tc>
        <w:tc>
          <w:tcPr>
            <w:tcW w:w="0" w:type="auto"/>
            <w:tcBorders>
              <w:top w:val="nil"/>
              <w:left w:val="nil"/>
              <w:bottom w:val="nil"/>
              <w:right w:val="nil"/>
            </w:tcBorders>
            <w:shd w:val="clear" w:color="auto" w:fill="auto"/>
            <w:noWrap/>
            <w:vAlign w:val="bottom"/>
            <w:hideMark/>
          </w:tcPr>
          <w:p w14:paraId="53F0D3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221.38</w:t>
            </w:r>
          </w:p>
        </w:tc>
        <w:tc>
          <w:tcPr>
            <w:tcW w:w="0" w:type="auto"/>
            <w:tcBorders>
              <w:top w:val="nil"/>
              <w:left w:val="nil"/>
              <w:bottom w:val="nil"/>
              <w:right w:val="nil"/>
            </w:tcBorders>
            <w:shd w:val="clear" w:color="auto" w:fill="auto"/>
            <w:noWrap/>
            <w:vAlign w:val="bottom"/>
            <w:hideMark/>
          </w:tcPr>
          <w:p w14:paraId="590000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401.77</w:t>
            </w:r>
          </w:p>
        </w:tc>
        <w:tc>
          <w:tcPr>
            <w:tcW w:w="1304" w:type="dxa"/>
            <w:tcBorders>
              <w:top w:val="nil"/>
              <w:left w:val="nil"/>
              <w:bottom w:val="nil"/>
              <w:right w:val="nil"/>
            </w:tcBorders>
            <w:shd w:val="clear" w:color="auto" w:fill="auto"/>
            <w:noWrap/>
            <w:vAlign w:val="bottom"/>
            <w:hideMark/>
          </w:tcPr>
          <w:p w14:paraId="701C0A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466.01</w:t>
            </w:r>
          </w:p>
        </w:tc>
      </w:tr>
      <w:tr w:rsidR="00576DE2" w:rsidRPr="00576DE2" w14:paraId="3D08862C" w14:textId="77777777" w:rsidTr="00A60CE6">
        <w:trPr>
          <w:trHeight w:val="300"/>
        </w:trPr>
        <w:tc>
          <w:tcPr>
            <w:tcW w:w="0" w:type="auto"/>
            <w:tcBorders>
              <w:top w:val="nil"/>
              <w:left w:val="nil"/>
              <w:bottom w:val="nil"/>
              <w:right w:val="nil"/>
            </w:tcBorders>
            <w:shd w:val="clear" w:color="auto" w:fill="auto"/>
            <w:noWrap/>
            <w:vAlign w:val="bottom"/>
            <w:hideMark/>
          </w:tcPr>
          <w:p w14:paraId="5D3F3C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Tanzania</w:t>
            </w:r>
          </w:p>
        </w:tc>
        <w:tc>
          <w:tcPr>
            <w:tcW w:w="0" w:type="auto"/>
            <w:tcBorders>
              <w:top w:val="nil"/>
              <w:left w:val="nil"/>
              <w:bottom w:val="nil"/>
              <w:right w:val="nil"/>
            </w:tcBorders>
            <w:shd w:val="clear" w:color="auto" w:fill="auto"/>
            <w:noWrap/>
            <w:vAlign w:val="bottom"/>
            <w:hideMark/>
          </w:tcPr>
          <w:p w14:paraId="5E0E20E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F122A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707442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9,168</w:t>
            </w:r>
          </w:p>
        </w:tc>
        <w:tc>
          <w:tcPr>
            <w:tcW w:w="0" w:type="auto"/>
            <w:tcBorders>
              <w:top w:val="nil"/>
              <w:left w:val="nil"/>
              <w:bottom w:val="nil"/>
              <w:right w:val="nil"/>
            </w:tcBorders>
            <w:shd w:val="clear" w:color="auto" w:fill="auto"/>
            <w:noWrap/>
            <w:vAlign w:val="bottom"/>
            <w:hideMark/>
          </w:tcPr>
          <w:p w14:paraId="4CCDB6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167.64</w:t>
            </w:r>
          </w:p>
        </w:tc>
        <w:tc>
          <w:tcPr>
            <w:tcW w:w="0" w:type="auto"/>
            <w:tcBorders>
              <w:top w:val="nil"/>
              <w:left w:val="nil"/>
              <w:bottom w:val="nil"/>
              <w:right w:val="nil"/>
            </w:tcBorders>
            <w:shd w:val="clear" w:color="auto" w:fill="auto"/>
            <w:noWrap/>
            <w:vAlign w:val="bottom"/>
            <w:hideMark/>
          </w:tcPr>
          <w:p w14:paraId="0AE2FB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333.69</w:t>
            </w:r>
          </w:p>
        </w:tc>
        <w:tc>
          <w:tcPr>
            <w:tcW w:w="0" w:type="auto"/>
            <w:tcBorders>
              <w:top w:val="nil"/>
              <w:left w:val="nil"/>
              <w:bottom w:val="nil"/>
              <w:right w:val="nil"/>
            </w:tcBorders>
            <w:shd w:val="clear" w:color="auto" w:fill="auto"/>
            <w:noWrap/>
            <w:vAlign w:val="bottom"/>
            <w:hideMark/>
          </w:tcPr>
          <w:p w14:paraId="40C9CC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226.70</w:t>
            </w:r>
          </w:p>
        </w:tc>
        <w:tc>
          <w:tcPr>
            <w:tcW w:w="0" w:type="auto"/>
            <w:tcBorders>
              <w:top w:val="nil"/>
              <w:left w:val="nil"/>
              <w:bottom w:val="nil"/>
              <w:right w:val="nil"/>
            </w:tcBorders>
            <w:shd w:val="clear" w:color="auto" w:fill="auto"/>
            <w:noWrap/>
            <w:vAlign w:val="bottom"/>
            <w:hideMark/>
          </w:tcPr>
          <w:p w14:paraId="18B35E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455.36</w:t>
            </w:r>
          </w:p>
        </w:tc>
        <w:tc>
          <w:tcPr>
            <w:tcW w:w="0" w:type="auto"/>
            <w:tcBorders>
              <w:top w:val="nil"/>
              <w:left w:val="nil"/>
              <w:bottom w:val="nil"/>
              <w:right w:val="nil"/>
            </w:tcBorders>
            <w:shd w:val="clear" w:color="auto" w:fill="auto"/>
            <w:noWrap/>
            <w:vAlign w:val="bottom"/>
            <w:hideMark/>
          </w:tcPr>
          <w:p w14:paraId="344EF1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509.19</w:t>
            </w:r>
          </w:p>
        </w:tc>
        <w:tc>
          <w:tcPr>
            <w:tcW w:w="0" w:type="auto"/>
            <w:tcBorders>
              <w:top w:val="nil"/>
              <w:left w:val="nil"/>
              <w:bottom w:val="nil"/>
              <w:right w:val="nil"/>
            </w:tcBorders>
            <w:shd w:val="clear" w:color="auto" w:fill="auto"/>
            <w:noWrap/>
            <w:vAlign w:val="bottom"/>
            <w:hideMark/>
          </w:tcPr>
          <w:p w14:paraId="539408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180.59</w:t>
            </w:r>
          </w:p>
        </w:tc>
        <w:tc>
          <w:tcPr>
            <w:tcW w:w="0" w:type="auto"/>
            <w:tcBorders>
              <w:top w:val="nil"/>
              <w:left w:val="nil"/>
              <w:bottom w:val="nil"/>
              <w:right w:val="nil"/>
            </w:tcBorders>
            <w:shd w:val="clear" w:color="auto" w:fill="auto"/>
            <w:noWrap/>
            <w:vAlign w:val="bottom"/>
            <w:hideMark/>
          </w:tcPr>
          <w:p w14:paraId="712574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327.53</w:t>
            </w:r>
          </w:p>
        </w:tc>
        <w:tc>
          <w:tcPr>
            <w:tcW w:w="0" w:type="auto"/>
            <w:tcBorders>
              <w:top w:val="nil"/>
              <w:left w:val="nil"/>
              <w:bottom w:val="nil"/>
              <w:right w:val="nil"/>
            </w:tcBorders>
            <w:shd w:val="clear" w:color="auto" w:fill="auto"/>
            <w:noWrap/>
            <w:vAlign w:val="bottom"/>
            <w:hideMark/>
          </w:tcPr>
          <w:p w14:paraId="4500DC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239.18</w:t>
            </w:r>
          </w:p>
        </w:tc>
        <w:tc>
          <w:tcPr>
            <w:tcW w:w="0" w:type="auto"/>
            <w:tcBorders>
              <w:top w:val="nil"/>
              <w:left w:val="nil"/>
              <w:bottom w:val="nil"/>
              <w:right w:val="nil"/>
            </w:tcBorders>
            <w:shd w:val="clear" w:color="auto" w:fill="auto"/>
            <w:noWrap/>
            <w:vAlign w:val="bottom"/>
            <w:hideMark/>
          </w:tcPr>
          <w:p w14:paraId="4D1B37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439.12</w:t>
            </w:r>
          </w:p>
        </w:tc>
        <w:tc>
          <w:tcPr>
            <w:tcW w:w="1304" w:type="dxa"/>
            <w:tcBorders>
              <w:top w:val="nil"/>
              <w:left w:val="nil"/>
              <w:bottom w:val="nil"/>
              <w:right w:val="nil"/>
            </w:tcBorders>
            <w:shd w:val="clear" w:color="auto" w:fill="auto"/>
            <w:noWrap/>
            <w:vAlign w:val="bottom"/>
            <w:hideMark/>
          </w:tcPr>
          <w:p w14:paraId="281B5E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492.22</w:t>
            </w:r>
          </w:p>
        </w:tc>
      </w:tr>
      <w:tr w:rsidR="00576DE2" w:rsidRPr="00576DE2" w14:paraId="0E722DF5" w14:textId="77777777" w:rsidTr="00A60CE6">
        <w:trPr>
          <w:trHeight w:val="300"/>
        </w:trPr>
        <w:tc>
          <w:tcPr>
            <w:tcW w:w="0" w:type="auto"/>
            <w:tcBorders>
              <w:top w:val="nil"/>
              <w:left w:val="nil"/>
              <w:bottom w:val="nil"/>
              <w:right w:val="nil"/>
            </w:tcBorders>
            <w:shd w:val="clear" w:color="auto" w:fill="auto"/>
            <w:noWrap/>
            <w:vAlign w:val="bottom"/>
            <w:hideMark/>
          </w:tcPr>
          <w:p w14:paraId="0B100C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Togo</w:t>
            </w:r>
          </w:p>
        </w:tc>
        <w:tc>
          <w:tcPr>
            <w:tcW w:w="0" w:type="auto"/>
            <w:tcBorders>
              <w:top w:val="nil"/>
              <w:left w:val="nil"/>
              <w:bottom w:val="nil"/>
              <w:right w:val="nil"/>
            </w:tcBorders>
            <w:shd w:val="clear" w:color="auto" w:fill="auto"/>
            <w:noWrap/>
            <w:vAlign w:val="bottom"/>
            <w:hideMark/>
          </w:tcPr>
          <w:p w14:paraId="01ADB5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1287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61DD4D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6,702</w:t>
            </w:r>
          </w:p>
        </w:tc>
        <w:tc>
          <w:tcPr>
            <w:tcW w:w="0" w:type="auto"/>
            <w:tcBorders>
              <w:top w:val="nil"/>
              <w:left w:val="nil"/>
              <w:bottom w:val="nil"/>
              <w:right w:val="nil"/>
            </w:tcBorders>
            <w:shd w:val="clear" w:color="auto" w:fill="auto"/>
            <w:noWrap/>
            <w:vAlign w:val="bottom"/>
            <w:hideMark/>
          </w:tcPr>
          <w:p w14:paraId="01EF03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150.64</w:t>
            </w:r>
          </w:p>
        </w:tc>
        <w:tc>
          <w:tcPr>
            <w:tcW w:w="0" w:type="auto"/>
            <w:tcBorders>
              <w:top w:val="nil"/>
              <w:left w:val="nil"/>
              <w:bottom w:val="nil"/>
              <w:right w:val="nil"/>
            </w:tcBorders>
            <w:shd w:val="clear" w:color="auto" w:fill="auto"/>
            <w:noWrap/>
            <w:vAlign w:val="bottom"/>
            <w:hideMark/>
          </w:tcPr>
          <w:p w14:paraId="4975E3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253.17</w:t>
            </w:r>
          </w:p>
        </w:tc>
        <w:tc>
          <w:tcPr>
            <w:tcW w:w="0" w:type="auto"/>
            <w:tcBorders>
              <w:top w:val="nil"/>
              <w:left w:val="nil"/>
              <w:bottom w:val="nil"/>
              <w:right w:val="nil"/>
            </w:tcBorders>
            <w:shd w:val="clear" w:color="auto" w:fill="auto"/>
            <w:noWrap/>
            <w:vAlign w:val="bottom"/>
            <w:hideMark/>
          </w:tcPr>
          <w:p w14:paraId="4AB6C7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225.09</w:t>
            </w:r>
          </w:p>
        </w:tc>
        <w:tc>
          <w:tcPr>
            <w:tcW w:w="0" w:type="auto"/>
            <w:tcBorders>
              <w:top w:val="nil"/>
              <w:left w:val="nil"/>
              <w:bottom w:val="nil"/>
              <w:right w:val="nil"/>
            </w:tcBorders>
            <w:shd w:val="clear" w:color="auto" w:fill="auto"/>
            <w:noWrap/>
            <w:vAlign w:val="bottom"/>
            <w:hideMark/>
          </w:tcPr>
          <w:p w14:paraId="610141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387.48</w:t>
            </w:r>
          </w:p>
        </w:tc>
        <w:tc>
          <w:tcPr>
            <w:tcW w:w="0" w:type="auto"/>
            <w:tcBorders>
              <w:top w:val="nil"/>
              <w:left w:val="nil"/>
              <w:bottom w:val="nil"/>
              <w:right w:val="nil"/>
            </w:tcBorders>
            <w:shd w:val="clear" w:color="auto" w:fill="auto"/>
            <w:noWrap/>
            <w:vAlign w:val="bottom"/>
            <w:hideMark/>
          </w:tcPr>
          <w:p w14:paraId="084944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483.70</w:t>
            </w:r>
          </w:p>
        </w:tc>
        <w:tc>
          <w:tcPr>
            <w:tcW w:w="0" w:type="auto"/>
            <w:tcBorders>
              <w:top w:val="nil"/>
              <w:left w:val="nil"/>
              <w:bottom w:val="nil"/>
              <w:right w:val="nil"/>
            </w:tcBorders>
            <w:shd w:val="clear" w:color="auto" w:fill="auto"/>
            <w:noWrap/>
            <w:vAlign w:val="bottom"/>
            <w:hideMark/>
          </w:tcPr>
          <w:p w14:paraId="7DCB70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186.81</w:t>
            </w:r>
          </w:p>
        </w:tc>
        <w:tc>
          <w:tcPr>
            <w:tcW w:w="0" w:type="auto"/>
            <w:tcBorders>
              <w:top w:val="nil"/>
              <w:left w:val="nil"/>
              <w:bottom w:val="nil"/>
              <w:right w:val="nil"/>
            </w:tcBorders>
            <w:shd w:val="clear" w:color="auto" w:fill="auto"/>
            <w:noWrap/>
            <w:vAlign w:val="bottom"/>
            <w:hideMark/>
          </w:tcPr>
          <w:p w14:paraId="0096ED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314.51</w:t>
            </w:r>
          </w:p>
        </w:tc>
        <w:tc>
          <w:tcPr>
            <w:tcW w:w="0" w:type="auto"/>
            <w:tcBorders>
              <w:top w:val="nil"/>
              <w:left w:val="nil"/>
              <w:bottom w:val="nil"/>
              <w:right w:val="nil"/>
            </w:tcBorders>
            <w:shd w:val="clear" w:color="auto" w:fill="auto"/>
            <w:noWrap/>
            <w:vAlign w:val="bottom"/>
            <w:hideMark/>
          </w:tcPr>
          <w:p w14:paraId="39214F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261.89</w:t>
            </w:r>
          </w:p>
        </w:tc>
        <w:tc>
          <w:tcPr>
            <w:tcW w:w="0" w:type="auto"/>
            <w:tcBorders>
              <w:top w:val="nil"/>
              <w:left w:val="nil"/>
              <w:bottom w:val="nil"/>
              <w:right w:val="nil"/>
            </w:tcBorders>
            <w:shd w:val="clear" w:color="auto" w:fill="auto"/>
            <w:noWrap/>
            <w:vAlign w:val="bottom"/>
            <w:hideMark/>
          </w:tcPr>
          <w:p w14:paraId="4DE9C2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455.02</w:t>
            </w:r>
          </w:p>
        </w:tc>
        <w:tc>
          <w:tcPr>
            <w:tcW w:w="1304" w:type="dxa"/>
            <w:tcBorders>
              <w:top w:val="nil"/>
              <w:left w:val="nil"/>
              <w:bottom w:val="nil"/>
              <w:right w:val="nil"/>
            </w:tcBorders>
            <w:shd w:val="clear" w:color="auto" w:fill="auto"/>
            <w:noWrap/>
            <w:vAlign w:val="bottom"/>
            <w:hideMark/>
          </w:tcPr>
          <w:p w14:paraId="1BE72B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529.59</w:t>
            </w:r>
          </w:p>
        </w:tc>
      </w:tr>
      <w:tr w:rsidR="00576DE2" w:rsidRPr="00576DE2" w14:paraId="6AA44605" w14:textId="77777777" w:rsidTr="00A60CE6">
        <w:trPr>
          <w:trHeight w:val="300"/>
        </w:trPr>
        <w:tc>
          <w:tcPr>
            <w:tcW w:w="0" w:type="auto"/>
            <w:tcBorders>
              <w:top w:val="nil"/>
              <w:left w:val="nil"/>
              <w:bottom w:val="nil"/>
              <w:right w:val="nil"/>
            </w:tcBorders>
            <w:shd w:val="clear" w:color="auto" w:fill="auto"/>
            <w:noWrap/>
            <w:vAlign w:val="bottom"/>
            <w:hideMark/>
          </w:tcPr>
          <w:p w14:paraId="4D59DA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Tunisia</w:t>
            </w:r>
          </w:p>
        </w:tc>
        <w:tc>
          <w:tcPr>
            <w:tcW w:w="0" w:type="auto"/>
            <w:tcBorders>
              <w:top w:val="nil"/>
              <w:left w:val="nil"/>
              <w:bottom w:val="nil"/>
              <w:right w:val="nil"/>
            </w:tcBorders>
            <w:shd w:val="clear" w:color="auto" w:fill="auto"/>
            <w:noWrap/>
            <w:vAlign w:val="bottom"/>
            <w:hideMark/>
          </w:tcPr>
          <w:p w14:paraId="0B19CF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84A00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9F2B2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5,316</w:t>
            </w:r>
          </w:p>
        </w:tc>
        <w:tc>
          <w:tcPr>
            <w:tcW w:w="0" w:type="auto"/>
            <w:tcBorders>
              <w:top w:val="nil"/>
              <w:left w:val="nil"/>
              <w:bottom w:val="nil"/>
              <w:right w:val="nil"/>
            </w:tcBorders>
            <w:shd w:val="clear" w:color="auto" w:fill="auto"/>
            <w:noWrap/>
            <w:vAlign w:val="bottom"/>
            <w:hideMark/>
          </w:tcPr>
          <w:p w14:paraId="7EC3FAB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F76D83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51684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19813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801C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63.60</w:t>
            </w:r>
          </w:p>
        </w:tc>
        <w:tc>
          <w:tcPr>
            <w:tcW w:w="0" w:type="auto"/>
            <w:tcBorders>
              <w:top w:val="nil"/>
              <w:left w:val="nil"/>
              <w:bottom w:val="nil"/>
              <w:right w:val="nil"/>
            </w:tcBorders>
            <w:shd w:val="clear" w:color="auto" w:fill="auto"/>
            <w:noWrap/>
            <w:vAlign w:val="bottom"/>
            <w:hideMark/>
          </w:tcPr>
          <w:p w14:paraId="25D1AFA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27.44</w:t>
            </w:r>
          </w:p>
        </w:tc>
        <w:tc>
          <w:tcPr>
            <w:tcW w:w="0" w:type="auto"/>
            <w:tcBorders>
              <w:top w:val="nil"/>
              <w:left w:val="nil"/>
              <w:bottom w:val="nil"/>
              <w:right w:val="nil"/>
            </w:tcBorders>
            <w:shd w:val="clear" w:color="auto" w:fill="auto"/>
            <w:noWrap/>
            <w:vAlign w:val="bottom"/>
            <w:hideMark/>
          </w:tcPr>
          <w:p w14:paraId="784C04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80.62</w:t>
            </w:r>
          </w:p>
        </w:tc>
        <w:tc>
          <w:tcPr>
            <w:tcW w:w="0" w:type="auto"/>
            <w:tcBorders>
              <w:top w:val="nil"/>
              <w:left w:val="nil"/>
              <w:bottom w:val="nil"/>
              <w:right w:val="nil"/>
            </w:tcBorders>
            <w:shd w:val="clear" w:color="auto" w:fill="auto"/>
            <w:noWrap/>
            <w:vAlign w:val="bottom"/>
            <w:hideMark/>
          </w:tcPr>
          <w:p w14:paraId="174E53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28.79</w:t>
            </w:r>
          </w:p>
        </w:tc>
        <w:tc>
          <w:tcPr>
            <w:tcW w:w="0" w:type="auto"/>
            <w:tcBorders>
              <w:top w:val="nil"/>
              <w:left w:val="nil"/>
              <w:bottom w:val="nil"/>
              <w:right w:val="nil"/>
            </w:tcBorders>
            <w:shd w:val="clear" w:color="auto" w:fill="auto"/>
            <w:noWrap/>
            <w:vAlign w:val="bottom"/>
            <w:hideMark/>
          </w:tcPr>
          <w:p w14:paraId="32F262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89.85</w:t>
            </w:r>
          </w:p>
        </w:tc>
        <w:tc>
          <w:tcPr>
            <w:tcW w:w="1304" w:type="dxa"/>
            <w:tcBorders>
              <w:top w:val="nil"/>
              <w:left w:val="nil"/>
              <w:bottom w:val="nil"/>
              <w:right w:val="nil"/>
            </w:tcBorders>
            <w:shd w:val="clear" w:color="auto" w:fill="auto"/>
            <w:noWrap/>
            <w:vAlign w:val="bottom"/>
            <w:hideMark/>
          </w:tcPr>
          <w:p w14:paraId="17B3DFF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100.49</w:t>
            </w:r>
          </w:p>
        </w:tc>
      </w:tr>
      <w:tr w:rsidR="00576DE2" w:rsidRPr="00576DE2" w14:paraId="00E54831" w14:textId="77777777" w:rsidTr="00A60CE6">
        <w:trPr>
          <w:trHeight w:val="300"/>
        </w:trPr>
        <w:tc>
          <w:tcPr>
            <w:tcW w:w="0" w:type="auto"/>
            <w:tcBorders>
              <w:top w:val="nil"/>
              <w:left w:val="nil"/>
              <w:bottom w:val="nil"/>
              <w:right w:val="nil"/>
            </w:tcBorders>
            <w:shd w:val="clear" w:color="auto" w:fill="auto"/>
            <w:noWrap/>
            <w:vAlign w:val="bottom"/>
            <w:hideMark/>
          </w:tcPr>
          <w:p w14:paraId="3B1F23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Uganda</w:t>
            </w:r>
          </w:p>
        </w:tc>
        <w:tc>
          <w:tcPr>
            <w:tcW w:w="0" w:type="auto"/>
            <w:tcBorders>
              <w:top w:val="nil"/>
              <w:left w:val="nil"/>
              <w:bottom w:val="nil"/>
              <w:right w:val="nil"/>
            </w:tcBorders>
            <w:shd w:val="clear" w:color="auto" w:fill="auto"/>
            <w:noWrap/>
            <w:vAlign w:val="bottom"/>
            <w:hideMark/>
          </w:tcPr>
          <w:p w14:paraId="34A5B9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4C8E0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96C7D8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12,908</w:t>
            </w:r>
          </w:p>
        </w:tc>
        <w:tc>
          <w:tcPr>
            <w:tcW w:w="0" w:type="auto"/>
            <w:tcBorders>
              <w:top w:val="nil"/>
              <w:left w:val="nil"/>
              <w:bottom w:val="nil"/>
              <w:right w:val="nil"/>
            </w:tcBorders>
            <w:shd w:val="clear" w:color="auto" w:fill="auto"/>
            <w:noWrap/>
            <w:vAlign w:val="bottom"/>
            <w:hideMark/>
          </w:tcPr>
          <w:p w14:paraId="1217F3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185.09</w:t>
            </w:r>
          </w:p>
        </w:tc>
        <w:tc>
          <w:tcPr>
            <w:tcW w:w="0" w:type="auto"/>
            <w:tcBorders>
              <w:top w:val="nil"/>
              <w:left w:val="nil"/>
              <w:bottom w:val="nil"/>
              <w:right w:val="nil"/>
            </w:tcBorders>
            <w:shd w:val="clear" w:color="auto" w:fill="auto"/>
            <w:noWrap/>
            <w:vAlign w:val="bottom"/>
            <w:hideMark/>
          </w:tcPr>
          <w:p w14:paraId="3BE4E7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368.83</w:t>
            </w:r>
          </w:p>
        </w:tc>
        <w:tc>
          <w:tcPr>
            <w:tcW w:w="0" w:type="auto"/>
            <w:tcBorders>
              <w:top w:val="nil"/>
              <w:left w:val="nil"/>
              <w:bottom w:val="nil"/>
              <w:right w:val="nil"/>
            </w:tcBorders>
            <w:shd w:val="clear" w:color="auto" w:fill="auto"/>
            <w:noWrap/>
            <w:vAlign w:val="bottom"/>
            <w:hideMark/>
          </w:tcPr>
          <w:p w14:paraId="579741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254.08</w:t>
            </w:r>
          </w:p>
        </w:tc>
        <w:tc>
          <w:tcPr>
            <w:tcW w:w="0" w:type="auto"/>
            <w:tcBorders>
              <w:top w:val="nil"/>
              <w:left w:val="nil"/>
              <w:bottom w:val="nil"/>
              <w:right w:val="nil"/>
            </w:tcBorders>
            <w:shd w:val="clear" w:color="auto" w:fill="auto"/>
            <w:noWrap/>
            <w:vAlign w:val="bottom"/>
            <w:hideMark/>
          </w:tcPr>
          <w:p w14:paraId="60AF9A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521.95</w:t>
            </w:r>
          </w:p>
        </w:tc>
        <w:tc>
          <w:tcPr>
            <w:tcW w:w="0" w:type="auto"/>
            <w:tcBorders>
              <w:top w:val="nil"/>
              <w:left w:val="nil"/>
              <w:bottom w:val="nil"/>
              <w:right w:val="nil"/>
            </w:tcBorders>
            <w:shd w:val="clear" w:color="auto" w:fill="auto"/>
            <w:noWrap/>
            <w:vAlign w:val="bottom"/>
            <w:hideMark/>
          </w:tcPr>
          <w:p w14:paraId="4BC727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595.02</w:t>
            </w:r>
          </w:p>
        </w:tc>
        <w:tc>
          <w:tcPr>
            <w:tcW w:w="0" w:type="auto"/>
            <w:tcBorders>
              <w:top w:val="nil"/>
              <w:left w:val="nil"/>
              <w:bottom w:val="nil"/>
              <w:right w:val="nil"/>
            </w:tcBorders>
            <w:shd w:val="clear" w:color="auto" w:fill="auto"/>
            <w:noWrap/>
            <w:vAlign w:val="bottom"/>
            <w:hideMark/>
          </w:tcPr>
          <w:p w14:paraId="3249BF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232.15</w:t>
            </w:r>
          </w:p>
        </w:tc>
        <w:tc>
          <w:tcPr>
            <w:tcW w:w="0" w:type="auto"/>
            <w:tcBorders>
              <w:top w:val="nil"/>
              <w:left w:val="nil"/>
              <w:bottom w:val="nil"/>
              <w:right w:val="nil"/>
            </w:tcBorders>
            <w:shd w:val="clear" w:color="auto" w:fill="auto"/>
            <w:noWrap/>
            <w:vAlign w:val="bottom"/>
            <w:hideMark/>
          </w:tcPr>
          <w:p w14:paraId="523296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367.67</w:t>
            </w:r>
          </w:p>
        </w:tc>
        <w:tc>
          <w:tcPr>
            <w:tcW w:w="0" w:type="auto"/>
            <w:tcBorders>
              <w:top w:val="nil"/>
              <w:left w:val="nil"/>
              <w:bottom w:val="nil"/>
              <w:right w:val="nil"/>
            </w:tcBorders>
            <w:shd w:val="clear" w:color="auto" w:fill="auto"/>
            <w:noWrap/>
            <w:vAlign w:val="bottom"/>
            <w:hideMark/>
          </w:tcPr>
          <w:p w14:paraId="79B2A1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307.83</w:t>
            </w:r>
          </w:p>
        </w:tc>
        <w:tc>
          <w:tcPr>
            <w:tcW w:w="0" w:type="auto"/>
            <w:tcBorders>
              <w:top w:val="nil"/>
              <w:left w:val="nil"/>
              <w:bottom w:val="nil"/>
              <w:right w:val="nil"/>
            </w:tcBorders>
            <w:shd w:val="clear" w:color="auto" w:fill="auto"/>
            <w:noWrap/>
            <w:vAlign w:val="bottom"/>
            <w:hideMark/>
          </w:tcPr>
          <w:p w14:paraId="54FCAA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490.26</w:t>
            </w:r>
          </w:p>
        </w:tc>
        <w:tc>
          <w:tcPr>
            <w:tcW w:w="1304" w:type="dxa"/>
            <w:tcBorders>
              <w:top w:val="nil"/>
              <w:left w:val="nil"/>
              <w:bottom w:val="nil"/>
              <w:right w:val="nil"/>
            </w:tcBorders>
            <w:shd w:val="clear" w:color="auto" w:fill="auto"/>
            <w:noWrap/>
            <w:vAlign w:val="bottom"/>
            <w:hideMark/>
          </w:tcPr>
          <w:p w14:paraId="7C37B9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541.23</w:t>
            </w:r>
          </w:p>
        </w:tc>
      </w:tr>
      <w:tr w:rsidR="00576DE2" w:rsidRPr="00576DE2" w14:paraId="3472F4C9" w14:textId="77777777" w:rsidTr="00A60CE6">
        <w:trPr>
          <w:trHeight w:val="300"/>
        </w:trPr>
        <w:tc>
          <w:tcPr>
            <w:tcW w:w="0" w:type="auto"/>
            <w:tcBorders>
              <w:top w:val="nil"/>
              <w:left w:val="nil"/>
              <w:bottom w:val="nil"/>
              <w:right w:val="nil"/>
            </w:tcBorders>
            <w:shd w:val="clear" w:color="auto" w:fill="auto"/>
            <w:noWrap/>
            <w:vAlign w:val="bottom"/>
            <w:hideMark/>
          </w:tcPr>
          <w:p w14:paraId="770F3A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Zambia</w:t>
            </w:r>
          </w:p>
        </w:tc>
        <w:tc>
          <w:tcPr>
            <w:tcW w:w="0" w:type="auto"/>
            <w:tcBorders>
              <w:top w:val="nil"/>
              <w:left w:val="nil"/>
              <w:bottom w:val="nil"/>
              <w:right w:val="nil"/>
            </w:tcBorders>
            <w:shd w:val="clear" w:color="auto" w:fill="auto"/>
            <w:noWrap/>
            <w:vAlign w:val="bottom"/>
            <w:hideMark/>
          </w:tcPr>
          <w:p w14:paraId="1E3770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FE654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523532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11,562</w:t>
            </w:r>
          </w:p>
        </w:tc>
        <w:tc>
          <w:tcPr>
            <w:tcW w:w="0" w:type="auto"/>
            <w:tcBorders>
              <w:top w:val="nil"/>
              <w:left w:val="nil"/>
              <w:bottom w:val="nil"/>
              <w:right w:val="nil"/>
            </w:tcBorders>
            <w:shd w:val="clear" w:color="auto" w:fill="auto"/>
            <w:noWrap/>
            <w:vAlign w:val="bottom"/>
            <w:hideMark/>
          </w:tcPr>
          <w:p w14:paraId="5DE7D5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177.96</w:t>
            </w:r>
          </w:p>
        </w:tc>
        <w:tc>
          <w:tcPr>
            <w:tcW w:w="0" w:type="auto"/>
            <w:tcBorders>
              <w:top w:val="nil"/>
              <w:left w:val="nil"/>
              <w:bottom w:val="nil"/>
              <w:right w:val="nil"/>
            </w:tcBorders>
            <w:shd w:val="clear" w:color="auto" w:fill="auto"/>
            <w:noWrap/>
            <w:vAlign w:val="bottom"/>
            <w:hideMark/>
          </w:tcPr>
          <w:p w14:paraId="2200DC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330.83</w:t>
            </w:r>
          </w:p>
        </w:tc>
        <w:tc>
          <w:tcPr>
            <w:tcW w:w="0" w:type="auto"/>
            <w:tcBorders>
              <w:top w:val="nil"/>
              <w:left w:val="nil"/>
              <w:bottom w:val="nil"/>
              <w:right w:val="nil"/>
            </w:tcBorders>
            <w:shd w:val="clear" w:color="auto" w:fill="auto"/>
            <w:noWrap/>
            <w:vAlign w:val="bottom"/>
            <w:hideMark/>
          </w:tcPr>
          <w:p w14:paraId="161257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259.15</w:t>
            </w:r>
          </w:p>
        </w:tc>
        <w:tc>
          <w:tcPr>
            <w:tcW w:w="0" w:type="auto"/>
            <w:tcBorders>
              <w:top w:val="nil"/>
              <w:left w:val="nil"/>
              <w:bottom w:val="nil"/>
              <w:right w:val="nil"/>
            </w:tcBorders>
            <w:shd w:val="clear" w:color="auto" w:fill="auto"/>
            <w:noWrap/>
            <w:vAlign w:val="bottom"/>
            <w:hideMark/>
          </w:tcPr>
          <w:p w14:paraId="58A8AF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487.12</w:t>
            </w:r>
          </w:p>
        </w:tc>
        <w:tc>
          <w:tcPr>
            <w:tcW w:w="0" w:type="auto"/>
            <w:tcBorders>
              <w:top w:val="nil"/>
              <w:left w:val="nil"/>
              <w:bottom w:val="nil"/>
              <w:right w:val="nil"/>
            </w:tcBorders>
            <w:shd w:val="clear" w:color="auto" w:fill="auto"/>
            <w:noWrap/>
            <w:vAlign w:val="bottom"/>
            <w:hideMark/>
          </w:tcPr>
          <w:p w14:paraId="5A6B19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555.08</w:t>
            </w:r>
          </w:p>
        </w:tc>
        <w:tc>
          <w:tcPr>
            <w:tcW w:w="0" w:type="auto"/>
            <w:tcBorders>
              <w:top w:val="nil"/>
              <w:left w:val="nil"/>
              <w:bottom w:val="nil"/>
              <w:right w:val="nil"/>
            </w:tcBorders>
            <w:shd w:val="clear" w:color="auto" w:fill="auto"/>
            <w:noWrap/>
            <w:vAlign w:val="bottom"/>
            <w:hideMark/>
          </w:tcPr>
          <w:p w14:paraId="59B508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224.34</w:t>
            </w:r>
          </w:p>
        </w:tc>
        <w:tc>
          <w:tcPr>
            <w:tcW w:w="0" w:type="auto"/>
            <w:tcBorders>
              <w:top w:val="nil"/>
              <w:left w:val="nil"/>
              <w:bottom w:val="nil"/>
              <w:right w:val="nil"/>
            </w:tcBorders>
            <w:shd w:val="clear" w:color="auto" w:fill="auto"/>
            <w:noWrap/>
            <w:vAlign w:val="bottom"/>
            <w:hideMark/>
          </w:tcPr>
          <w:p w14:paraId="1109F1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331.86</w:t>
            </w:r>
          </w:p>
        </w:tc>
        <w:tc>
          <w:tcPr>
            <w:tcW w:w="0" w:type="auto"/>
            <w:tcBorders>
              <w:top w:val="nil"/>
              <w:left w:val="nil"/>
              <w:bottom w:val="nil"/>
              <w:right w:val="nil"/>
            </w:tcBorders>
            <w:shd w:val="clear" w:color="auto" w:fill="auto"/>
            <w:noWrap/>
            <w:vAlign w:val="bottom"/>
            <w:hideMark/>
          </w:tcPr>
          <w:p w14:paraId="457E4C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301.49</w:t>
            </w:r>
          </w:p>
        </w:tc>
        <w:tc>
          <w:tcPr>
            <w:tcW w:w="0" w:type="auto"/>
            <w:tcBorders>
              <w:top w:val="nil"/>
              <w:left w:val="nil"/>
              <w:bottom w:val="nil"/>
              <w:right w:val="nil"/>
            </w:tcBorders>
            <w:shd w:val="clear" w:color="auto" w:fill="auto"/>
            <w:noWrap/>
            <w:vAlign w:val="bottom"/>
            <w:hideMark/>
          </w:tcPr>
          <w:p w14:paraId="193702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443.80</w:t>
            </w:r>
          </w:p>
        </w:tc>
        <w:tc>
          <w:tcPr>
            <w:tcW w:w="1304" w:type="dxa"/>
            <w:tcBorders>
              <w:top w:val="nil"/>
              <w:left w:val="nil"/>
              <w:bottom w:val="nil"/>
              <w:right w:val="nil"/>
            </w:tcBorders>
            <w:shd w:val="clear" w:color="auto" w:fill="auto"/>
            <w:noWrap/>
            <w:vAlign w:val="bottom"/>
            <w:hideMark/>
          </w:tcPr>
          <w:p w14:paraId="6E5E58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489.22</w:t>
            </w:r>
          </w:p>
        </w:tc>
      </w:tr>
      <w:tr w:rsidR="00576DE2" w:rsidRPr="00576DE2" w14:paraId="7102F76C" w14:textId="77777777" w:rsidTr="00A60CE6">
        <w:trPr>
          <w:trHeight w:val="300"/>
        </w:trPr>
        <w:tc>
          <w:tcPr>
            <w:tcW w:w="0" w:type="auto"/>
            <w:tcBorders>
              <w:top w:val="nil"/>
              <w:left w:val="nil"/>
              <w:bottom w:val="nil"/>
              <w:right w:val="nil"/>
            </w:tcBorders>
            <w:shd w:val="clear" w:color="auto" w:fill="auto"/>
            <w:noWrap/>
            <w:vAlign w:val="bottom"/>
            <w:hideMark/>
          </w:tcPr>
          <w:p w14:paraId="39259CD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Zimbabwe</w:t>
            </w:r>
          </w:p>
        </w:tc>
        <w:tc>
          <w:tcPr>
            <w:tcW w:w="0" w:type="auto"/>
            <w:tcBorders>
              <w:top w:val="nil"/>
              <w:left w:val="nil"/>
              <w:bottom w:val="nil"/>
              <w:right w:val="nil"/>
            </w:tcBorders>
            <w:shd w:val="clear" w:color="auto" w:fill="auto"/>
            <w:noWrap/>
            <w:vAlign w:val="bottom"/>
            <w:hideMark/>
          </w:tcPr>
          <w:p w14:paraId="72FF75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D4F21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6FC92B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6,893</w:t>
            </w:r>
          </w:p>
        </w:tc>
        <w:tc>
          <w:tcPr>
            <w:tcW w:w="0" w:type="auto"/>
            <w:tcBorders>
              <w:top w:val="nil"/>
              <w:left w:val="nil"/>
              <w:bottom w:val="nil"/>
              <w:right w:val="nil"/>
            </w:tcBorders>
            <w:shd w:val="clear" w:color="auto" w:fill="auto"/>
            <w:noWrap/>
            <w:vAlign w:val="bottom"/>
            <w:hideMark/>
          </w:tcPr>
          <w:p w14:paraId="13A8C2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130.30</w:t>
            </w:r>
          </w:p>
        </w:tc>
        <w:tc>
          <w:tcPr>
            <w:tcW w:w="0" w:type="auto"/>
            <w:tcBorders>
              <w:top w:val="nil"/>
              <w:left w:val="nil"/>
              <w:bottom w:val="nil"/>
              <w:right w:val="nil"/>
            </w:tcBorders>
            <w:shd w:val="clear" w:color="auto" w:fill="auto"/>
            <w:noWrap/>
            <w:vAlign w:val="bottom"/>
            <w:hideMark/>
          </w:tcPr>
          <w:p w14:paraId="4C2E26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136.46</w:t>
            </w:r>
          </w:p>
        </w:tc>
        <w:tc>
          <w:tcPr>
            <w:tcW w:w="0" w:type="auto"/>
            <w:tcBorders>
              <w:top w:val="nil"/>
              <w:left w:val="nil"/>
              <w:bottom w:val="nil"/>
              <w:right w:val="nil"/>
            </w:tcBorders>
            <w:shd w:val="clear" w:color="auto" w:fill="auto"/>
            <w:noWrap/>
            <w:vAlign w:val="bottom"/>
            <w:hideMark/>
          </w:tcPr>
          <w:p w14:paraId="218A69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170.42</w:t>
            </w:r>
          </w:p>
        </w:tc>
        <w:tc>
          <w:tcPr>
            <w:tcW w:w="0" w:type="auto"/>
            <w:tcBorders>
              <w:top w:val="nil"/>
              <w:left w:val="nil"/>
              <w:bottom w:val="nil"/>
              <w:right w:val="nil"/>
            </w:tcBorders>
            <w:shd w:val="clear" w:color="auto" w:fill="auto"/>
            <w:noWrap/>
            <w:vAlign w:val="bottom"/>
            <w:hideMark/>
          </w:tcPr>
          <w:p w14:paraId="560EC6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193.34</w:t>
            </w:r>
          </w:p>
        </w:tc>
        <w:tc>
          <w:tcPr>
            <w:tcW w:w="0" w:type="auto"/>
            <w:tcBorders>
              <w:top w:val="nil"/>
              <w:left w:val="nil"/>
              <w:bottom w:val="nil"/>
              <w:right w:val="nil"/>
            </w:tcBorders>
            <w:shd w:val="clear" w:color="auto" w:fill="auto"/>
            <w:noWrap/>
            <w:vAlign w:val="bottom"/>
            <w:hideMark/>
          </w:tcPr>
          <w:p w14:paraId="0FEE4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258.99</w:t>
            </w:r>
          </w:p>
        </w:tc>
        <w:tc>
          <w:tcPr>
            <w:tcW w:w="0" w:type="auto"/>
            <w:tcBorders>
              <w:top w:val="nil"/>
              <w:left w:val="nil"/>
              <w:bottom w:val="nil"/>
              <w:right w:val="nil"/>
            </w:tcBorders>
            <w:shd w:val="clear" w:color="auto" w:fill="auto"/>
            <w:noWrap/>
            <w:vAlign w:val="bottom"/>
            <w:hideMark/>
          </w:tcPr>
          <w:p w14:paraId="44274C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147.80</w:t>
            </w:r>
          </w:p>
        </w:tc>
        <w:tc>
          <w:tcPr>
            <w:tcW w:w="0" w:type="auto"/>
            <w:tcBorders>
              <w:top w:val="nil"/>
              <w:left w:val="nil"/>
              <w:bottom w:val="nil"/>
              <w:right w:val="nil"/>
            </w:tcBorders>
            <w:shd w:val="clear" w:color="auto" w:fill="auto"/>
            <w:noWrap/>
            <w:vAlign w:val="bottom"/>
            <w:hideMark/>
          </w:tcPr>
          <w:p w14:paraId="32A521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140.70</w:t>
            </w:r>
          </w:p>
        </w:tc>
        <w:tc>
          <w:tcPr>
            <w:tcW w:w="0" w:type="auto"/>
            <w:tcBorders>
              <w:top w:val="nil"/>
              <w:left w:val="nil"/>
              <w:bottom w:val="nil"/>
              <w:right w:val="nil"/>
            </w:tcBorders>
            <w:shd w:val="clear" w:color="auto" w:fill="auto"/>
            <w:noWrap/>
            <w:vAlign w:val="bottom"/>
            <w:hideMark/>
          </w:tcPr>
          <w:p w14:paraId="0415F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203.66</w:t>
            </w:r>
          </w:p>
        </w:tc>
        <w:tc>
          <w:tcPr>
            <w:tcW w:w="0" w:type="auto"/>
            <w:tcBorders>
              <w:top w:val="nil"/>
              <w:left w:val="nil"/>
              <w:bottom w:val="nil"/>
              <w:right w:val="nil"/>
            </w:tcBorders>
            <w:shd w:val="clear" w:color="auto" w:fill="auto"/>
            <w:noWrap/>
            <w:vAlign w:val="bottom"/>
            <w:hideMark/>
          </w:tcPr>
          <w:p w14:paraId="59FC36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196.94</w:t>
            </w:r>
          </w:p>
        </w:tc>
        <w:tc>
          <w:tcPr>
            <w:tcW w:w="1304" w:type="dxa"/>
            <w:tcBorders>
              <w:top w:val="nil"/>
              <w:left w:val="nil"/>
              <w:bottom w:val="nil"/>
              <w:right w:val="nil"/>
            </w:tcBorders>
            <w:shd w:val="clear" w:color="auto" w:fill="auto"/>
            <w:noWrap/>
            <w:vAlign w:val="bottom"/>
            <w:hideMark/>
          </w:tcPr>
          <w:p w14:paraId="3BC0DD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246.46</w:t>
            </w:r>
          </w:p>
        </w:tc>
      </w:tr>
      <w:tr w:rsidR="00576DE2" w:rsidRPr="00576DE2" w14:paraId="62651BA9" w14:textId="77777777" w:rsidTr="00A60CE6">
        <w:trPr>
          <w:trHeight w:val="300"/>
        </w:trPr>
        <w:tc>
          <w:tcPr>
            <w:tcW w:w="0" w:type="auto"/>
            <w:tcBorders>
              <w:top w:val="nil"/>
              <w:left w:val="nil"/>
              <w:bottom w:val="nil"/>
              <w:right w:val="nil"/>
            </w:tcBorders>
            <w:shd w:val="clear" w:color="000000" w:fill="E7E6E6"/>
            <w:noWrap/>
            <w:vAlign w:val="bottom"/>
            <w:hideMark/>
          </w:tcPr>
          <w:p w14:paraId="19DAE232"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Asia </w:t>
            </w:r>
          </w:p>
        </w:tc>
        <w:tc>
          <w:tcPr>
            <w:tcW w:w="0" w:type="auto"/>
            <w:tcBorders>
              <w:top w:val="nil"/>
              <w:left w:val="nil"/>
              <w:bottom w:val="nil"/>
              <w:right w:val="nil"/>
            </w:tcBorders>
            <w:shd w:val="clear" w:color="000000" w:fill="E7E6E6"/>
            <w:noWrap/>
            <w:vAlign w:val="bottom"/>
            <w:hideMark/>
          </w:tcPr>
          <w:p w14:paraId="7D246AA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91CAE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C6743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9089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40436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0A108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CE2C6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2F447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6EC2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43B498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800C1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85DC4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1059DC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5D04BBA1" w14:textId="77777777" w:rsidTr="00A60CE6">
        <w:trPr>
          <w:trHeight w:val="300"/>
        </w:trPr>
        <w:tc>
          <w:tcPr>
            <w:tcW w:w="0" w:type="auto"/>
            <w:tcBorders>
              <w:top w:val="nil"/>
              <w:left w:val="nil"/>
              <w:bottom w:val="nil"/>
              <w:right w:val="nil"/>
            </w:tcBorders>
            <w:shd w:val="clear" w:color="auto" w:fill="auto"/>
            <w:noWrap/>
            <w:vAlign w:val="bottom"/>
            <w:hideMark/>
          </w:tcPr>
          <w:p w14:paraId="5BE30A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Afghanistan</w:t>
            </w:r>
          </w:p>
        </w:tc>
        <w:tc>
          <w:tcPr>
            <w:tcW w:w="0" w:type="auto"/>
            <w:tcBorders>
              <w:top w:val="nil"/>
              <w:left w:val="nil"/>
              <w:bottom w:val="nil"/>
              <w:right w:val="nil"/>
            </w:tcBorders>
            <w:shd w:val="clear" w:color="auto" w:fill="auto"/>
            <w:noWrap/>
            <w:vAlign w:val="bottom"/>
            <w:hideMark/>
          </w:tcPr>
          <w:p w14:paraId="300CE3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9783D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14DD9E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12,956</w:t>
            </w:r>
          </w:p>
        </w:tc>
        <w:tc>
          <w:tcPr>
            <w:tcW w:w="0" w:type="auto"/>
            <w:tcBorders>
              <w:top w:val="nil"/>
              <w:left w:val="nil"/>
              <w:bottom w:val="nil"/>
              <w:right w:val="nil"/>
            </w:tcBorders>
            <w:shd w:val="clear" w:color="auto" w:fill="auto"/>
            <w:noWrap/>
            <w:vAlign w:val="bottom"/>
            <w:hideMark/>
          </w:tcPr>
          <w:p w14:paraId="151DB1C3"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F3947E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8930E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25032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F6B9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440.37</w:t>
            </w:r>
          </w:p>
        </w:tc>
        <w:tc>
          <w:tcPr>
            <w:tcW w:w="0" w:type="auto"/>
            <w:tcBorders>
              <w:top w:val="nil"/>
              <w:left w:val="nil"/>
              <w:bottom w:val="nil"/>
              <w:right w:val="nil"/>
            </w:tcBorders>
            <w:shd w:val="clear" w:color="auto" w:fill="auto"/>
            <w:noWrap/>
            <w:vAlign w:val="bottom"/>
            <w:hideMark/>
          </w:tcPr>
          <w:p w14:paraId="2B3FBD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238.25</w:t>
            </w:r>
          </w:p>
        </w:tc>
        <w:tc>
          <w:tcPr>
            <w:tcW w:w="0" w:type="auto"/>
            <w:tcBorders>
              <w:top w:val="nil"/>
              <w:left w:val="nil"/>
              <w:bottom w:val="nil"/>
              <w:right w:val="nil"/>
            </w:tcBorders>
            <w:shd w:val="clear" w:color="auto" w:fill="auto"/>
            <w:noWrap/>
            <w:vAlign w:val="bottom"/>
            <w:hideMark/>
          </w:tcPr>
          <w:p w14:paraId="476083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433.38</w:t>
            </w:r>
          </w:p>
        </w:tc>
        <w:tc>
          <w:tcPr>
            <w:tcW w:w="0" w:type="auto"/>
            <w:tcBorders>
              <w:top w:val="nil"/>
              <w:left w:val="nil"/>
              <w:bottom w:val="nil"/>
              <w:right w:val="nil"/>
            </w:tcBorders>
            <w:shd w:val="clear" w:color="auto" w:fill="auto"/>
            <w:noWrap/>
            <w:vAlign w:val="bottom"/>
            <w:hideMark/>
          </w:tcPr>
          <w:p w14:paraId="5C97DD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303.18</w:t>
            </w:r>
          </w:p>
        </w:tc>
        <w:tc>
          <w:tcPr>
            <w:tcW w:w="0" w:type="auto"/>
            <w:tcBorders>
              <w:top w:val="nil"/>
              <w:left w:val="nil"/>
              <w:bottom w:val="nil"/>
              <w:right w:val="nil"/>
            </w:tcBorders>
            <w:shd w:val="clear" w:color="auto" w:fill="auto"/>
            <w:noWrap/>
            <w:vAlign w:val="bottom"/>
            <w:hideMark/>
          </w:tcPr>
          <w:p w14:paraId="491625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541.95</w:t>
            </w:r>
          </w:p>
        </w:tc>
        <w:tc>
          <w:tcPr>
            <w:tcW w:w="1304" w:type="dxa"/>
            <w:tcBorders>
              <w:top w:val="nil"/>
              <w:left w:val="nil"/>
              <w:bottom w:val="nil"/>
              <w:right w:val="nil"/>
            </w:tcBorders>
            <w:shd w:val="clear" w:color="auto" w:fill="auto"/>
            <w:noWrap/>
            <w:vAlign w:val="bottom"/>
            <w:hideMark/>
          </w:tcPr>
          <w:p w14:paraId="71AEE1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583.63</w:t>
            </w:r>
          </w:p>
        </w:tc>
      </w:tr>
      <w:tr w:rsidR="00576DE2" w:rsidRPr="00576DE2" w14:paraId="7F5E9D0B" w14:textId="77777777" w:rsidTr="00A60CE6">
        <w:trPr>
          <w:trHeight w:val="300"/>
        </w:trPr>
        <w:tc>
          <w:tcPr>
            <w:tcW w:w="0" w:type="auto"/>
            <w:tcBorders>
              <w:top w:val="nil"/>
              <w:left w:val="nil"/>
              <w:bottom w:val="nil"/>
              <w:right w:val="nil"/>
            </w:tcBorders>
            <w:shd w:val="clear" w:color="auto" w:fill="auto"/>
            <w:noWrap/>
            <w:vAlign w:val="bottom"/>
            <w:hideMark/>
          </w:tcPr>
          <w:p w14:paraId="199EE5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Armenia</w:t>
            </w:r>
          </w:p>
        </w:tc>
        <w:tc>
          <w:tcPr>
            <w:tcW w:w="0" w:type="auto"/>
            <w:tcBorders>
              <w:top w:val="nil"/>
              <w:left w:val="nil"/>
              <w:bottom w:val="nil"/>
              <w:right w:val="nil"/>
            </w:tcBorders>
            <w:shd w:val="clear" w:color="auto" w:fill="auto"/>
            <w:noWrap/>
            <w:vAlign w:val="bottom"/>
            <w:hideMark/>
          </w:tcPr>
          <w:p w14:paraId="7FE013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254E9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1E7E60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4,064</w:t>
            </w:r>
          </w:p>
        </w:tc>
        <w:tc>
          <w:tcPr>
            <w:tcW w:w="0" w:type="auto"/>
            <w:tcBorders>
              <w:top w:val="nil"/>
              <w:left w:val="nil"/>
              <w:bottom w:val="nil"/>
              <w:right w:val="nil"/>
            </w:tcBorders>
            <w:shd w:val="clear" w:color="auto" w:fill="auto"/>
            <w:noWrap/>
            <w:vAlign w:val="bottom"/>
            <w:hideMark/>
          </w:tcPr>
          <w:p w14:paraId="714C16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24.66</w:t>
            </w:r>
          </w:p>
        </w:tc>
        <w:tc>
          <w:tcPr>
            <w:tcW w:w="0" w:type="auto"/>
            <w:tcBorders>
              <w:top w:val="nil"/>
              <w:left w:val="nil"/>
              <w:bottom w:val="nil"/>
              <w:right w:val="nil"/>
            </w:tcBorders>
            <w:shd w:val="clear" w:color="auto" w:fill="auto"/>
            <w:noWrap/>
            <w:vAlign w:val="bottom"/>
            <w:hideMark/>
          </w:tcPr>
          <w:p w14:paraId="0F05862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43.56</w:t>
            </w:r>
          </w:p>
        </w:tc>
        <w:tc>
          <w:tcPr>
            <w:tcW w:w="0" w:type="auto"/>
            <w:tcBorders>
              <w:top w:val="nil"/>
              <w:left w:val="nil"/>
              <w:bottom w:val="nil"/>
              <w:right w:val="nil"/>
            </w:tcBorders>
            <w:shd w:val="clear" w:color="auto" w:fill="auto"/>
            <w:noWrap/>
            <w:vAlign w:val="bottom"/>
            <w:hideMark/>
          </w:tcPr>
          <w:p w14:paraId="61F85A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27.88</w:t>
            </w:r>
          </w:p>
        </w:tc>
        <w:tc>
          <w:tcPr>
            <w:tcW w:w="0" w:type="auto"/>
            <w:tcBorders>
              <w:top w:val="nil"/>
              <w:left w:val="nil"/>
              <w:bottom w:val="nil"/>
              <w:right w:val="nil"/>
            </w:tcBorders>
            <w:shd w:val="clear" w:color="auto" w:fill="auto"/>
            <w:noWrap/>
            <w:vAlign w:val="bottom"/>
            <w:hideMark/>
          </w:tcPr>
          <w:p w14:paraId="0FAD88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45.42</w:t>
            </w:r>
          </w:p>
        </w:tc>
        <w:tc>
          <w:tcPr>
            <w:tcW w:w="0" w:type="auto"/>
            <w:tcBorders>
              <w:top w:val="nil"/>
              <w:left w:val="nil"/>
              <w:bottom w:val="nil"/>
              <w:right w:val="nil"/>
            </w:tcBorders>
            <w:shd w:val="clear" w:color="auto" w:fill="auto"/>
            <w:noWrap/>
            <w:vAlign w:val="bottom"/>
            <w:hideMark/>
          </w:tcPr>
          <w:p w14:paraId="0F4FF8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56.98</w:t>
            </w:r>
          </w:p>
        </w:tc>
        <w:tc>
          <w:tcPr>
            <w:tcW w:w="0" w:type="auto"/>
            <w:tcBorders>
              <w:top w:val="nil"/>
              <w:left w:val="nil"/>
              <w:bottom w:val="nil"/>
              <w:right w:val="nil"/>
            </w:tcBorders>
            <w:shd w:val="clear" w:color="auto" w:fill="auto"/>
            <w:noWrap/>
            <w:vAlign w:val="bottom"/>
            <w:hideMark/>
          </w:tcPr>
          <w:p w14:paraId="0A06DC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38.88</w:t>
            </w:r>
          </w:p>
        </w:tc>
        <w:tc>
          <w:tcPr>
            <w:tcW w:w="0" w:type="auto"/>
            <w:tcBorders>
              <w:top w:val="nil"/>
              <w:left w:val="nil"/>
              <w:bottom w:val="nil"/>
              <w:right w:val="nil"/>
            </w:tcBorders>
            <w:shd w:val="clear" w:color="auto" w:fill="auto"/>
            <w:noWrap/>
            <w:vAlign w:val="bottom"/>
            <w:hideMark/>
          </w:tcPr>
          <w:p w14:paraId="443B8E4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95.74</w:t>
            </w:r>
          </w:p>
        </w:tc>
        <w:tc>
          <w:tcPr>
            <w:tcW w:w="0" w:type="auto"/>
            <w:tcBorders>
              <w:top w:val="nil"/>
              <w:left w:val="nil"/>
              <w:bottom w:val="nil"/>
              <w:right w:val="nil"/>
            </w:tcBorders>
            <w:shd w:val="clear" w:color="auto" w:fill="auto"/>
            <w:noWrap/>
            <w:vAlign w:val="bottom"/>
            <w:hideMark/>
          </w:tcPr>
          <w:p w14:paraId="3BCE71F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44.13</w:t>
            </w:r>
          </w:p>
        </w:tc>
        <w:tc>
          <w:tcPr>
            <w:tcW w:w="0" w:type="auto"/>
            <w:tcBorders>
              <w:top w:val="nil"/>
              <w:left w:val="nil"/>
              <w:bottom w:val="nil"/>
              <w:right w:val="nil"/>
            </w:tcBorders>
            <w:shd w:val="clear" w:color="auto" w:fill="auto"/>
            <w:noWrap/>
            <w:vAlign w:val="bottom"/>
            <w:hideMark/>
          </w:tcPr>
          <w:p w14:paraId="79F6FC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111.25</w:t>
            </w:r>
          </w:p>
        </w:tc>
        <w:tc>
          <w:tcPr>
            <w:tcW w:w="1304" w:type="dxa"/>
            <w:tcBorders>
              <w:top w:val="nil"/>
              <w:left w:val="nil"/>
              <w:bottom w:val="nil"/>
              <w:right w:val="nil"/>
            </w:tcBorders>
            <w:shd w:val="clear" w:color="auto" w:fill="auto"/>
            <w:noWrap/>
            <w:vAlign w:val="bottom"/>
            <w:hideMark/>
          </w:tcPr>
          <w:p w14:paraId="1349556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117.68</w:t>
            </w:r>
          </w:p>
        </w:tc>
      </w:tr>
      <w:tr w:rsidR="00576DE2" w:rsidRPr="00576DE2" w14:paraId="4BF589E0" w14:textId="77777777" w:rsidTr="00A60CE6">
        <w:trPr>
          <w:trHeight w:val="300"/>
        </w:trPr>
        <w:tc>
          <w:tcPr>
            <w:tcW w:w="0" w:type="auto"/>
            <w:tcBorders>
              <w:top w:val="nil"/>
              <w:left w:val="nil"/>
              <w:bottom w:val="nil"/>
              <w:right w:val="nil"/>
            </w:tcBorders>
            <w:shd w:val="clear" w:color="auto" w:fill="auto"/>
            <w:noWrap/>
            <w:vAlign w:val="bottom"/>
            <w:hideMark/>
          </w:tcPr>
          <w:p w14:paraId="6BBBB1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Bangladesh</w:t>
            </w:r>
          </w:p>
        </w:tc>
        <w:tc>
          <w:tcPr>
            <w:tcW w:w="0" w:type="auto"/>
            <w:tcBorders>
              <w:top w:val="nil"/>
              <w:left w:val="nil"/>
              <w:bottom w:val="nil"/>
              <w:right w:val="nil"/>
            </w:tcBorders>
            <w:shd w:val="clear" w:color="auto" w:fill="auto"/>
            <w:noWrap/>
            <w:vAlign w:val="bottom"/>
            <w:hideMark/>
          </w:tcPr>
          <w:p w14:paraId="1A9625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D23555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F8DE98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15,018</w:t>
            </w:r>
          </w:p>
        </w:tc>
        <w:tc>
          <w:tcPr>
            <w:tcW w:w="0" w:type="auto"/>
            <w:tcBorders>
              <w:top w:val="nil"/>
              <w:left w:val="nil"/>
              <w:bottom w:val="nil"/>
              <w:right w:val="nil"/>
            </w:tcBorders>
            <w:shd w:val="clear" w:color="auto" w:fill="auto"/>
            <w:noWrap/>
            <w:vAlign w:val="bottom"/>
            <w:hideMark/>
          </w:tcPr>
          <w:p w14:paraId="2244FB1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133.78</w:t>
            </w:r>
          </w:p>
        </w:tc>
        <w:tc>
          <w:tcPr>
            <w:tcW w:w="0" w:type="auto"/>
            <w:tcBorders>
              <w:top w:val="nil"/>
              <w:left w:val="nil"/>
              <w:bottom w:val="nil"/>
              <w:right w:val="nil"/>
            </w:tcBorders>
            <w:shd w:val="clear" w:color="auto" w:fill="auto"/>
            <w:noWrap/>
            <w:vAlign w:val="bottom"/>
            <w:hideMark/>
          </w:tcPr>
          <w:p w14:paraId="4B60B4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292.76</w:t>
            </w:r>
          </w:p>
        </w:tc>
        <w:tc>
          <w:tcPr>
            <w:tcW w:w="0" w:type="auto"/>
            <w:tcBorders>
              <w:top w:val="nil"/>
              <w:left w:val="nil"/>
              <w:bottom w:val="nil"/>
              <w:right w:val="nil"/>
            </w:tcBorders>
            <w:shd w:val="clear" w:color="auto" w:fill="auto"/>
            <w:noWrap/>
            <w:vAlign w:val="bottom"/>
            <w:hideMark/>
          </w:tcPr>
          <w:p w14:paraId="57F0363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157.95</w:t>
            </w:r>
          </w:p>
        </w:tc>
        <w:tc>
          <w:tcPr>
            <w:tcW w:w="0" w:type="auto"/>
            <w:tcBorders>
              <w:top w:val="nil"/>
              <w:left w:val="nil"/>
              <w:bottom w:val="nil"/>
              <w:right w:val="nil"/>
            </w:tcBorders>
            <w:shd w:val="clear" w:color="auto" w:fill="auto"/>
            <w:noWrap/>
            <w:vAlign w:val="bottom"/>
            <w:hideMark/>
          </w:tcPr>
          <w:p w14:paraId="355BFD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363.21</w:t>
            </w:r>
          </w:p>
        </w:tc>
        <w:tc>
          <w:tcPr>
            <w:tcW w:w="0" w:type="auto"/>
            <w:tcBorders>
              <w:top w:val="nil"/>
              <w:left w:val="nil"/>
              <w:bottom w:val="nil"/>
              <w:right w:val="nil"/>
            </w:tcBorders>
            <w:shd w:val="clear" w:color="auto" w:fill="auto"/>
            <w:noWrap/>
            <w:vAlign w:val="bottom"/>
            <w:hideMark/>
          </w:tcPr>
          <w:p w14:paraId="2515E9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414.05</w:t>
            </w:r>
          </w:p>
        </w:tc>
        <w:tc>
          <w:tcPr>
            <w:tcW w:w="0" w:type="auto"/>
            <w:tcBorders>
              <w:top w:val="nil"/>
              <w:left w:val="nil"/>
              <w:bottom w:val="nil"/>
              <w:right w:val="nil"/>
            </w:tcBorders>
            <w:shd w:val="clear" w:color="auto" w:fill="auto"/>
            <w:noWrap/>
            <w:vAlign w:val="bottom"/>
            <w:hideMark/>
          </w:tcPr>
          <w:p w14:paraId="54A163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110.54</w:t>
            </w:r>
          </w:p>
        </w:tc>
        <w:tc>
          <w:tcPr>
            <w:tcW w:w="0" w:type="auto"/>
            <w:tcBorders>
              <w:top w:val="nil"/>
              <w:left w:val="nil"/>
              <w:bottom w:val="nil"/>
              <w:right w:val="nil"/>
            </w:tcBorders>
            <w:shd w:val="clear" w:color="auto" w:fill="auto"/>
            <w:noWrap/>
            <w:vAlign w:val="bottom"/>
            <w:hideMark/>
          </w:tcPr>
          <w:p w14:paraId="4E7FD5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276.04</w:t>
            </w:r>
          </w:p>
        </w:tc>
        <w:tc>
          <w:tcPr>
            <w:tcW w:w="0" w:type="auto"/>
            <w:tcBorders>
              <w:top w:val="nil"/>
              <w:left w:val="nil"/>
              <w:bottom w:val="nil"/>
              <w:right w:val="nil"/>
            </w:tcBorders>
            <w:shd w:val="clear" w:color="auto" w:fill="auto"/>
            <w:noWrap/>
            <w:vAlign w:val="bottom"/>
            <w:hideMark/>
          </w:tcPr>
          <w:p w14:paraId="1935D6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137.77</w:t>
            </w:r>
          </w:p>
        </w:tc>
        <w:tc>
          <w:tcPr>
            <w:tcW w:w="0" w:type="auto"/>
            <w:tcBorders>
              <w:top w:val="nil"/>
              <w:left w:val="nil"/>
              <w:bottom w:val="nil"/>
              <w:right w:val="nil"/>
            </w:tcBorders>
            <w:shd w:val="clear" w:color="auto" w:fill="auto"/>
            <w:noWrap/>
            <w:vAlign w:val="bottom"/>
            <w:hideMark/>
          </w:tcPr>
          <w:p w14:paraId="41614F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362.65</w:t>
            </w:r>
          </w:p>
        </w:tc>
        <w:tc>
          <w:tcPr>
            <w:tcW w:w="1304" w:type="dxa"/>
            <w:tcBorders>
              <w:top w:val="nil"/>
              <w:left w:val="nil"/>
              <w:bottom w:val="nil"/>
              <w:right w:val="nil"/>
            </w:tcBorders>
            <w:shd w:val="clear" w:color="auto" w:fill="auto"/>
            <w:noWrap/>
            <w:vAlign w:val="bottom"/>
            <w:hideMark/>
          </w:tcPr>
          <w:p w14:paraId="4D3A2D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395.49</w:t>
            </w:r>
          </w:p>
        </w:tc>
      </w:tr>
      <w:tr w:rsidR="00576DE2" w:rsidRPr="00576DE2" w14:paraId="40277F5F" w14:textId="77777777" w:rsidTr="00A60CE6">
        <w:trPr>
          <w:trHeight w:val="300"/>
        </w:trPr>
        <w:tc>
          <w:tcPr>
            <w:tcW w:w="0" w:type="auto"/>
            <w:tcBorders>
              <w:top w:val="nil"/>
              <w:left w:val="nil"/>
              <w:bottom w:val="nil"/>
              <w:right w:val="nil"/>
            </w:tcBorders>
            <w:shd w:val="clear" w:color="auto" w:fill="auto"/>
            <w:noWrap/>
            <w:vAlign w:val="bottom"/>
            <w:hideMark/>
          </w:tcPr>
          <w:p w14:paraId="25B731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Bhutan</w:t>
            </w:r>
          </w:p>
        </w:tc>
        <w:tc>
          <w:tcPr>
            <w:tcW w:w="0" w:type="auto"/>
            <w:tcBorders>
              <w:top w:val="nil"/>
              <w:left w:val="nil"/>
              <w:bottom w:val="nil"/>
              <w:right w:val="nil"/>
            </w:tcBorders>
            <w:shd w:val="clear" w:color="auto" w:fill="auto"/>
            <w:noWrap/>
            <w:vAlign w:val="bottom"/>
            <w:hideMark/>
          </w:tcPr>
          <w:p w14:paraId="7FE11E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A518F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2010</w:t>
            </w:r>
          </w:p>
        </w:tc>
        <w:tc>
          <w:tcPr>
            <w:tcW w:w="0" w:type="auto"/>
            <w:tcBorders>
              <w:top w:val="nil"/>
              <w:left w:val="nil"/>
              <w:bottom w:val="nil"/>
              <w:right w:val="nil"/>
            </w:tcBorders>
            <w:shd w:val="clear" w:color="auto" w:fill="auto"/>
            <w:noWrap/>
            <w:vAlign w:val="bottom"/>
            <w:hideMark/>
          </w:tcPr>
          <w:p w14:paraId="260896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10,168</w:t>
            </w:r>
          </w:p>
        </w:tc>
        <w:tc>
          <w:tcPr>
            <w:tcW w:w="0" w:type="auto"/>
            <w:tcBorders>
              <w:top w:val="nil"/>
              <w:left w:val="nil"/>
              <w:bottom w:val="nil"/>
              <w:right w:val="nil"/>
            </w:tcBorders>
            <w:shd w:val="clear" w:color="auto" w:fill="auto"/>
            <w:noWrap/>
            <w:vAlign w:val="bottom"/>
            <w:hideMark/>
          </w:tcPr>
          <w:p w14:paraId="32920DB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825BBC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A1193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50D94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AC36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390.09</w:t>
            </w:r>
          </w:p>
        </w:tc>
        <w:tc>
          <w:tcPr>
            <w:tcW w:w="0" w:type="auto"/>
            <w:tcBorders>
              <w:top w:val="nil"/>
              <w:left w:val="nil"/>
              <w:bottom w:val="nil"/>
              <w:right w:val="nil"/>
            </w:tcBorders>
            <w:shd w:val="clear" w:color="auto" w:fill="auto"/>
            <w:noWrap/>
            <w:vAlign w:val="bottom"/>
            <w:hideMark/>
          </w:tcPr>
          <w:p w14:paraId="2AA693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83.69</w:t>
            </w:r>
          </w:p>
        </w:tc>
        <w:tc>
          <w:tcPr>
            <w:tcW w:w="0" w:type="auto"/>
            <w:tcBorders>
              <w:top w:val="nil"/>
              <w:left w:val="nil"/>
              <w:bottom w:val="nil"/>
              <w:right w:val="nil"/>
            </w:tcBorders>
            <w:shd w:val="clear" w:color="auto" w:fill="auto"/>
            <w:noWrap/>
            <w:vAlign w:val="bottom"/>
            <w:hideMark/>
          </w:tcPr>
          <w:p w14:paraId="537BD9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217.04</w:t>
            </w:r>
          </w:p>
        </w:tc>
        <w:tc>
          <w:tcPr>
            <w:tcW w:w="0" w:type="auto"/>
            <w:tcBorders>
              <w:top w:val="nil"/>
              <w:left w:val="nil"/>
              <w:bottom w:val="nil"/>
              <w:right w:val="nil"/>
            </w:tcBorders>
            <w:shd w:val="clear" w:color="auto" w:fill="auto"/>
            <w:noWrap/>
            <w:vAlign w:val="bottom"/>
            <w:hideMark/>
          </w:tcPr>
          <w:p w14:paraId="51585B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100.86</w:t>
            </w:r>
          </w:p>
        </w:tc>
        <w:tc>
          <w:tcPr>
            <w:tcW w:w="0" w:type="auto"/>
            <w:tcBorders>
              <w:top w:val="nil"/>
              <w:left w:val="nil"/>
              <w:bottom w:val="nil"/>
              <w:right w:val="nil"/>
            </w:tcBorders>
            <w:shd w:val="clear" w:color="auto" w:fill="auto"/>
            <w:noWrap/>
            <w:vAlign w:val="bottom"/>
            <w:hideMark/>
          </w:tcPr>
          <w:p w14:paraId="45C342B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310.71</w:t>
            </w:r>
          </w:p>
        </w:tc>
        <w:tc>
          <w:tcPr>
            <w:tcW w:w="1304" w:type="dxa"/>
            <w:tcBorders>
              <w:top w:val="nil"/>
              <w:left w:val="nil"/>
              <w:bottom w:val="nil"/>
              <w:right w:val="nil"/>
            </w:tcBorders>
            <w:shd w:val="clear" w:color="auto" w:fill="auto"/>
            <w:noWrap/>
            <w:vAlign w:val="bottom"/>
            <w:hideMark/>
          </w:tcPr>
          <w:p w14:paraId="6EE41C8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361.41</w:t>
            </w:r>
          </w:p>
        </w:tc>
      </w:tr>
      <w:tr w:rsidR="00576DE2" w:rsidRPr="00576DE2" w14:paraId="7C443D8F" w14:textId="77777777" w:rsidTr="00A60CE6">
        <w:trPr>
          <w:trHeight w:val="300"/>
        </w:trPr>
        <w:tc>
          <w:tcPr>
            <w:tcW w:w="0" w:type="auto"/>
            <w:tcBorders>
              <w:top w:val="nil"/>
              <w:left w:val="nil"/>
              <w:bottom w:val="nil"/>
              <w:right w:val="nil"/>
            </w:tcBorders>
            <w:shd w:val="clear" w:color="auto" w:fill="auto"/>
            <w:noWrap/>
            <w:vAlign w:val="bottom"/>
            <w:hideMark/>
          </w:tcPr>
          <w:p w14:paraId="464E43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Cambodia</w:t>
            </w:r>
          </w:p>
        </w:tc>
        <w:tc>
          <w:tcPr>
            <w:tcW w:w="0" w:type="auto"/>
            <w:tcBorders>
              <w:top w:val="nil"/>
              <w:left w:val="nil"/>
              <w:bottom w:val="nil"/>
              <w:right w:val="nil"/>
            </w:tcBorders>
            <w:shd w:val="clear" w:color="auto" w:fill="auto"/>
            <w:noWrap/>
            <w:vAlign w:val="bottom"/>
            <w:hideMark/>
          </w:tcPr>
          <w:p w14:paraId="439331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0CBC3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240527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11,492</w:t>
            </w:r>
          </w:p>
        </w:tc>
        <w:tc>
          <w:tcPr>
            <w:tcW w:w="0" w:type="auto"/>
            <w:tcBorders>
              <w:top w:val="nil"/>
              <w:left w:val="nil"/>
              <w:bottom w:val="nil"/>
              <w:right w:val="nil"/>
            </w:tcBorders>
            <w:shd w:val="clear" w:color="auto" w:fill="auto"/>
            <w:noWrap/>
            <w:vAlign w:val="bottom"/>
            <w:hideMark/>
          </w:tcPr>
          <w:p w14:paraId="74BBCD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99.64</w:t>
            </w:r>
          </w:p>
        </w:tc>
        <w:tc>
          <w:tcPr>
            <w:tcW w:w="0" w:type="auto"/>
            <w:tcBorders>
              <w:top w:val="nil"/>
              <w:left w:val="nil"/>
              <w:bottom w:val="nil"/>
              <w:right w:val="nil"/>
            </w:tcBorders>
            <w:shd w:val="clear" w:color="auto" w:fill="auto"/>
            <w:noWrap/>
            <w:vAlign w:val="bottom"/>
            <w:hideMark/>
          </w:tcPr>
          <w:p w14:paraId="63CA4D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259.98</w:t>
            </w:r>
          </w:p>
        </w:tc>
        <w:tc>
          <w:tcPr>
            <w:tcW w:w="0" w:type="auto"/>
            <w:tcBorders>
              <w:top w:val="nil"/>
              <w:left w:val="nil"/>
              <w:bottom w:val="nil"/>
              <w:right w:val="nil"/>
            </w:tcBorders>
            <w:shd w:val="clear" w:color="auto" w:fill="auto"/>
            <w:noWrap/>
            <w:vAlign w:val="bottom"/>
            <w:hideMark/>
          </w:tcPr>
          <w:p w14:paraId="630D94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117.90</w:t>
            </w:r>
          </w:p>
        </w:tc>
        <w:tc>
          <w:tcPr>
            <w:tcW w:w="0" w:type="auto"/>
            <w:tcBorders>
              <w:top w:val="nil"/>
              <w:left w:val="nil"/>
              <w:bottom w:val="nil"/>
              <w:right w:val="nil"/>
            </w:tcBorders>
            <w:shd w:val="clear" w:color="auto" w:fill="auto"/>
            <w:noWrap/>
            <w:vAlign w:val="bottom"/>
            <w:hideMark/>
          </w:tcPr>
          <w:p w14:paraId="1AF981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322.85</w:t>
            </w:r>
          </w:p>
        </w:tc>
        <w:tc>
          <w:tcPr>
            <w:tcW w:w="0" w:type="auto"/>
            <w:tcBorders>
              <w:top w:val="nil"/>
              <w:left w:val="nil"/>
              <w:bottom w:val="nil"/>
              <w:right w:val="nil"/>
            </w:tcBorders>
            <w:shd w:val="clear" w:color="auto" w:fill="auto"/>
            <w:noWrap/>
            <w:vAlign w:val="bottom"/>
            <w:hideMark/>
          </w:tcPr>
          <w:p w14:paraId="70D789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371.08</w:t>
            </w:r>
          </w:p>
        </w:tc>
        <w:tc>
          <w:tcPr>
            <w:tcW w:w="0" w:type="auto"/>
            <w:tcBorders>
              <w:top w:val="nil"/>
              <w:left w:val="nil"/>
              <w:bottom w:val="nil"/>
              <w:right w:val="nil"/>
            </w:tcBorders>
            <w:shd w:val="clear" w:color="auto" w:fill="auto"/>
            <w:noWrap/>
            <w:vAlign w:val="bottom"/>
            <w:hideMark/>
          </w:tcPr>
          <w:p w14:paraId="17BE7C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113.61</w:t>
            </w:r>
          </w:p>
        </w:tc>
        <w:tc>
          <w:tcPr>
            <w:tcW w:w="0" w:type="auto"/>
            <w:tcBorders>
              <w:top w:val="nil"/>
              <w:left w:val="nil"/>
              <w:bottom w:val="nil"/>
              <w:right w:val="nil"/>
            </w:tcBorders>
            <w:shd w:val="clear" w:color="auto" w:fill="auto"/>
            <w:noWrap/>
            <w:vAlign w:val="bottom"/>
            <w:hideMark/>
          </w:tcPr>
          <w:p w14:paraId="01B627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272.79</w:t>
            </w:r>
          </w:p>
        </w:tc>
        <w:tc>
          <w:tcPr>
            <w:tcW w:w="0" w:type="auto"/>
            <w:tcBorders>
              <w:top w:val="nil"/>
              <w:left w:val="nil"/>
              <w:bottom w:val="nil"/>
              <w:right w:val="nil"/>
            </w:tcBorders>
            <w:shd w:val="clear" w:color="auto" w:fill="auto"/>
            <w:noWrap/>
            <w:vAlign w:val="bottom"/>
            <w:hideMark/>
          </w:tcPr>
          <w:p w14:paraId="44141F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131.24</w:t>
            </w:r>
          </w:p>
        </w:tc>
        <w:tc>
          <w:tcPr>
            <w:tcW w:w="0" w:type="auto"/>
            <w:tcBorders>
              <w:top w:val="nil"/>
              <w:left w:val="nil"/>
              <w:bottom w:val="nil"/>
              <w:right w:val="nil"/>
            </w:tcBorders>
            <w:shd w:val="clear" w:color="auto" w:fill="auto"/>
            <w:noWrap/>
            <w:vAlign w:val="bottom"/>
            <w:hideMark/>
          </w:tcPr>
          <w:p w14:paraId="530C18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344.28</w:t>
            </w:r>
          </w:p>
        </w:tc>
        <w:tc>
          <w:tcPr>
            <w:tcW w:w="1304" w:type="dxa"/>
            <w:tcBorders>
              <w:top w:val="nil"/>
              <w:left w:val="nil"/>
              <w:bottom w:val="nil"/>
              <w:right w:val="nil"/>
            </w:tcBorders>
            <w:shd w:val="clear" w:color="auto" w:fill="auto"/>
            <w:noWrap/>
            <w:vAlign w:val="bottom"/>
            <w:hideMark/>
          </w:tcPr>
          <w:p w14:paraId="12059C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414.16</w:t>
            </w:r>
          </w:p>
        </w:tc>
      </w:tr>
      <w:tr w:rsidR="00576DE2" w:rsidRPr="00576DE2" w14:paraId="396D61C1" w14:textId="77777777" w:rsidTr="00A60CE6">
        <w:trPr>
          <w:trHeight w:val="300"/>
        </w:trPr>
        <w:tc>
          <w:tcPr>
            <w:tcW w:w="0" w:type="auto"/>
            <w:tcBorders>
              <w:top w:val="nil"/>
              <w:left w:val="nil"/>
              <w:bottom w:val="nil"/>
              <w:right w:val="nil"/>
            </w:tcBorders>
            <w:shd w:val="clear" w:color="auto" w:fill="auto"/>
            <w:noWrap/>
            <w:vAlign w:val="bottom"/>
            <w:hideMark/>
          </w:tcPr>
          <w:p w14:paraId="60FA9C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India</w:t>
            </w:r>
          </w:p>
        </w:tc>
        <w:tc>
          <w:tcPr>
            <w:tcW w:w="0" w:type="auto"/>
            <w:tcBorders>
              <w:top w:val="nil"/>
              <w:left w:val="nil"/>
              <w:bottom w:val="nil"/>
              <w:right w:val="nil"/>
            </w:tcBorders>
            <w:shd w:val="clear" w:color="auto" w:fill="auto"/>
            <w:noWrap/>
            <w:vAlign w:val="bottom"/>
            <w:hideMark/>
          </w:tcPr>
          <w:p w14:paraId="094EBB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C89D9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F71FF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470,695</w:t>
            </w:r>
          </w:p>
        </w:tc>
        <w:tc>
          <w:tcPr>
            <w:tcW w:w="0" w:type="auto"/>
            <w:tcBorders>
              <w:top w:val="nil"/>
              <w:left w:val="nil"/>
              <w:bottom w:val="nil"/>
              <w:right w:val="nil"/>
            </w:tcBorders>
            <w:shd w:val="clear" w:color="auto" w:fill="auto"/>
            <w:noWrap/>
            <w:vAlign w:val="bottom"/>
            <w:hideMark/>
          </w:tcPr>
          <w:p w14:paraId="13619A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96.75</w:t>
            </w:r>
          </w:p>
        </w:tc>
        <w:tc>
          <w:tcPr>
            <w:tcW w:w="0" w:type="auto"/>
            <w:tcBorders>
              <w:top w:val="nil"/>
              <w:left w:val="nil"/>
              <w:bottom w:val="nil"/>
              <w:right w:val="nil"/>
            </w:tcBorders>
            <w:shd w:val="clear" w:color="auto" w:fill="auto"/>
            <w:noWrap/>
            <w:vAlign w:val="bottom"/>
            <w:hideMark/>
          </w:tcPr>
          <w:p w14:paraId="2273AA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145.37</w:t>
            </w:r>
          </w:p>
        </w:tc>
        <w:tc>
          <w:tcPr>
            <w:tcW w:w="0" w:type="auto"/>
            <w:tcBorders>
              <w:top w:val="nil"/>
              <w:left w:val="nil"/>
              <w:bottom w:val="nil"/>
              <w:right w:val="nil"/>
            </w:tcBorders>
            <w:shd w:val="clear" w:color="auto" w:fill="auto"/>
            <w:noWrap/>
            <w:vAlign w:val="bottom"/>
            <w:hideMark/>
          </w:tcPr>
          <w:p w14:paraId="4A7148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114.53</w:t>
            </w:r>
          </w:p>
        </w:tc>
        <w:tc>
          <w:tcPr>
            <w:tcW w:w="0" w:type="auto"/>
            <w:tcBorders>
              <w:top w:val="nil"/>
              <w:left w:val="nil"/>
              <w:bottom w:val="nil"/>
              <w:right w:val="nil"/>
            </w:tcBorders>
            <w:shd w:val="clear" w:color="auto" w:fill="auto"/>
            <w:noWrap/>
            <w:vAlign w:val="bottom"/>
            <w:hideMark/>
          </w:tcPr>
          <w:p w14:paraId="7701A56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182.59</w:t>
            </w:r>
          </w:p>
        </w:tc>
        <w:tc>
          <w:tcPr>
            <w:tcW w:w="0" w:type="auto"/>
            <w:tcBorders>
              <w:top w:val="nil"/>
              <w:left w:val="nil"/>
              <w:bottom w:val="nil"/>
              <w:right w:val="nil"/>
            </w:tcBorders>
            <w:shd w:val="clear" w:color="auto" w:fill="auto"/>
            <w:noWrap/>
            <w:vAlign w:val="bottom"/>
            <w:hideMark/>
          </w:tcPr>
          <w:p w14:paraId="15323EB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224.61</w:t>
            </w:r>
          </w:p>
        </w:tc>
        <w:tc>
          <w:tcPr>
            <w:tcW w:w="0" w:type="auto"/>
            <w:tcBorders>
              <w:top w:val="nil"/>
              <w:left w:val="nil"/>
              <w:bottom w:val="nil"/>
              <w:right w:val="nil"/>
            </w:tcBorders>
            <w:shd w:val="clear" w:color="auto" w:fill="auto"/>
            <w:noWrap/>
            <w:vAlign w:val="bottom"/>
            <w:hideMark/>
          </w:tcPr>
          <w:p w14:paraId="439D1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118.82</w:t>
            </w:r>
          </w:p>
        </w:tc>
        <w:tc>
          <w:tcPr>
            <w:tcW w:w="0" w:type="auto"/>
            <w:tcBorders>
              <w:top w:val="nil"/>
              <w:left w:val="nil"/>
              <w:bottom w:val="nil"/>
              <w:right w:val="nil"/>
            </w:tcBorders>
            <w:shd w:val="clear" w:color="auto" w:fill="auto"/>
            <w:noWrap/>
            <w:vAlign w:val="bottom"/>
            <w:hideMark/>
          </w:tcPr>
          <w:p w14:paraId="7CF931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233.23</w:t>
            </w:r>
          </w:p>
        </w:tc>
        <w:tc>
          <w:tcPr>
            <w:tcW w:w="0" w:type="auto"/>
            <w:tcBorders>
              <w:top w:val="nil"/>
              <w:left w:val="nil"/>
              <w:bottom w:val="nil"/>
              <w:right w:val="nil"/>
            </w:tcBorders>
            <w:shd w:val="clear" w:color="auto" w:fill="auto"/>
            <w:noWrap/>
            <w:vAlign w:val="bottom"/>
            <w:hideMark/>
          </w:tcPr>
          <w:p w14:paraId="7EEC09F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147.53</w:t>
            </w:r>
          </w:p>
        </w:tc>
        <w:tc>
          <w:tcPr>
            <w:tcW w:w="0" w:type="auto"/>
            <w:tcBorders>
              <w:top w:val="nil"/>
              <w:left w:val="nil"/>
              <w:bottom w:val="nil"/>
              <w:right w:val="nil"/>
            </w:tcBorders>
            <w:shd w:val="clear" w:color="auto" w:fill="auto"/>
            <w:noWrap/>
            <w:vAlign w:val="bottom"/>
            <w:hideMark/>
          </w:tcPr>
          <w:p w14:paraId="4047DB5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306.46</w:t>
            </w:r>
          </w:p>
        </w:tc>
        <w:tc>
          <w:tcPr>
            <w:tcW w:w="1304" w:type="dxa"/>
            <w:tcBorders>
              <w:top w:val="nil"/>
              <w:left w:val="nil"/>
              <w:bottom w:val="nil"/>
              <w:right w:val="nil"/>
            </w:tcBorders>
            <w:shd w:val="clear" w:color="auto" w:fill="auto"/>
            <w:noWrap/>
            <w:vAlign w:val="bottom"/>
            <w:hideMark/>
          </w:tcPr>
          <w:p w14:paraId="1FB68D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339.19</w:t>
            </w:r>
          </w:p>
        </w:tc>
      </w:tr>
      <w:tr w:rsidR="00576DE2" w:rsidRPr="00576DE2" w14:paraId="6C8A983A" w14:textId="77777777" w:rsidTr="00A60CE6">
        <w:trPr>
          <w:trHeight w:val="300"/>
        </w:trPr>
        <w:tc>
          <w:tcPr>
            <w:tcW w:w="0" w:type="auto"/>
            <w:tcBorders>
              <w:top w:val="nil"/>
              <w:left w:val="nil"/>
              <w:bottom w:val="nil"/>
              <w:right w:val="nil"/>
            </w:tcBorders>
            <w:shd w:val="clear" w:color="auto" w:fill="auto"/>
            <w:noWrap/>
            <w:vAlign w:val="bottom"/>
            <w:hideMark/>
          </w:tcPr>
          <w:p w14:paraId="344BF6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Indonesia</w:t>
            </w:r>
          </w:p>
        </w:tc>
        <w:tc>
          <w:tcPr>
            <w:tcW w:w="0" w:type="auto"/>
            <w:tcBorders>
              <w:top w:val="nil"/>
              <w:left w:val="nil"/>
              <w:bottom w:val="nil"/>
              <w:right w:val="nil"/>
            </w:tcBorders>
            <w:shd w:val="clear" w:color="auto" w:fill="auto"/>
            <w:noWrap/>
            <w:vAlign w:val="bottom"/>
            <w:hideMark/>
          </w:tcPr>
          <w:p w14:paraId="613732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D8784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72FF48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33,781</w:t>
            </w:r>
          </w:p>
        </w:tc>
        <w:tc>
          <w:tcPr>
            <w:tcW w:w="0" w:type="auto"/>
            <w:tcBorders>
              <w:top w:val="nil"/>
              <w:left w:val="nil"/>
              <w:bottom w:val="nil"/>
              <w:right w:val="nil"/>
            </w:tcBorders>
            <w:shd w:val="clear" w:color="auto" w:fill="auto"/>
            <w:noWrap/>
            <w:vAlign w:val="bottom"/>
            <w:hideMark/>
          </w:tcPr>
          <w:p w14:paraId="46858D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65.67</w:t>
            </w:r>
          </w:p>
        </w:tc>
        <w:tc>
          <w:tcPr>
            <w:tcW w:w="0" w:type="auto"/>
            <w:tcBorders>
              <w:top w:val="nil"/>
              <w:left w:val="nil"/>
              <w:bottom w:val="nil"/>
              <w:right w:val="nil"/>
            </w:tcBorders>
            <w:shd w:val="clear" w:color="auto" w:fill="auto"/>
            <w:noWrap/>
            <w:vAlign w:val="bottom"/>
            <w:hideMark/>
          </w:tcPr>
          <w:p w14:paraId="0CA1F8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135.34</w:t>
            </w:r>
          </w:p>
        </w:tc>
        <w:tc>
          <w:tcPr>
            <w:tcW w:w="0" w:type="auto"/>
            <w:tcBorders>
              <w:top w:val="nil"/>
              <w:left w:val="nil"/>
              <w:bottom w:val="nil"/>
              <w:right w:val="nil"/>
            </w:tcBorders>
            <w:shd w:val="clear" w:color="auto" w:fill="auto"/>
            <w:noWrap/>
            <w:vAlign w:val="bottom"/>
            <w:hideMark/>
          </w:tcPr>
          <w:p w14:paraId="3CCE57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78.14</w:t>
            </w:r>
          </w:p>
        </w:tc>
        <w:tc>
          <w:tcPr>
            <w:tcW w:w="0" w:type="auto"/>
            <w:tcBorders>
              <w:top w:val="nil"/>
              <w:left w:val="nil"/>
              <w:bottom w:val="nil"/>
              <w:right w:val="nil"/>
            </w:tcBorders>
            <w:shd w:val="clear" w:color="auto" w:fill="auto"/>
            <w:noWrap/>
            <w:vAlign w:val="bottom"/>
            <w:hideMark/>
          </w:tcPr>
          <w:p w14:paraId="5312A6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163.07</w:t>
            </w:r>
          </w:p>
        </w:tc>
        <w:tc>
          <w:tcPr>
            <w:tcW w:w="0" w:type="auto"/>
            <w:tcBorders>
              <w:top w:val="nil"/>
              <w:left w:val="nil"/>
              <w:bottom w:val="nil"/>
              <w:right w:val="nil"/>
            </w:tcBorders>
            <w:shd w:val="clear" w:color="auto" w:fill="auto"/>
            <w:noWrap/>
            <w:vAlign w:val="bottom"/>
            <w:hideMark/>
          </w:tcPr>
          <w:p w14:paraId="0D8002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194.46</w:t>
            </w:r>
          </w:p>
        </w:tc>
        <w:tc>
          <w:tcPr>
            <w:tcW w:w="0" w:type="auto"/>
            <w:tcBorders>
              <w:top w:val="nil"/>
              <w:left w:val="nil"/>
              <w:bottom w:val="nil"/>
              <w:right w:val="nil"/>
            </w:tcBorders>
            <w:shd w:val="clear" w:color="auto" w:fill="auto"/>
            <w:noWrap/>
            <w:vAlign w:val="bottom"/>
            <w:hideMark/>
          </w:tcPr>
          <w:p w14:paraId="02DB4D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57.88</w:t>
            </w:r>
          </w:p>
        </w:tc>
        <w:tc>
          <w:tcPr>
            <w:tcW w:w="0" w:type="auto"/>
            <w:tcBorders>
              <w:top w:val="nil"/>
              <w:left w:val="nil"/>
              <w:bottom w:val="nil"/>
              <w:right w:val="nil"/>
            </w:tcBorders>
            <w:shd w:val="clear" w:color="auto" w:fill="auto"/>
            <w:noWrap/>
            <w:vAlign w:val="bottom"/>
            <w:hideMark/>
          </w:tcPr>
          <w:p w14:paraId="3231F6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124.81</w:t>
            </w:r>
          </w:p>
        </w:tc>
        <w:tc>
          <w:tcPr>
            <w:tcW w:w="0" w:type="auto"/>
            <w:tcBorders>
              <w:top w:val="nil"/>
              <w:left w:val="nil"/>
              <w:bottom w:val="nil"/>
              <w:right w:val="nil"/>
            </w:tcBorders>
            <w:shd w:val="clear" w:color="auto" w:fill="auto"/>
            <w:noWrap/>
            <w:vAlign w:val="bottom"/>
            <w:hideMark/>
          </w:tcPr>
          <w:p w14:paraId="41D57F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68.80</w:t>
            </w:r>
          </w:p>
        </w:tc>
        <w:tc>
          <w:tcPr>
            <w:tcW w:w="0" w:type="auto"/>
            <w:tcBorders>
              <w:top w:val="nil"/>
              <w:left w:val="nil"/>
              <w:bottom w:val="nil"/>
              <w:right w:val="nil"/>
            </w:tcBorders>
            <w:shd w:val="clear" w:color="auto" w:fill="auto"/>
            <w:noWrap/>
            <w:vAlign w:val="bottom"/>
            <w:hideMark/>
          </w:tcPr>
          <w:p w14:paraId="368818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157.48</w:t>
            </w:r>
          </w:p>
        </w:tc>
        <w:tc>
          <w:tcPr>
            <w:tcW w:w="1304" w:type="dxa"/>
            <w:tcBorders>
              <w:top w:val="nil"/>
              <w:left w:val="nil"/>
              <w:bottom w:val="nil"/>
              <w:right w:val="nil"/>
            </w:tcBorders>
            <w:shd w:val="clear" w:color="auto" w:fill="auto"/>
            <w:noWrap/>
            <w:vAlign w:val="bottom"/>
            <w:hideMark/>
          </w:tcPr>
          <w:p w14:paraId="1E20D4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181.73</w:t>
            </w:r>
          </w:p>
        </w:tc>
      </w:tr>
      <w:tr w:rsidR="00576DE2" w:rsidRPr="00576DE2" w14:paraId="6D250C41" w14:textId="77777777" w:rsidTr="00A60CE6">
        <w:trPr>
          <w:trHeight w:val="300"/>
        </w:trPr>
        <w:tc>
          <w:tcPr>
            <w:tcW w:w="0" w:type="auto"/>
            <w:tcBorders>
              <w:top w:val="nil"/>
              <w:left w:val="nil"/>
              <w:bottom w:val="nil"/>
              <w:right w:val="nil"/>
            </w:tcBorders>
            <w:shd w:val="clear" w:color="auto" w:fill="auto"/>
            <w:noWrap/>
            <w:vAlign w:val="bottom"/>
            <w:hideMark/>
          </w:tcPr>
          <w:p w14:paraId="1BFEE48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Iraq</w:t>
            </w:r>
          </w:p>
        </w:tc>
        <w:tc>
          <w:tcPr>
            <w:tcW w:w="0" w:type="auto"/>
            <w:tcBorders>
              <w:top w:val="nil"/>
              <w:left w:val="nil"/>
              <w:bottom w:val="nil"/>
              <w:right w:val="nil"/>
            </w:tcBorders>
            <w:shd w:val="clear" w:color="auto" w:fill="auto"/>
            <w:noWrap/>
            <w:vAlign w:val="bottom"/>
            <w:hideMark/>
          </w:tcPr>
          <w:p w14:paraId="1C92DC4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91853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550BD3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17,914</w:t>
            </w:r>
          </w:p>
        </w:tc>
        <w:tc>
          <w:tcPr>
            <w:tcW w:w="0" w:type="auto"/>
            <w:tcBorders>
              <w:top w:val="nil"/>
              <w:left w:val="nil"/>
              <w:bottom w:val="nil"/>
              <w:right w:val="nil"/>
            </w:tcBorders>
            <w:shd w:val="clear" w:color="auto" w:fill="auto"/>
            <w:noWrap/>
            <w:vAlign w:val="bottom"/>
            <w:hideMark/>
          </w:tcPr>
          <w:p w14:paraId="4576EA9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E12DBB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83665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FA5C2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ADBBE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186.44</w:t>
            </w:r>
          </w:p>
        </w:tc>
        <w:tc>
          <w:tcPr>
            <w:tcW w:w="0" w:type="auto"/>
            <w:tcBorders>
              <w:top w:val="nil"/>
              <w:left w:val="nil"/>
              <w:bottom w:val="nil"/>
              <w:right w:val="nil"/>
            </w:tcBorders>
            <w:shd w:val="clear" w:color="auto" w:fill="auto"/>
            <w:noWrap/>
            <w:vAlign w:val="bottom"/>
            <w:hideMark/>
          </w:tcPr>
          <w:p w14:paraId="4E0F4D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86.19</w:t>
            </w:r>
          </w:p>
        </w:tc>
        <w:tc>
          <w:tcPr>
            <w:tcW w:w="0" w:type="auto"/>
            <w:tcBorders>
              <w:top w:val="nil"/>
              <w:left w:val="nil"/>
              <w:bottom w:val="nil"/>
              <w:right w:val="nil"/>
            </w:tcBorders>
            <w:shd w:val="clear" w:color="auto" w:fill="auto"/>
            <w:noWrap/>
            <w:vAlign w:val="bottom"/>
            <w:hideMark/>
          </w:tcPr>
          <w:p w14:paraId="3C2423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160.64</w:t>
            </w:r>
          </w:p>
        </w:tc>
        <w:tc>
          <w:tcPr>
            <w:tcW w:w="0" w:type="auto"/>
            <w:tcBorders>
              <w:top w:val="nil"/>
              <w:left w:val="nil"/>
              <w:bottom w:val="nil"/>
              <w:right w:val="nil"/>
            </w:tcBorders>
            <w:shd w:val="clear" w:color="auto" w:fill="auto"/>
            <w:noWrap/>
            <w:vAlign w:val="bottom"/>
            <w:hideMark/>
          </w:tcPr>
          <w:p w14:paraId="517548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101.73</w:t>
            </w:r>
          </w:p>
        </w:tc>
        <w:tc>
          <w:tcPr>
            <w:tcW w:w="0" w:type="auto"/>
            <w:tcBorders>
              <w:top w:val="nil"/>
              <w:left w:val="nil"/>
              <w:bottom w:val="nil"/>
              <w:right w:val="nil"/>
            </w:tcBorders>
            <w:shd w:val="clear" w:color="auto" w:fill="auto"/>
            <w:noWrap/>
            <w:vAlign w:val="bottom"/>
            <w:hideMark/>
          </w:tcPr>
          <w:p w14:paraId="1B605E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197.38</w:t>
            </w:r>
          </w:p>
        </w:tc>
        <w:tc>
          <w:tcPr>
            <w:tcW w:w="1304" w:type="dxa"/>
            <w:tcBorders>
              <w:top w:val="nil"/>
              <w:left w:val="nil"/>
              <w:bottom w:val="nil"/>
              <w:right w:val="nil"/>
            </w:tcBorders>
            <w:shd w:val="clear" w:color="auto" w:fill="auto"/>
            <w:noWrap/>
            <w:vAlign w:val="bottom"/>
            <w:hideMark/>
          </w:tcPr>
          <w:p w14:paraId="5B0F18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232.71</w:t>
            </w:r>
          </w:p>
        </w:tc>
      </w:tr>
      <w:tr w:rsidR="00576DE2" w:rsidRPr="00576DE2" w14:paraId="6A324702" w14:textId="77777777" w:rsidTr="00A60CE6">
        <w:trPr>
          <w:trHeight w:val="300"/>
        </w:trPr>
        <w:tc>
          <w:tcPr>
            <w:tcW w:w="0" w:type="auto"/>
            <w:tcBorders>
              <w:top w:val="nil"/>
              <w:left w:val="nil"/>
              <w:bottom w:val="nil"/>
              <w:right w:val="nil"/>
            </w:tcBorders>
            <w:shd w:val="clear" w:color="auto" w:fill="auto"/>
            <w:noWrap/>
            <w:vAlign w:val="bottom"/>
            <w:hideMark/>
          </w:tcPr>
          <w:p w14:paraId="41540D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Jordan</w:t>
            </w:r>
          </w:p>
        </w:tc>
        <w:tc>
          <w:tcPr>
            <w:tcW w:w="0" w:type="auto"/>
            <w:tcBorders>
              <w:top w:val="nil"/>
              <w:left w:val="nil"/>
              <w:bottom w:val="nil"/>
              <w:right w:val="nil"/>
            </w:tcBorders>
            <w:shd w:val="clear" w:color="auto" w:fill="auto"/>
            <w:noWrap/>
            <w:vAlign w:val="bottom"/>
            <w:hideMark/>
          </w:tcPr>
          <w:p w14:paraId="508C4E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1A881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871CC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12,719</w:t>
            </w:r>
          </w:p>
        </w:tc>
        <w:tc>
          <w:tcPr>
            <w:tcW w:w="0" w:type="auto"/>
            <w:tcBorders>
              <w:top w:val="nil"/>
              <w:left w:val="nil"/>
              <w:bottom w:val="nil"/>
              <w:right w:val="nil"/>
            </w:tcBorders>
            <w:shd w:val="clear" w:color="auto" w:fill="auto"/>
            <w:noWrap/>
            <w:vAlign w:val="bottom"/>
            <w:hideMark/>
          </w:tcPr>
          <w:p w14:paraId="30BF73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41.71</w:t>
            </w:r>
          </w:p>
        </w:tc>
        <w:tc>
          <w:tcPr>
            <w:tcW w:w="0" w:type="auto"/>
            <w:tcBorders>
              <w:top w:val="nil"/>
              <w:left w:val="nil"/>
              <w:bottom w:val="nil"/>
              <w:right w:val="nil"/>
            </w:tcBorders>
            <w:shd w:val="clear" w:color="auto" w:fill="auto"/>
            <w:noWrap/>
            <w:vAlign w:val="bottom"/>
            <w:hideMark/>
          </w:tcPr>
          <w:p w14:paraId="3BC0469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54.10</w:t>
            </w:r>
          </w:p>
        </w:tc>
        <w:tc>
          <w:tcPr>
            <w:tcW w:w="0" w:type="auto"/>
            <w:tcBorders>
              <w:top w:val="nil"/>
              <w:left w:val="nil"/>
              <w:bottom w:val="nil"/>
              <w:right w:val="nil"/>
            </w:tcBorders>
            <w:shd w:val="clear" w:color="auto" w:fill="auto"/>
            <w:noWrap/>
            <w:vAlign w:val="bottom"/>
            <w:hideMark/>
          </w:tcPr>
          <w:p w14:paraId="5A6086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46.06</w:t>
            </w:r>
          </w:p>
        </w:tc>
        <w:tc>
          <w:tcPr>
            <w:tcW w:w="0" w:type="auto"/>
            <w:tcBorders>
              <w:top w:val="nil"/>
              <w:left w:val="nil"/>
              <w:bottom w:val="nil"/>
              <w:right w:val="nil"/>
            </w:tcBorders>
            <w:shd w:val="clear" w:color="auto" w:fill="auto"/>
            <w:noWrap/>
            <w:vAlign w:val="bottom"/>
            <w:hideMark/>
          </w:tcPr>
          <w:p w14:paraId="44190F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69.92</w:t>
            </w:r>
          </w:p>
        </w:tc>
        <w:tc>
          <w:tcPr>
            <w:tcW w:w="0" w:type="auto"/>
            <w:tcBorders>
              <w:top w:val="nil"/>
              <w:left w:val="nil"/>
              <w:bottom w:val="nil"/>
              <w:right w:val="nil"/>
            </w:tcBorders>
            <w:shd w:val="clear" w:color="auto" w:fill="auto"/>
            <w:noWrap/>
            <w:vAlign w:val="bottom"/>
            <w:hideMark/>
          </w:tcPr>
          <w:p w14:paraId="107937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83.24</w:t>
            </w:r>
          </w:p>
        </w:tc>
        <w:tc>
          <w:tcPr>
            <w:tcW w:w="0" w:type="auto"/>
            <w:tcBorders>
              <w:top w:val="nil"/>
              <w:left w:val="nil"/>
              <w:bottom w:val="nil"/>
              <w:right w:val="nil"/>
            </w:tcBorders>
            <w:shd w:val="clear" w:color="auto" w:fill="auto"/>
            <w:noWrap/>
            <w:vAlign w:val="bottom"/>
            <w:hideMark/>
          </w:tcPr>
          <w:p w14:paraId="155CBDA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45.41</w:t>
            </w:r>
          </w:p>
        </w:tc>
        <w:tc>
          <w:tcPr>
            <w:tcW w:w="0" w:type="auto"/>
            <w:tcBorders>
              <w:top w:val="nil"/>
              <w:left w:val="nil"/>
              <w:bottom w:val="nil"/>
              <w:right w:val="nil"/>
            </w:tcBorders>
            <w:shd w:val="clear" w:color="auto" w:fill="auto"/>
            <w:noWrap/>
            <w:vAlign w:val="bottom"/>
            <w:hideMark/>
          </w:tcPr>
          <w:p w14:paraId="21E4A8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106.33</w:t>
            </w:r>
          </w:p>
        </w:tc>
        <w:tc>
          <w:tcPr>
            <w:tcW w:w="0" w:type="auto"/>
            <w:tcBorders>
              <w:top w:val="nil"/>
              <w:left w:val="nil"/>
              <w:bottom w:val="nil"/>
              <w:right w:val="nil"/>
            </w:tcBorders>
            <w:shd w:val="clear" w:color="auto" w:fill="auto"/>
            <w:noWrap/>
            <w:vAlign w:val="bottom"/>
            <w:hideMark/>
          </w:tcPr>
          <w:p w14:paraId="5C0DFD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51.42</w:t>
            </w:r>
          </w:p>
        </w:tc>
        <w:tc>
          <w:tcPr>
            <w:tcW w:w="0" w:type="auto"/>
            <w:tcBorders>
              <w:top w:val="nil"/>
              <w:left w:val="nil"/>
              <w:bottom w:val="nil"/>
              <w:right w:val="nil"/>
            </w:tcBorders>
            <w:shd w:val="clear" w:color="auto" w:fill="auto"/>
            <w:noWrap/>
            <w:vAlign w:val="bottom"/>
            <w:hideMark/>
          </w:tcPr>
          <w:p w14:paraId="1FB9D7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122.85</w:t>
            </w:r>
          </w:p>
        </w:tc>
        <w:tc>
          <w:tcPr>
            <w:tcW w:w="1304" w:type="dxa"/>
            <w:tcBorders>
              <w:top w:val="nil"/>
              <w:left w:val="nil"/>
              <w:bottom w:val="nil"/>
              <w:right w:val="nil"/>
            </w:tcBorders>
            <w:shd w:val="clear" w:color="auto" w:fill="auto"/>
            <w:noWrap/>
            <w:vAlign w:val="bottom"/>
            <w:hideMark/>
          </w:tcPr>
          <w:p w14:paraId="378AFDA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140.70</w:t>
            </w:r>
          </w:p>
        </w:tc>
      </w:tr>
      <w:tr w:rsidR="00576DE2" w:rsidRPr="00576DE2" w14:paraId="0D512A5A" w14:textId="77777777" w:rsidTr="00A60CE6">
        <w:trPr>
          <w:trHeight w:val="300"/>
        </w:trPr>
        <w:tc>
          <w:tcPr>
            <w:tcW w:w="0" w:type="auto"/>
            <w:tcBorders>
              <w:top w:val="nil"/>
              <w:left w:val="nil"/>
              <w:bottom w:val="nil"/>
              <w:right w:val="nil"/>
            </w:tcBorders>
            <w:shd w:val="clear" w:color="auto" w:fill="auto"/>
            <w:noWrap/>
            <w:vAlign w:val="bottom"/>
            <w:hideMark/>
          </w:tcPr>
          <w:p w14:paraId="25DB19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Kazakhstan</w:t>
            </w:r>
          </w:p>
        </w:tc>
        <w:tc>
          <w:tcPr>
            <w:tcW w:w="0" w:type="auto"/>
            <w:tcBorders>
              <w:top w:val="nil"/>
              <w:left w:val="nil"/>
              <w:bottom w:val="nil"/>
              <w:right w:val="nil"/>
            </w:tcBorders>
            <w:shd w:val="clear" w:color="auto" w:fill="auto"/>
            <w:noWrap/>
            <w:vAlign w:val="bottom"/>
            <w:hideMark/>
          </w:tcPr>
          <w:p w14:paraId="616594C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110A7E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5AAE46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9,226</w:t>
            </w:r>
          </w:p>
        </w:tc>
        <w:tc>
          <w:tcPr>
            <w:tcW w:w="0" w:type="auto"/>
            <w:tcBorders>
              <w:top w:val="nil"/>
              <w:left w:val="nil"/>
              <w:bottom w:val="nil"/>
              <w:right w:val="nil"/>
            </w:tcBorders>
            <w:shd w:val="clear" w:color="auto" w:fill="auto"/>
            <w:noWrap/>
            <w:vAlign w:val="bottom"/>
            <w:hideMark/>
          </w:tcPr>
          <w:p w14:paraId="6AE2BEA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17B898A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C541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65BE8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4BC9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121.60</w:t>
            </w:r>
          </w:p>
        </w:tc>
        <w:tc>
          <w:tcPr>
            <w:tcW w:w="0" w:type="auto"/>
            <w:tcBorders>
              <w:top w:val="nil"/>
              <w:left w:val="nil"/>
              <w:bottom w:val="nil"/>
              <w:right w:val="nil"/>
            </w:tcBorders>
            <w:shd w:val="clear" w:color="auto" w:fill="auto"/>
            <w:noWrap/>
            <w:vAlign w:val="bottom"/>
            <w:hideMark/>
          </w:tcPr>
          <w:p w14:paraId="3D7CB4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45.40</w:t>
            </w:r>
          </w:p>
        </w:tc>
        <w:tc>
          <w:tcPr>
            <w:tcW w:w="0" w:type="auto"/>
            <w:tcBorders>
              <w:top w:val="nil"/>
              <w:left w:val="nil"/>
              <w:bottom w:val="nil"/>
              <w:right w:val="nil"/>
            </w:tcBorders>
            <w:shd w:val="clear" w:color="auto" w:fill="auto"/>
            <w:noWrap/>
            <w:vAlign w:val="bottom"/>
            <w:hideMark/>
          </w:tcPr>
          <w:p w14:paraId="742627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114.11</w:t>
            </w:r>
          </w:p>
        </w:tc>
        <w:tc>
          <w:tcPr>
            <w:tcW w:w="0" w:type="auto"/>
            <w:tcBorders>
              <w:top w:val="nil"/>
              <w:left w:val="nil"/>
              <w:bottom w:val="nil"/>
              <w:right w:val="nil"/>
            </w:tcBorders>
            <w:shd w:val="clear" w:color="auto" w:fill="auto"/>
            <w:noWrap/>
            <w:vAlign w:val="bottom"/>
            <w:hideMark/>
          </w:tcPr>
          <w:p w14:paraId="76C694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51.97</w:t>
            </w:r>
          </w:p>
        </w:tc>
        <w:tc>
          <w:tcPr>
            <w:tcW w:w="0" w:type="auto"/>
            <w:tcBorders>
              <w:top w:val="nil"/>
              <w:left w:val="nil"/>
              <w:bottom w:val="nil"/>
              <w:right w:val="nil"/>
            </w:tcBorders>
            <w:shd w:val="clear" w:color="auto" w:fill="auto"/>
            <w:noWrap/>
            <w:vAlign w:val="bottom"/>
            <w:hideMark/>
          </w:tcPr>
          <w:p w14:paraId="3B311B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135.52</w:t>
            </w:r>
          </w:p>
        </w:tc>
        <w:tc>
          <w:tcPr>
            <w:tcW w:w="1304" w:type="dxa"/>
            <w:tcBorders>
              <w:top w:val="nil"/>
              <w:left w:val="nil"/>
              <w:bottom w:val="nil"/>
              <w:right w:val="nil"/>
            </w:tcBorders>
            <w:shd w:val="clear" w:color="auto" w:fill="auto"/>
            <w:noWrap/>
            <w:vAlign w:val="bottom"/>
            <w:hideMark/>
          </w:tcPr>
          <w:p w14:paraId="65E7EB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152.61</w:t>
            </w:r>
          </w:p>
        </w:tc>
      </w:tr>
      <w:tr w:rsidR="00576DE2" w:rsidRPr="00576DE2" w14:paraId="10C66168" w14:textId="77777777" w:rsidTr="00A60CE6">
        <w:trPr>
          <w:trHeight w:val="300"/>
        </w:trPr>
        <w:tc>
          <w:tcPr>
            <w:tcW w:w="0" w:type="auto"/>
            <w:tcBorders>
              <w:top w:val="nil"/>
              <w:left w:val="nil"/>
              <w:bottom w:val="nil"/>
              <w:right w:val="nil"/>
            </w:tcBorders>
            <w:shd w:val="clear" w:color="auto" w:fill="auto"/>
            <w:noWrap/>
            <w:vAlign w:val="bottom"/>
            <w:hideMark/>
          </w:tcPr>
          <w:p w14:paraId="7DD26B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Kyrgyzstan</w:t>
            </w:r>
          </w:p>
        </w:tc>
        <w:tc>
          <w:tcPr>
            <w:tcW w:w="0" w:type="auto"/>
            <w:tcBorders>
              <w:top w:val="nil"/>
              <w:left w:val="nil"/>
              <w:bottom w:val="nil"/>
              <w:right w:val="nil"/>
            </w:tcBorders>
            <w:shd w:val="clear" w:color="auto" w:fill="auto"/>
            <w:noWrap/>
            <w:vAlign w:val="bottom"/>
            <w:hideMark/>
          </w:tcPr>
          <w:p w14:paraId="0C7B9E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D871A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431CE5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5,528</w:t>
            </w:r>
          </w:p>
        </w:tc>
        <w:tc>
          <w:tcPr>
            <w:tcW w:w="0" w:type="auto"/>
            <w:tcBorders>
              <w:top w:val="nil"/>
              <w:left w:val="nil"/>
              <w:bottom w:val="nil"/>
              <w:right w:val="nil"/>
            </w:tcBorders>
            <w:shd w:val="clear" w:color="auto" w:fill="auto"/>
            <w:noWrap/>
            <w:vAlign w:val="bottom"/>
            <w:hideMark/>
          </w:tcPr>
          <w:p w14:paraId="468ADF0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67.32</w:t>
            </w:r>
          </w:p>
        </w:tc>
        <w:tc>
          <w:tcPr>
            <w:tcW w:w="0" w:type="auto"/>
            <w:tcBorders>
              <w:top w:val="nil"/>
              <w:left w:val="nil"/>
              <w:bottom w:val="nil"/>
              <w:right w:val="nil"/>
            </w:tcBorders>
            <w:shd w:val="clear" w:color="auto" w:fill="auto"/>
            <w:noWrap/>
            <w:vAlign w:val="bottom"/>
            <w:hideMark/>
          </w:tcPr>
          <w:p w14:paraId="589B3D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115.43</w:t>
            </w:r>
          </w:p>
        </w:tc>
        <w:tc>
          <w:tcPr>
            <w:tcW w:w="0" w:type="auto"/>
            <w:tcBorders>
              <w:top w:val="nil"/>
              <w:left w:val="nil"/>
              <w:bottom w:val="nil"/>
              <w:right w:val="nil"/>
            </w:tcBorders>
            <w:shd w:val="clear" w:color="auto" w:fill="auto"/>
            <w:noWrap/>
            <w:vAlign w:val="bottom"/>
            <w:hideMark/>
          </w:tcPr>
          <w:p w14:paraId="569435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78.11</w:t>
            </w:r>
          </w:p>
        </w:tc>
        <w:tc>
          <w:tcPr>
            <w:tcW w:w="0" w:type="auto"/>
            <w:tcBorders>
              <w:top w:val="nil"/>
              <w:left w:val="nil"/>
              <w:bottom w:val="nil"/>
              <w:right w:val="nil"/>
            </w:tcBorders>
            <w:shd w:val="clear" w:color="auto" w:fill="auto"/>
            <w:noWrap/>
            <w:vAlign w:val="bottom"/>
            <w:hideMark/>
          </w:tcPr>
          <w:p w14:paraId="0EC3A8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138.32</w:t>
            </w:r>
          </w:p>
        </w:tc>
        <w:tc>
          <w:tcPr>
            <w:tcW w:w="0" w:type="auto"/>
            <w:tcBorders>
              <w:top w:val="nil"/>
              <w:left w:val="nil"/>
              <w:bottom w:val="nil"/>
              <w:right w:val="nil"/>
            </w:tcBorders>
            <w:shd w:val="clear" w:color="auto" w:fill="auto"/>
            <w:noWrap/>
            <w:vAlign w:val="bottom"/>
            <w:hideMark/>
          </w:tcPr>
          <w:p w14:paraId="03122E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153.46</w:t>
            </w:r>
          </w:p>
        </w:tc>
        <w:tc>
          <w:tcPr>
            <w:tcW w:w="0" w:type="auto"/>
            <w:tcBorders>
              <w:top w:val="nil"/>
              <w:left w:val="nil"/>
              <w:bottom w:val="nil"/>
              <w:right w:val="nil"/>
            </w:tcBorders>
            <w:shd w:val="clear" w:color="auto" w:fill="auto"/>
            <w:noWrap/>
            <w:vAlign w:val="bottom"/>
            <w:hideMark/>
          </w:tcPr>
          <w:p w14:paraId="6B8409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82.85</w:t>
            </w:r>
          </w:p>
        </w:tc>
        <w:tc>
          <w:tcPr>
            <w:tcW w:w="0" w:type="auto"/>
            <w:tcBorders>
              <w:top w:val="nil"/>
              <w:left w:val="nil"/>
              <w:bottom w:val="nil"/>
              <w:right w:val="nil"/>
            </w:tcBorders>
            <w:shd w:val="clear" w:color="auto" w:fill="auto"/>
            <w:noWrap/>
            <w:vAlign w:val="bottom"/>
            <w:hideMark/>
          </w:tcPr>
          <w:p w14:paraId="435D7CA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200.47</w:t>
            </w:r>
          </w:p>
        </w:tc>
        <w:tc>
          <w:tcPr>
            <w:tcW w:w="0" w:type="auto"/>
            <w:tcBorders>
              <w:top w:val="nil"/>
              <w:left w:val="nil"/>
              <w:bottom w:val="nil"/>
              <w:right w:val="nil"/>
            </w:tcBorders>
            <w:shd w:val="clear" w:color="auto" w:fill="auto"/>
            <w:noWrap/>
            <w:vAlign w:val="bottom"/>
            <w:hideMark/>
          </w:tcPr>
          <w:p w14:paraId="748477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93.69</w:t>
            </w:r>
          </w:p>
        </w:tc>
        <w:tc>
          <w:tcPr>
            <w:tcW w:w="0" w:type="auto"/>
            <w:tcBorders>
              <w:top w:val="nil"/>
              <w:left w:val="nil"/>
              <w:bottom w:val="nil"/>
              <w:right w:val="nil"/>
            </w:tcBorders>
            <w:shd w:val="clear" w:color="auto" w:fill="auto"/>
            <w:noWrap/>
            <w:vAlign w:val="bottom"/>
            <w:hideMark/>
          </w:tcPr>
          <w:p w14:paraId="18E099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233.42</w:t>
            </w:r>
          </w:p>
        </w:tc>
        <w:tc>
          <w:tcPr>
            <w:tcW w:w="1304" w:type="dxa"/>
            <w:tcBorders>
              <w:top w:val="nil"/>
              <w:left w:val="nil"/>
              <w:bottom w:val="nil"/>
              <w:right w:val="nil"/>
            </w:tcBorders>
            <w:shd w:val="clear" w:color="auto" w:fill="auto"/>
            <w:noWrap/>
            <w:vAlign w:val="bottom"/>
            <w:hideMark/>
          </w:tcPr>
          <w:p w14:paraId="7B6946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248.88</w:t>
            </w:r>
          </w:p>
        </w:tc>
      </w:tr>
      <w:tr w:rsidR="00576DE2" w:rsidRPr="00576DE2" w14:paraId="60754803" w14:textId="77777777" w:rsidTr="00A60CE6">
        <w:trPr>
          <w:trHeight w:val="300"/>
        </w:trPr>
        <w:tc>
          <w:tcPr>
            <w:tcW w:w="0" w:type="auto"/>
            <w:tcBorders>
              <w:top w:val="nil"/>
              <w:left w:val="nil"/>
              <w:bottom w:val="nil"/>
              <w:right w:val="nil"/>
            </w:tcBorders>
            <w:shd w:val="clear" w:color="auto" w:fill="auto"/>
            <w:noWrap/>
            <w:vAlign w:val="bottom"/>
            <w:hideMark/>
          </w:tcPr>
          <w:p w14:paraId="25939625" w14:textId="5C8D08CC"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Lao People's Dem</w:t>
            </w:r>
            <w:r>
              <w:rPr>
                <w:rFonts w:ascii="Garamond" w:eastAsia="Times New Roman" w:hAnsi="Garamond" w:cs="Calibri"/>
                <w:color w:val="000000"/>
                <w:sz w:val="20"/>
                <w:szCs w:val="20"/>
              </w:rPr>
              <w:t xml:space="preserve">. </w:t>
            </w:r>
            <w:r w:rsidRPr="00A60CE6">
              <w:rPr>
                <w:rFonts w:ascii="Garamond" w:eastAsia="Times New Roman" w:hAnsi="Garamond" w:cs="Calibri"/>
                <w:color w:val="000000"/>
                <w:sz w:val="20"/>
                <w:szCs w:val="20"/>
              </w:rPr>
              <w:t>Republic</w:t>
            </w:r>
          </w:p>
        </w:tc>
        <w:tc>
          <w:tcPr>
            <w:tcW w:w="0" w:type="auto"/>
            <w:tcBorders>
              <w:top w:val="nil"/>
              <w:left w:val="nil"/>
              <w:bottom w:val="nil"/>
              <w:right w:val="nil"/>
            </w:tcBorders>
            <w:shd w:val="clear" w:color="auto" w:fill="auto"/>
            <w:noWrap/>
            <w:vAlign w:val="bottom"/>
            <w:hideMark/>
          </w:tcPr>
          <w:p w14:paraId="29F3C8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85561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4E8AD5E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17,433</w:t>
            </w:r>
          </w:p>
        </w:tc>
        <w:tc>
          <w:tcPr>
            <w:tcW w:w="0" w:type="auto"/>
            <w:tcBorders>
              <w:top w:val="nil"/>
              <w:left w:val="nil"/>
              <w:bottom w:val="nil"/>
              <w:right w:val="nil"/>
            </w:tcBorders>
            <w:shd w:val="clear" w:color="auto" w:fill="auto"/>
            <w:noWrap/>
            <w:vAlign w:val="bottom"/>
            <w:hideMark/>
          </w:tcPr>
          <w:p w14:paraId="3F3BD2C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51320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9C9E56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73C29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FD11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289.98</w:t>
            </w:r>
          </w:p>
        </w:tc>
        <w:tc>
          <w:tcPr>
            <w:tcW w:w="0" w:type="auto"/>
            <w:tcBorders>
              <w:top w:val="nil"/>
              <w:left w:val="nil"/>
              <w:bottom w:val="nil"/>
              <w:right w:val="nil"/>
            </w:tcBorders>
            <w:shd w:val="clear" w:color="auto" w:fill="auto"/>
            <w:noWrap/>
            <w:vAlign w:val="bottom"/>
            <w:hideMark/>
          </w:tcPr>
          <w:p w14:paraId="6782B1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135.26</w:t>
            </w:r>
          </w:p>
        </w:tc>
        <w:tc>
          <w:tcPr>
            <w:tcW w:w="0" w:type="auto"/>
            <w:tcBorders>
              <w:top w:val="nil"/>
              <w:left w:val="nil"/>
              <w:bottom w:val="nil"/>
              <w:right w:val="nil"/>
            </w:tcBorders>
            <w:shd w:val="clear" w:color="auto" w:fill="auto"/>
            <w:noWrap/>
            <w:vAlign w:val="bottom"/>
            <w:hideMark/>
          </w:tcPr>
          <w:p w14:paraId="1BDE71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297.62</w:t>
            </w:r>
          </w:p>
        </w:tc>
        <w:tc>
          <w:tcPr>
            <w:tcW w:w="0" w:type="auto"/>
            <w:tcBorders>
              <w:top w:val="nil"/>
              <w:left w:val="nil"/>
              <w:bottom w:val="nil"/>
              <w:right w:val="nil"/>
            </w:tcBorders>
            <w:shd w:val="clear" w:color="auto" w:fill="auto"/>
            <w:noWrap/>
            <w:vAlign w:val="bottom"/>
            <w:hideMark/>
          </w:tcPr>
          <w:p w14:paraId="3FAD7F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170.28</w:t>
            </w:r>
          </w:p>
        </w:tc>
        <w:tc>
          <w:tcPr>
            <w:tcW w:w="0" w:type="auto"/>
            <w:tcBorders>
              <w:top w:val="nil"/>
              <w:left w:val="nil"/>
              <w:bottom w:val="nil"/>
              <w:right w:val="nil"/>
            </w:tcBorders>
            <w:shd w:val="clear" w:color="auto" w:fill="auto"/>
            <w:noWrap/>
            <w:vAlign w:val="bottom"/>
            <w:hideMark/>
          </w:tcPr>
          <w:p w14:paraId="7E09B3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387.08</w:t>
            </w:r>
          </w:p>
        </w:tc>
        <w:tc>
          <w:tcPr>
            <w:tcW w:w="1304" w:type="dxa"/>
            <w:tcBorders>
              <w:top w:val="nil"/>
              <w:left w:val="nil"/>
              <w:bottom w:val="nil"/>
              <w:right w:val="nil"/>
            </w:tcBorders>
            <w:shd w:val="clear" w:color="auto" w:fill="auto"/>
            <w:noWrap/>
            <w:vAlign w:val="bottom"/>
            <w:hideMark/>
          </w:tcPr>
          <w:p w14:paraId="553800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434.57</w:t>
            </w:r>
          </w:p>
        </w:tc>
      </w:tr>
      <w:tr w:rsidR="00576DE2" w:rsidRPr="00576DE2" w14:paraId="2CADC78F" w14:textId="77777777" w:rsidTr="00A60CE6">
        <w:trPr>
          <w:trHeight w:val="300"/>
        </w:trPr>
        <w:tc>
          <w:tcPr>
            <w:tcW w:w="0" w:type="auto"/>
            <w:tcBorders>
              <w:top w:val="nil"/>
              <w:left w:val="nil"/>
              <w:bottom w:val="nil"/>
              <w:right w:val="nil"/>
            </w:tcBorders>
            <w:shd w:val="clear" w:color="auto" w:fill="auto"/>
            <w:noWrap/>
            <w:vAlign w:val="bottom"/>
            <w:hideMark/>
          </w:tcPr>
          <w:p w14:paraId="0E5882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Maldives</w:t>
            </w:r>
          </w:p>
        </w:tc>
        <w:tc>
          <w:tcPr>
            <w:tcW w:w="0" w:type="auto"/>
            <w:tcBorders>
              <w:top w:val="nil"/>
              <w:left w:val="nil"/>
              <w:bottom w:val="nil"/>
              <w:right w:val="nil"/>
            </w:tcBorders>
            <w:shd w:val="clear" w:color="auto" w:fill="auto"/>
            <w:noWrap/>
            <w:vAlign w:val="bottom"/>
            <w:hideMark/>
          </w:tcPr>
          <w:p w14:paraId="74A427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589D6B4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2A2A0A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5,393</w:t>
            </w:r>
          </w:p>
        </w:tc>
        <w:tc>
          <w:tcPr>
            <w:tcW w:w="0" w:type="auto"/>
            <w:tcBorders>
              <w:top w:val="nil"/>
              <w:left w:val="nil"/>
              <w:bottom w:val="nil"/>
              <w:right w:val="nil"/>
            </w:tcBorders>
            <w:shd w:val="clear" w:color="auto" w:fill="auto"/>
            <w:noWrap/>
            <w:vAlign w:val="bottom"/>
            <w:hideMark/>
          </w:tcPr>
          <w:p w14:paraId="29D4D9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39.90</w:t>
            </w:r>
          </w:p>
        </w:tc>
        <w:tc>
          <w:tcPr>
            <w:tcW w:w="0" w:type="auto"/>
            <w:tcBorders>
              <w:top w:val="nil"/>
              <w:left w:val="nil"/>
              <w:bottom w:val="nil"/>
              <w:right w:val="nil"/>
            </w:tcBorders>
            <w:shd w:val="clear" w:color="auto" w:fill="auto"/>
            <w:noWrap/>
            <w:vAlign w:val="bottom"/>
            <w:hideMark/>
          </w:tcPr>
          <w:p w14:paraId="6595DCD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111.75</w:t>
            </w:r>
          </w:p>
        </w:tc>
        <w:tc>
          <w:tcPr>
            <w:tcW w:w="0" w:type="auto"/>
            <w:tcBorders>
              <w:top w:val="nil"/>
              <w:left w:val="nil"/>
              <w:bottom w:val="nil"/>
              <w:right w:val="nil"/>
            </w:tcBorders>
            <w:shd w:val="clear" w:color="auto" w:fill="auto"/>
            <w:noWrap/>
            <w:vAlign w:val="bottom"/>
            <w:hideMark/>
          </w:tcPr>
          <w:p w14:paraId="414630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46.44</w:t>
            </w:r>
          </w:p>
        </w:tc>
        <w:tc>
          <w:tcPr>
            <w:tcW w:w="0" w:type="auto"/>
            <w:tcBorders>
              <w:top w:val="nil"/>
              <w:left w:val="nil"/>
              <w:bottom w:val="nil"/>
              <w:right w:val="nil"/>
            </w:tcBorders>
            <w:shd w:val="clear" w:color="auto" w:fill="auto"/>
            <w:noWrap/>
            <w:vAlign w:val="bottom"/>
            <w:hideMark/>
          </w:tcPr>
          <w:p w14:paraId="3CBA87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128.88</w:t>
            </w:r>
          </w:p>
        </w:tc>
        <w:tc>
          <w:tcPr>
            <w:tcW w:w="0" w:type="auto"/>
            <w:tcBorders>
              <w:top w:val="nil"/>
              <w:left w:val="nil"/>
              <w:bottom w:val="nil"/>
              <w:right w:val="nil"/>
            </w:tcBorders>
            <w:shd w:val="clear" w:color="auto" w:fill="auto"/>
            <w:noWrap/>
            <w:vAlign w:val="bottom"/>
            <w:hideMark/>
          </w:tcPr>
          <w:p w14:paraId="5AEEFA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152.63</w:t>
            </w:r>
          </w:p>
        </w:tc>
        <w:tc>
          <w:tcPr>
            <w:tcW w:w="0" w:type="auto"/>
            <w:tcBorders>
              <w:top w:val="nil"/>
              <w:left w:val="nil"/>
              <w:bottom w:val="nil"/>
              <w:right w:val="nil"/>
            </w:tcBorders>
            <w:shd w:val="clear" w:color="auto" w:fill="auto"/>
            <w:noWrap/>
            <w:vAlign w:val="bottom"/>
            <w:hideMark/>
          </w:tcPr>
          <w:p w14:paraId="1D0519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24.96</w:t>
            </w:r>
          </w:p>
        </w:tc>
        <w:tc>
          <w:tcPr>
            <w:tcW w:w="0" w:type="auto"/>
            <w:tcBorders>
              <w:top w:val="nil"/>
              <w:left w:val="nil"/>
              <w:bottom w:val="nil"/>
              <w:right w:val="nil"/>
            </w:tcBorders>
            <w:shd w:val="clear" w:color="auto" w:fill="auto"/>
            <w:noWrap/>
            <w:vAlign w:val="bottom"/>
            <w:hideMark/>
          </w:tcPr>
          <w:p w14:paraId="67BB2E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169.90</w:t>
            </w:r>
          </w:p>
        </w:tc>
        <w:tc>
          <w:tcPr>
            <w:tcW w:w="0" w:type="auto"/>
            <w:tcBorders>
              <w:top w:val="nil"/>
              <w:left w:val="nil"/>
              <w:bottom w:val="nil"/>
              <w:right w:val="nil"/>
            </w:tcBorders>
            <w:shd w:val="clear" w:color="auto" w:fill="auto"/>
            <w:noWrap/>
            <w:vAlign w:val="bottom"/>
            <w:hideMark/>
          </w:tcPr>
          <w:p w14:paraId="12F7AA1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28.10</w:t>
            </w:r>
          </w:p>
        </w:tc>
        <w:tc>
          <w:tcPr>
            <w:tcW w:w="0" w:type="auto"/>
            <w:tcBorders>
              <w:top w:val="nil"/>
              <w:left w:val="nil"/>
              <w:bottom w:val="nil"/>
              <w:right w:val="nil"/>
            </w:tcBorders>
            <w:shd w:val="clear" w:color="auto" w:fill="auto"/>
            <w:noWrap/>
            <w:vAlign w:val="bottom"/>
            <w:hideMark/>
          </w:tcPr>
          <w:p w14:paraId="42449C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213.64</w:t>
            </w:r>
          </w:p>
        </w:tc>
        <w:tc>
          <w:tcPr>
            <w:tcW w:w="1304" w:type="dxa"/>
            <w:tcBorders>
              <w:top w:val="nil"/>
              <w:left w:val="nil"/>
              <w:bottom w:val="nil"/>
              <w:right w:val="nil"/>
            </w:tcBorders>
            <w:shd w:val="clear" w:color="auto" w:fill="auto"/>
            <w:noWrap/>
            <w:vAlign w:val="bottom"/>
            <w:hideMark/>
          </w:tcPr>
          <w:p w14:paraId="5D4149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235.85</w:t>
            </w:r>
          </w:p>
        </w:tc>
      </w:tr>
      <w:tr w:rsidR="00576DE2" w:rsidRPr="00576DE2" w14:paraId="60325805" w14:textId="77777777" w:rsidTr="00A60CE6">
        <w:trPr>
          <w:trHeight w:val="300"/>
        </w:trPr>
        <w:tc>
          <w:tcPr>
            <w:tcW w:w="0" w:type="auto"/>
            <w:tcBorders>
              <w:top w:val="nil"/>
              <w:left w:val="nil"/>
              <w:bottom w:val="nil"/>
              <w:right w:val="nil"/>
            </w:tcBorders>
            <w:shd w:val="clear" w:color="auto" w:fill="auto"/>
            <w:noWrap/>
            <w:vAlign w:val="bottom"/>
            <w:hideMark/>
          </w:tcPr>
          <w:p w14:paraId="21CD8F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Mauritania</w:t>
            </w:r>
          </w:p>
        </w:tc>
        <w:tc>
          <w:tcPr>
            <w:tcW w:w="0" w:type="auto"/>
            <w:tcBorders>
              <w:top w:val="nil"/>
              <w:left w:val="nil"/>
              <w:bottom w:val="nil"/>
              <w:right w:val="nil"/>
            </w:tcBorders>
            <w:shd w:val="clear" w:color="auto" w:fill="auto"/>
            <w:noWrap/>
            <w:vAlign w:val="bottom"/>
            <w:hideMark/>
          </w:tcPr>
          <w:p w14:paraId="661226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15163D9" w14:textId="77777777" w:rsidR="00576DE2" w:rsidRPr="00A60CE6" w:rsidRDefault="00576DE2" w:rsidP="00576DE2">
            <w:pPr>
              <w:spacing w:after="0" w:line="240" w:lineRule="auto"/>
              <w:jc w:val="right"/>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A7061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8,811</w:t>
            </w:r>
          </w:p>
        </w:tc>
        <w:tc>
          <w:tcPr>
            <w:tcW w:w="0" w:type="auto"/>
            <w:tcBorders>
              <w:top w:val="nil"/>
              <w:left w:val="nil"/>
              <w:bottom w:val="nil"/>
              <w:right w:val="nil"/>
            </w:tcBorders>
            <w:shd w:val="clear" w:color="auto" w:fill="auto"/>
            <w:noWrap/>
            <w:vAlign w:val="bottom"/>
            <w:hideMark/>
          </w:tcPr>
          <w:p w14:paraId="1456C4DB"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FCABDC1"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DE77C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4A6890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E49D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363.41</w:t>
            </w:r>
          </w:p>
        </w:tc>
        <w:tc>
          <w:tcPr>
            <w:tcW w:w="0" w:type="auto"/>
            <w:tcBorders>
              <w:top w:val="nil"/>
              <w:left w:val="nil"/>
              <w:bottom w:val="nil"/>
              <w:right w:val="nil"/>
            </w:tcBorders>
            <w:shd w:val="clear" w:color="auto" w:fill="auto"/>
            <w:noWrap/>
            <w:vAlign w:val="bottom"/>
            <w:hideMark/>
          </w:tcPr>
          <w:p w14:paraId="047CFE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172.15</w:t>
            </w:r>
          </w:p>
        </w:tc>
        <w:tc>
          <w:tcPr>
            <w:tcW w:w="0" w:type="auto"/>
            <w:tcBorders>
              <w:top w:val="nil"/>
              <w:left w:val="nil"/>
              <w:bottom w:val="nil"/>
              <w:right w:val="nil"/>
            </w:tcBorders>
            <w:shd w:val="clear" w:color="auto" w:fill="auto"/>
            <w:noWrap/>
            <w:vAlign w:val="bottom"/>
            <w:hideMark/>
          </w:tcPr>
          <w:p w14:paraId="4A3455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297.44</w:t>
            </w:r>
          </w:p>
        </w:tc>
        <w:tc>
          <w:tcPr>
            <w:tcW w:w="0" w:type="auto"/>
            <w:tcBorders>
              <w:top w:val="nil"/>
              <w:left w:val="nil"/>
              <w:bottom w:val="nil"/>
              <w:right w:val="nil"/>
            </w:tcBorders>
            <w:shd w:val="clear" w:color="auto" w:fill="auto"/>
            <w:noWrap/>
            <w:vAlign w:val="bottom"/>
            <w:hideMark/>
          </w:tcPr>
          <w:p w14:paraId="54BEB3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250.36</w:t>
            </w:r>
          </w:p>
        </w:tc>
        <w:tc>
          <w:tcPr>
            <w:tcW w:w="0" w:type="auto"/>
            <w:tcBorders>
              <w:top w:val="nil"/>
              <w:left w:val="nil"/>
              <w:bottom w:val="nil"/>
              <w:right w:val="nil"/>
            </w:tcBorders>
            <w:shd w:val="clear" w:color="auto" w:fill="auto"/>
            <w:noWrap/>
            <w:vAlign w:val="bottom"/>
            <w:hideMark/>
          </w:tcPr>
          <w:p w14:paraId="3306B0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435.04</w:t>
            </w:r>
          </w:p>
        </w:tc>
        <w:tc>
          <w:tcPr>
            <w:tcW w:w="1304" w:type="dxa"/>
            <w:tcBorders>
              <w:top w:val="nil"/>
              <w:left w:val="nil"/>
              <w:bottom w:val="nil"/>
              <w:right w:val="nil"/>
            </w:tcBorders>
            <w:shd w:val="clear" w:color="auto" w:fill="auto"/>
            <w:noWrap/>
            <w:vAlign w:val="bottom"/>
            <w:hideMark/>
          </w:tcPr>
          <w:p w14:paraId="22A648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466.58</w:t>
            </w:r>
          </w:p>
        </w:tc>
      </w:tr>
      <w:tr w:rsidR="00576DE2" w:rsidRPr="00576DE2" w14:paraId="72D5B494" w14:textId="77777777" w:rsidTr="00A60CE6">
        <w:trPr>
          <w:trHeight w:val="300"/>
        </w:trPr>
        <w:tc>
          <w:tcPr>
            <w:tcW w:w="0" w:type="auto"/>
            <w:tcBorders>
              <w:top w:val="nil"/>
              <w:left w:val="nil"/>
              <w:bottom w:val="nil"/>
              <w:right w:val="nil"/>
            </w:tcBorders>
            <w:shd w:val="clear" w:color="auto" w:fill="auto"/>
            <w:noWrap/>
            <w:vAlign w:val="bottom"/>
            <w:hideMark/>
          </w:tcPr>
          <w:p w14:paraId="0667A1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Mongolia</w:t>
            </w:r>
          </w:p>
        </w:tc>
        <w:tc>
          <w:tcPr>
            <w:tcW w:w="0" w:type="auto"/>
            <w:tcBorders>
              <w:top w:val="nil"/>
              <w:left w:val="nil"/>
              <w:bottom w:val="nil"/>
              <w:right w:val="nil"/>
            </w:tcBorders>
            <w:shd w:val="clear" w:color="auto" w:fill="auto"/>
            <w:noWrap/>
            <w:vAlign w:val="bottom"/>
            <w:hideMark/>
          </w:tcPr>
          <w:p w14:paraId="50BB6FA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1B6B40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9264FE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9,776</w:t>
            </w:r>
          </w:p>
        </w:tc>
        <w:tc>
          <w:tcPr>
            <w:tcW w:w="0" w:type="auto"/>
            <w:tcBorders>
              <w:top w:val="nil"/>
              <w:left w:val="nil"/>
              <w:bottom w:val="nil"/>
              <w:right w:val="nil"/>
            </w:tcBorders>
            <w:shd w:val="clear" w:color="auto" w:fill="auto"/>
            <w:noWrap/>
            <w:vAlign w:val="bottom"/>
            <w:hideMark/>
          </w:tcPr>
          <w:p w14:paraId="6DD35FE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113E43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327A33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AE6C5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8053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238.63</w:t>
            </w:r>
          </w:p>
        </w:tc>
        <w:tc>
          <w:tcPr>
            <w:tcW w:w="0" w:type="auto"/>
            <w:tcBorders>
              <w:top w:val="nil"/>
              <w:left w:val="nil"/>
              <w:bottom w:val="nil"/>
              <w:right w:val="nil"/>
            </w:tcBorders>
            <w:shd w:val="clear" w:color="auto" w:fill="auto"/>
            <w:noWrap/>
            <w:vAlign w:val="bottom"/>
            <w:hideMark/>
          </w:tcPr>
          <w:p w14:paraId="1E00D7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60.94</w:t>
            </w:r>
          </w:p>
        </w:tc>
        <w:tc>
          <w:tcPr>
            <w:tcW w:w="0" w:type="auto"/>
            <w:tcBorders>
              <w:top w:val="nil"/>
              <w:left w:val="nil"/>
              <w:bottom w:val="nil"/>
              <w:right w:val="nil"/>
            </w:tcBorders>
            <w:shd w:val="clear" w:color="auto" w:fill="auto"/>
            <w:noWrap/>
            <w:vAlign w:val="bottom"/>
            <w:hideMark/>
          </w:tcPr>
          <w:p w14:paraId="2147CA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166.59</w:t>
            </w:r>
          </w:p>
        </w:tc>
        <w:tc>
          <w:tcPr>
            <w:tcW w:w="0" w:type="auto"/>
            <w:tcBorders>
              <w:top w:val="nil"/>
              <w:left w:val="nil"/>
              <w:bottom w:val="nil"/>
              <w:right w:val="nil"/>
            </w:tcBorders>
            <w:shd w:val="clear" w:color="auto" w:fill="auto"/>
            <w:noWrap/>
            <w:vAlign w:val="bottom"/>
            <w:hideMark/>
          </w:tcPr>
          <w:p w14:paraId="5A2E49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71.73</w:t>
            </w:r>
          </w:p>
        </w:tc>
        <w:tc>
          <w:tcPr>
            <w:tcW w:w="0" w:type="auto"/>
            <w:tcBorders>
              <w:top w:val="nil"/>
              <w:left w:val="nil"/>
              <w:bottom w:val="nil"/>
              <w:right w:val="nil"/>
            </w:tcBorders>
            <w:shd w:val="clear" w:color="auto" w:fill="auto"/>
            <w:noWrap/>
            <w:vAlign w:val="bottom"/>
            <w:hideMark/>
          </w:tcPr>
          <w:p w14:paraId="3CC229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211.32</w:t>
            </w:r>
          </w:p>
        </w:tc>
        <w:tc>
          <w:tcPr>
            <w:tcW w:w="1304" w:type="dxa"/>
            <w:tcBorders>
              <w:top w:val="nil"/>
              <w:left w:val="nil"/>
              <w:bottom w:val="nil"/>
              <w:right w:val="nil"/>
            </w:tcBorders>
            <w:shd w:val="clear" w:color="auto" w:fill="auto"/>
            <w:noWrap/>
            <w:vAlign w:val="bottom"/>
            <w:hideMark/>
          </w:tcPr>
          <w:p w14:paraId="7FCCE7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227.19</w:t>
            </w:r>
          </w:p>
        </w:tc>
      </w:tr>
      <w:tr w:rsidR="00576DE2" w:rsidRPr="00576DE2" w14:paraId="702B3DF7" w14:textId="77777777" w:rsidTr="00A60CE6">
        <w:trPr>
          <w:trHeight w:val="300"/>
        </w:trPr>
        <w:tc>
          <w:tcPr>
            <w:tcW w:w="0" w:type="auto"/>
            <w:tcBorders>
              <w:top w:val="nil"/>
              <w:left w:val="nil"/>
              <w:bottom w:val="nil"/>
              <w:right w:val="nil"/>
            </w:tcBorders>
            <w:shd w:val="clear" w:color="auto" w:fill="auto"/>
            <w:noWrap/>
            <w:vAlign w:val="bottom"/>
            <w:hideMark/>
          </w:tcPr>
          <w:p w14:paraId="0B7D76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Myanmar</w:t>
            </w:r>
          </w:p>
        </w:tc>
        <w:tc>
          <w:tcPr>
            <w:tcW w:w="0" w:type="auto"/>
            <w:tcBorders>
              <w:top w:val="nil"/>
              <w:left w:val="nil"/>
              <w:bottom w:val="nil"/>
              <w:right w:val="nil"/>
            </w:tcBorders>
            <w:shd w:val="clear" w:color="auto" w:fill="auto"/>
            <w:noWrap/>
            <w:vAlign w:val="bottom"/>
            <w:hideMark/>
          </w:tcPr>
          <w:p w14:paraId="67285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1E941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3C74B3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7,700</w:t>
            </w:r>
          </w:p>
        </w:tc>
        <w:tc>
          <w:tcPr>
            <w:tcW w:w="0" w:type="auto"/>
            <w:tcBorders>
              <w:top w:val="nil"/>
              <w:left w:val="nil"/>
              <w:bottom w:val="nil"/>
              <w:right w:val="nil"/>
            </w:tcBorders>
            <w:shd w:val="clear" w:color="auto" w:fill="auto"/>
            <w:noWrap/>
            <w:vAlign w:val="bottom"/>
            <w:hideMark/>
          </w:tcPr>
          <w:p w14:paraId="64269D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138.86</w:t>
            </w:r>
          </w:p>
        </w:tc>
        <w:tc>
          <w:tcPr>
            <w:tcW w:w="0" w:type="auto"/>
            <w:tcBorders>
              <w:top w:val="nil"/>
              <w:left w:val="nil"/>
              <w:bottom w:val="nil"/>
              <w:right w:val="nil"/>
            </w:tcBorders>
            <w:shd w:val="clear" w:color="auto" w:fill="auto"/>
            <w:noWrap/>
            <w:vAlign w:val="bottom"/>
            <w:hideMark/>
          </w:tcPr>
          <w:p w14:paraId="3865D5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222.62</w:t>
            </w:r>
          </w:p>
        </w:tc>
        <w:tc>
          <w:tcPr>
            <w:tcW w:w="0" w:type="auto"/>
            <w:tcBorders>
              <w:top w:val="nil"/>
              <w:left w:val="nil"/>
              <w:bottom w:val="nil"/>
              <w:right w:val="nil"/>
            </w:tcBorders>
            <w:shd w:val="clear" w:color="auto" w:fill="auto"/>
            <w:noWrap/>
            <w:vAlign w:val="bottom"/>
            <w:hideMark/>
          </w:tcPr>
          <w:p w14:paraId="35C6D2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158.99</w:t>
            </w:r>
          </w:p>
        </w:tc>
        <w:tc>
          <w:tcPr>
            <w:tcW w:w="0" w:type="auto"/>
            <w:tcBorders>
              <w:top w:val="nil"/>
              <w:left w:val="nil"/>
              <w:bottom w:val="nil"/>
              <w:right w:val="nil"/>
            </w:tcBorders>
            <w:shd w:val="clear" w:color="auto" w:fill="auto"/>
            <w:noWrap/>
            <w:vAlign w:val="bottom"/>
            <w:hideMark/>
          </w:tcPr>
          <w:p w14:paraId="279627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271.53</w:t>
            </w:r>
          </w:p>
        </w:tc>
        <w:tc>
          <w:tcPr>
            <w:tcW w:w="0" w:type="auto"/>
            <w:tcBorders>
              <w:top w:val="nil"/>
              <w:left w:val="nil"/>
              <w:bottom w:val="nil"/>
              <w:right w:val="nil"/>
            </w:tcBorders>
            <w:shd w:val="clear" w:color="auto" w:fill="auto"/>
            <w:noWrap/>
            <w:vAlign w:val="bottom"/>
            <w:hideMark/>
          </w:tcPr>
          <w:p w14:paraId="467691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321.73</w:t>
            </w:r>
          </w:p>
        </w:tc>
        <w:tc>
          <w:tcPr>
            <w:tcW w:w="0" w:type="auto"/>
            <w:tcBorders>
              <w:top w:val="nil"/>
              <w:left w:val="nil"/>
              <w:bottom w:val="nil"/>
              <w:right w:val="nil"/>
            </w:tcBorders>
            <w:shd w:val="clear" w:color="auto" w:fill="auto"/>
            <w:noWrap/>
            <w:vAlign w:val="bottom"/>
            <w:hideMark/>
          </w:tcPr>
          <w:p w14:paraId="4DB99FB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91.40</w:t>
            </w:r>
          </w:p>
        </w:tc>
        <w:tc>
          <w:tcPr>
            <w:tcW w:w="0" w:type="auto"/>
            <w:tcBorders>
              <w:top w:val="nil"/>
              <w:left w:val="nil"/>
              <w:bottom w:val="nil"/>
              <w:right w:val="nil"/>
            </w:tcBorders>
            <w:shd w:val="clear" w:color="auto" w:fill="auto"/>
            <w:noWrap/>
            <w:vAlign w:val="bottom"/>
            <w:hideMark/>
          </w:tcPr>
          <w:p w14:paraId="653107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171.69</w:t>
            </w:r>
          </w:p>
        </w:tc>
        <w:tc>
          <w:tcPr>
            <w:tcW w:w="0" w:type="auto"/>
            <w:tcBorders>
              <w:top w:val="nil"/>
              <w:left w:val="nil"/>
              <w:bottom w:val="nil"/>
              <w:right w:val="nil"/>
            </w:tcBorders>
            <w:shd w:val="clear" w:color="auto" w:fill="auto"/>
            <w:noWrap/>
            <w:vAlign w:val="bottom"/>
            <w:hideMark/>
          </w:tcPr>
          <w:p w14:paraId="250303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114.03</w:t>
            </w:r>
          </w:p>
        </w:tc>
        <w:tc>
          <w:tcPr>
            <w:tcW w:w="0" w:type="auto"/>
            <w:tcBorders>
              <w:top w:val="nil"/>
              <w:left w:val="nil"/>
              <w:bottom w:val="nil"/>
              <w:right w:val="nil"/>
            </w:tcBorders>
            <w:shd w:val="clear" w:color="auto" w:fill="auto"/>
            <w:noWrap/>
            <w:vAlign w:val="bottom"/>
            <w:hideMark/>
          </w:tcPr>
          <w:p w14:paraId="7F9DB8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223.89</w:t>
            </w:r>
          </w:p>
        </w:tc>
        <w:tc>
          <w:tcPr>
            <w:tcW w:w="1304" w:type="dxa"/>
            <w:tcBorders>
              <w:top w:val="nil"/>
              <w:left w:val="nil"/>
              <w:bottom w:val="nil"/>
              <w:right w:val="nil"/>
            </w:tcBorders>
            <w:shd w:val="clear" w:color="auto" w:fill="auto"/>
            <w:noWrap/>
            <w:vAlign w:val="bottom"/>
            <w:hideMark/>
          </w:tcPr>
          <w:p w14:paraId="60BDE5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265.69</w:t>
            </w:r>
          </w:p>
        </w:tc>
      </w:tr>
      <w:tr w:rsidR="00576DE2" w:rsidRPr="00576DE2" w14:paraId="7A4C5C44" w14:textId="77777777" w:rsidTr="00A60CE6">
        <w:trPr>
          <w:trHeight w:val="300"/>
        </w:trPr>
        <w:tc>
          <w:tcPr>
            <w:tcW w:w="0" w:type="auto"/>
            <w:tcBorders>
              <w:top w:val="nil"/>
              <w:left w:val="nil"/>
              <w:bottom w:val="nil"/>
              <w:right w:val="nil"/>
            </w:tcBorders>
            <w:shd w:val="clear" w:color="auto" w:fill="auto"/>
            <w:noWrap/>
            <w:vAlign w:val="bottom"/>
            <w:hideMark/>
          </w:tcPr>
          <w:p w14:paraId="45F530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Nepal</w:t>
            </w:r>
          </w:p>
        </w:tc>
        <w:tc>
          <w:tcPr>
            <w:tcW w:w="0" w:type="auto"/>
            <w:tcBorders>
              <w:top w:val="nil"/>
              <w:left w:val="nil"/>
              <w:bottom w:val="nil"/>
              <w:right w:val="nil"/>
            </w:tcBorders>
            <w:shd w:val="clear" w:color="auto" w:fill="auto"/>
            <w:noWrap/>
            <w:vAlign w:val="bottom"/>
            <w:hideMark/>
          </w:tcPr>
          <w:p w14:paraId="6A5C38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EDF1F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0CFA2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9,701</w:t>
            </w:r>
          </w:p>
        </w:tc>
        <w:tc>
          <w:tcPr>
            <w:tcW w:w="0" w:type="auto"/>
            <w:tcBorders>
              <w:top w:val="nil"/>
              <w:left w:val="nil"/>
              <w:bottom w:val="nil"/>
              <w:right w:val="nil"/>
            </w:tcBorders>
            <w:shd w:val="clear" w:color="auto" w:fill="auto"/>
            <w:noWrap/>
            <w:vAlign w:val="bottom"/>
            <w:hideMark/>
          </w:tcPr>
          <w:p w14:paraId="3895AF1E"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616BF51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5A6DEA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DB7AD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93F0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265.26</w:t>
            </w:r>
          </w:p>
        </w:tc>
        <w:tc>
          <w:tcPr>
            <w:tcW w:w="0" w:type="auto"/>
            <w:tcBorders>
              <w:top w:val="nil"/>
              <w:left w:val="nil"/>
              <w:bottom w:val="nil"/>
              <w:right w:val="nil"/>
            </w:tcBorders>
            <w:shd w:val="clear" w:color="auto" w:fill="auto"/>
            <w:noWrap/>
            <w:vAlign w:val="bottom"/>
            <w:hideMark/>
          </w:tcPr>
          <w:p w14:paraId="588DE7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103.75</w:t>
            </w:r>
          </w:p>
        </w:tc>
        <w:tc>
          <w:tcPr>
            <w:tcW w:w="0" w:type="auto"/>
            <w:tcBorders>
              <w:top w:val="nil"/>
              <w:left w:val="nil"/>
              <w:bottom w:val="nil"/>
              <w:right w:val="nil"/>
            </w:tcBorders>
            <w:shd w:val="clear" w:color="auto" w:fill="auto"/>
            <w:noWrap/>
            <w:vAlign w:val="bottom"/>
            <w:hideMark/>
          </w:tcPr>
          <w:p w14:paraId="56EF21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257.53</w:t>
            </w:r>
          </w:p>
        </w:tc>
        <w:tc>
          <w:tcPr>
            <w:tcW w:w="0" w:type="auto"/>
            <w:tcBorders>
              <w:top w:val="nil"/>
              <w:left w:val="nil"/>
              <w:bottom w:val="nil"/>
              <w:right w:val="nil"/>
            </w:tcBorders>
            <w:shd w:val="clear" w:color="auto" w:fill="auto"/>
            <w:noWrap/>
            <w:vAlign w:val="bottom"/>
            <w:hideMark/>
          </w:tcPr>
          <w:p w14:paraId="2EE441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126.81</w:t>
            </w:r>
          </w:p>
        </w:tc>
        <w:tc>
          <w:tcPr>
            <w:tcW w:w="0" w:type="auto"/>
            <w:tcBorders>
              <w:top w:val="nil"/>
              <w:left w:val="nil"/>
              <w:bottom w:val="nil"/>
              <w:right w:val="nil"/>
            </w:tcBorders>
            <w:shd w:val="clear" w:color="auto" w:fill="auto"/>
            <w:noWrap/>
            <w:vAlign w:val="bottom"/>
            <w:hideMark/>
          </w:tcPr>
          <w:p w14:paraId="05B0BE5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333.34</w:t>
            </w:r>
          </w:p>
        </w:tc>
        <w:tc>
          <w:tcPr>
            <w:tcW w:w="1304" w:type="dxa"/>
            <w:tcBorders>
              <w:top w:val="nil"/>
              <w:left w:val="nil"/>
              <w:bottom w:val="nil"/>
              <w:right w:val="nil"/>
            </w:tcBorders>
            <w:shd w:val="clear" w:color="auto" w:fill="auto"/>
            <w:noWrap/>
            <w:vAlign w:val="bottom"/>
            <w:hideMark/>
          </w:tcPr>
          <w:p w14:paraId="6882BA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369.91</w:t>
            </w:r>
          </w:p>
        </w:tc>
      </w:tr>
      <w:tr w:rsidR="00576DE2" w:rsidRPr="00576DE2" w14:paraId="224C5634" w14:textId="77777777" w:rsidTr="00A60CE6">
        <w:trPr>
          <w:trHeight w:val="300"/>
        </w:trPr>
        <w:tc>
          <w:tcPr>
            <w:tcW w:w="0" w:type="auto"/>
            <w:tcBorders>
              <w:top w:val="nil"/>
              <w:left w:val="nil"/>
              <w:bottom w:val="nil"/>
              <w:right w:val="nil"/>
            </w:tcBorders>
            <w:shd w:val="clear" w:color="auto" w:fill="auto"/>
            <w:noWrap/>
            <w:vAlign w:val="bottom"/>
            <w:hideMark/>
          </w:tcPr>
          <w:p w14:paraId="5E7C8D2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Pakistan</w:t>
            </w:r>
          </w:p>
        </w:tc>
        <w:tc>
          <w:tcPr>
            <w:tcW w:w="0" w:type="auto"/>
            <w:tcBorders>
              <w:top w:val="nil"/>
              <w:left w:val="nil"/>
              <w:bottom w:val="nil"/>
              <w:right w:val="nil"/>
            </w:tcBorders>
            <w:shd w:val="clear" w:color="auto" w:fill="auto"/>
            <w:noWrap/>
            <w:vAlign w:val="bottom"/>
            <w:hideMark/>
          </w:tcPr>
          <w:p w14:paraId="6B409D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8DB09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76162B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12,801</w:t>
            </w:r>
          </w:p>
        </w:tc>
        <w:tc>
          <w:tcPr>
            <w:tcW w:w="0" w:type="auto"/>
            <w:tcBorders>
              <w:top w:val="nil"/>
              <w:left w:val="nil"/>
              <w:bottom w:val="nil"/>
              <w:right w:val="nil"/>
            </w:tcBorders>
            <w:shd w:val="clear" w:color="auto" w:fill="auto"/>
            <w:noWrap/>
            <w:vAlign w:val="bottom"/>
            <w:hideMark/>
          </w:tcPr>
          <w:p w14:paraId="4B8D64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180.40</w:t>
            </w:r>
          </w:p>
        </w:tc>
        <w:tc>
          <w:tcPr>
            <w:tcW w:w="0" w:type="auto"/>
            <w:tcBorders>
              <w:top w:val="nil"/>
              <w:left w:val="nil"/>
              <w:bottom w:val="nil"/>
              <w:right w:val="nil"/>
            </w:tcBorders>
            <w:shd w:val="clear" w:color="auto" w:fill="auto"/>
            <w:noWrap/>
            <w:vAlign w:val="bottom"/>
            <w:hideMark/>
          </w:tcPr>
          <w:p w14:paraId="0A618C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293.64</w:t>
            </w:r>
          </w:p>
        </w:tc>
        <w:tc>
          <w:tcPr>
            <w:tcW w:w="0" w:type="auto"/>
            <w:tcBorders>
              <w:top w:val="nil"/>
              <w:left w:val="nil"/>
              <w:bottom w:val="nil"/>
              <w:right w:val="nil"/>
            </w:tcBorders>
            <w:shd w:val="clear" w:color="auto" w:fill="auto"/>
            <w:noWrap/>
            <w:vAlign w:val="bottom"/>
            <w:hideMark/>
          </w:tcPr>
          <w:p w14:paraId="5B693D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205.10</w:t>
            </w:r>
          </w:p>
        </w:tc>
        <w:tc>
          <w:tcPr>
            <w:tcW w:w="0" w:type="auto"/>
            <w:tcBorders>
              <w:top w:val="nil"/>
              <w:left w:val="nil"/>
              <w:bottom w:val="nil"/>
              <w:right w:val="nil"/>
            </w:tcBorders>
            <w:shd w:val="clear" w:color="auto" w:fill="auto"/>
            <w:noWrap/>
            <w:vAlign w:val="bottom"/>
            <w:hideMark/>
          </w:tcPr>
          <w:p w14:paraId="6F5A5E8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335.37</w:t>
            </w:r>
          </w:p>
        </w:tc>
        <w:tc>
          <w:tcPr>
            <w:tcW w:w="0" w:type="auto"/>
            <w:tcBorders>
              <w:top w:val="nil"/>
              <w:left w:val="nil"/>
              <w:bottom w:val="nil"/>
              <w:right w:val="nil"/>
            </w:tcBorders>
            <w:shd w:val="clear" w:color="auto" w:fill="auto"/>
            <w:noWrap/>
            <w:vAlign w:val="bottom"/>
            <w:hideMark/>
          </w:tcPr>
          <w:p w14:paraId="78E8FE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378.98</w:t>
            </w:r>
          </w:p>
        </w:tc>
        <w:tc>
          <w:tcPr>
            <w:tcW w:w="0" w:type="auto"/>
            <w:tcBorders>
              <w:top w:val="nil"/>
              <w:left w:val="nil"/>
              <w:bottom w:val="nil"/>
              <w:right w:val="nil"/>
            </w:tcBorders>
            <w:shd w:val="clear" w:color="auto" w:fill="auto"/>
            <w:noWrap/>
            <w:vAlign w:val="bottom"/>
            <w:hideMark/>
          </w:tcPr>
          <w:p w14:paraId="1D698AA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186.20</w:t>
            </w:r>
          </w:p>
        </w:tc>
        <w:tc>
          <w:tcPr>
            <w:tcW w:w="0" w:type="auto"/>
            <w:tcBorders>
              <w:top w:val="nil"/>
              <w:left w:val="nil"/>
              <w:bottom w:val="nil"/>
              <w:right w:val="nil"/>
            </w:tcBorders>
            <w:shd w:val="clear" w:color="auto" w:fill="auto"/>
            <w:noWrap/>
            <w:vAlign w:val="bottom"/>
            <w:hideMark/>
          </w:tcPr>
          <w:p w14:paraId="74F92D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350.66</w:t>
            </w:r>
          </w:p>
        </w:tc>
        <w:tc>
          <w:tcPr>
            <w:tcW w:w="0" w:type="auto"/>
            <w:tcBorders>
              <w:top w:val="nil"/>
              <w:left w:val="nil"/>
              <w:bottom w:val="nil"/>
              <w:right w:val="nil"/>
            </w:tcBorders>
            <w:shd w:val="clear" w:color="auto" w:fill="auto"/>
            <w:noWrap/>
            <w:vAlign w:val="bottom"/>
            <w:hideMark/>
          </w:tcPr>
          <w:p w14:paraId="1642BD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220.53</w:t>
            </w:r>
          </w:p>
        </w:tc>
        <w:tc>
          <w:tcPr>
            <w:tcW w:w="0" w:type="auto"/>
            <w:tcBorders>
              <w:top w:val="nil"/>
              <w:left w:val="nil"/>
              <w:bottom w:val="nil"/>
              <w:right w:val="nil"/>
            </w:tcBorders>
            <w:shd w:val="clear" w:color="auto" w:fill="auto"/>
            <w:noWrap/>
            <w:vAlign w:val="bottom"/>
            <w:hideMark/>
          </w:tcPr>
          <w:p w14:paraId="196A70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422.81</w:t>
            </w:r>
          </w:p>
        </w:tc>
        <w:tc>
          <w:tcPr>
            <w:tcW w:w="1304" w:type="dxa"/>
            <w:tcBorders>
              <w:top w:val="nil"/>
              <w:left w:val="nil"/>
              <w:bottom w:val="nil"/>
              <w:right w:val="nil"/>
            </w:tcBorders>
            <w:shd w:val="clear" w:color="auto" w:fill="auto"/>
            <w:noWrap/>
            <w:vAlign w:val="bottom"/>
            <w:hideMark/>
          </w:tcPr>
          <w:p w14:paraId="237D8B0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445.88</w:t>
            </w:r>
          </w:p>
        </w:tc>
      </w:tr>
      <w:tr w:rsidR="00576DE2" w:rsidRPr="00576DE2" w14:paraId="40EA941A" w14:textId="77777777" w:rsidTr="00A60CE6">
        <w:trPr>
          <w:trHeight w:val="300"/>
        </w:trPr>
        <w:tc>
          <w:tcPr>
            <w:tcW w:w="0" w:type="auto"/>
            <w:tcBorders>
              <w:top w:val="nil"/>
              <w:left w:val="nil"/>
              <w:bottom w:val="nil"/>
              <w:right w:val="nil"/>
            </w:tcBorders>
            <w:shd w:val="clear" w:color="auto" w:fill="auto"/>
            <w:noWrap/>
            <w:vAlign w:val="bottom"/>
            <w:hideMark/>
          </w:tcPr>
          <w:p w14:paraId="6593D2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Philippines</w:t>
            </w:r>
          </w:p>
        </w:tc>
        <w:tc>
          <w:tcPr>
            <w:tcW w:w="0" w:type="auto"/>
            <w:tcBorders>
              <w:top w:val="nil"/>
              <w:left w:val="nil"/>
              <w:bottom w:val="nil"/>
              <w:right w:val="nil"/>
            </w:tcBorders>
            <w:shd w:val="clear" w:color="auto" w:fill="auto"/>
            <w:noWrap/>
            <w:vAlign w:val="bottom"/>
            <w:hideMark/>
          </w:tcPr>
          <w:p w14:paraId="7303ED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78B7B2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3A3C65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15,473</w:t>
            </w:r>
          </w:p>
        </w:tc>
        <w:tc>
          <w:tcPr>
            <w:tcW w:w="0" w:type="auto"/>
            <w:tcBorders>
              <w:top w:val="nil"/>
              <w:left w:val="nil"/>
              <w:bottom w:val="nil"/>
              <w:right w:val="nil"/>
            </w:tcBorders>
            <w:shd w:val="clear" w:color="auto" w:fill="auto"/>
            <w:noWrap/>
            <w:vAlign w:val="bottom"/>
            <w:hideMark/>
          </w:tcPr>
          <w:p w14:paraId="3A1A85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53.52</w:t>
            </w:r>
          </w:p>
        </w:tc>
        <w:tc>
          <w:tcPr>
            <w:tcW w:w="0" w:type="auto"/>
            <w:tcBorders>
              <w:top w:val="nil"/>
              <w:left w:val="nil"/>
              <w:bottom w:val="nil"/>
              <w:right w:val="nil"/>
            </w:tcBorders>
            <w:shd w:val="clear" w:color="auto" w:fill="auto"/>
            <w:noWrap/>
            <w:vAlign w:val="bottom"/>
            <w:hideMark/>
          </w:tcPr>
          <w:p w14:paraId="268DB2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67.81</w:t>
            </w:r>
          </w:p>
        </w:tc>
        <w:tc>
          <w:tcPr>
            <w:tcW w:w="0" w:type="auto"/>
            <w:tcBorders>
              <w:top w:val="nil"/>
              <w:left w:val="nil"/>
              <w:bottom w:val="nil"/>
              <w:right w:val="nil"/>
            </w:tcBorders>
            <w:shd w:val="clear" w:color="auto" w:fill="auto"/>
            <w:noWrap/>
            <w:vAlign w:val="bottom"/>
            <w:hideMark/>
          </w:tcPr>
          <w:p w14:paraId="2514C5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63.29</w:t>
            </w:r>
          </w:p>
        </w:tc>
        <w:tc>
          <w:tcPr>
            <w:tcW w:w="0" w:type="auto"/>
            <w:tcBorders>
              <w:top w:val="nil"/>
              <w:left w:val="nil"/>
              <w:bottom w:val="nil"/>
              <w:right w:val="nil"/>
            </w:tcBorders>
            <w:shd w:val="clear" w:color="auto" w:fill="auto"/>
            <w:noWrap/>
            <w:vAlign w:val="bottom"/>
            <w:hideMark/>
          </w:tcPr>
          <w:p w14:paraId="28ED40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97.77</w:t>
            </w:r>
          </w:p>
        </w:tc>
        <w:tc>
          <w:tcPr>
            <w:tcW w:w="0" w:type="auto"/>
            <w:tcBorders>
              <w:top w:val="nil"/>
              <w:left w:val="nil"/>
              <w:bottom w:val="nil"/>
              <w:right w:val="nil"/>
            </w:tcBorders>
            <w:shd w:val="clear" w:color="auto" w:fill="auto"/>
            <w:noWrap/>
            <w:vAlign w:val="bottom"/>
            <w:hideMark/>
          </w:tcPr>
          <w:p w14:paraId="30C582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126.41</w:t>
            </w:r>
          </w:p>
        </w:tc>
        <w:tc>
          <w:tcPr>
            <w:tcW w:w="0" w:type="auto"/>
            <w:tcBorders>
              <w:top w:val="nil"/>
              <w:left w:val="nil"/>
              <w:bottom w:val="nil"/>
              <w:right w:val="nil"/>
            </w:tcBorders>
            <w:shd w:val="clear" w:color="auto" w:fill="auto"/>
            <w:noWrap/>
            <w:vAlign w:val="bottom"/>
            <w:hideMark/>
          </w:tcPr>
          <w:p w14:paraId="24331A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56.98</w:t>
            </w:r>
          </w:p>
        </w:tc>
        <w:tc>
          <w:tcPr>
            <w:tcW w:w="0" w:type="auto"/>
            <w:tcBorders>
              <w:top w:val="nil"/>
              <w:left w:val="nil"/>
              <w:bottom w:val="nil"/>
              <w:right w:val="nil"/>
            </w:tcBorders>
            <w:shd w:val="clear" w:color="auto" w:fill="auto"/>
            <w:noWrap/>
            <w:vAlign w:val="bottom"/>
            <w:hideMark/>
          </w:tcPr>
          <w:p w14:paraId="579F24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116.53</w:t>
            </w:r>
          </w:p>
        </w:tc>
        <w:tc>
          <w:tcPr>
            <w:tcW w:w="0" w:type="auto"/>
            <w:tcBorders>
              <w:top w:val="nil"/>
              <w:left w:val="nil"/>
              <w:bottom w:val="nil"/>
              <w:right w:val="nil"/>
            </w:tcBorders>
            <w:shd w:val="clear" w:color="auto" w:fill="auto"/>
            <w:noWrap/>
            <w:vAlign w:val="bottom"/>
            <w:hideMark/>
          </w:tcPr>
          <w:p w14:paraId="0F3D36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71.54</w:t>
            </w:r>
          </w:p>
        </w:tc>
        <w:tc>
          <w:tcPr>
            <w:tcW w:w="0" w:type="auto"/>
            <w:tcBorders>
              <w:top w:val="nil"/>
              <w:left w:val="nil"/>
              <w:bottom w:val="nil"/>
              <w:right w:val="nil"/>
            </w:tcBorders>
            <w:shd w:val="clear" w:color="auto" w:fill="auto"/>
            <w:noWrap/>
            <w:vAlign w:val="bottom"/>
            <w:hideMark/>
          </w:tcPr>
          <w:p w14:paraId="3A67B6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152.11</w:t>
            </w:r>
          </w:p>
        </w:tc>
        <w:tc>
          <w:tcPr>
            <w:tcW w:w="1304" w:type="dxa"/>
            <w:tcBorders>
              <w:top w:val="nil"/>
              <w:left w:val="nil"/>
              <w:bottom w:val="nil"/>
              <w:right w:val="nil"/>
            </w:tcBorders>
            <w:shd w:val="clear" w:color="auto" w:fill="auto"/>
            <w:noWrap/>
            <w:vAlign w:val="bottom"/>
            <w:hideMark/>
          </w:tcPr>
          <w:p w14:paraId="37C5F8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183.52</w:t>
            </w:r>
          </w:p>
        </w:tc>
      </w:tr>
      <w:tr w:rsidR="00576DE2" w:rsidRPr="00576DE2" w14:paraId="31988F3D" w14:textId="77777777" w:rsidTr="00A60CE6">
        <w:trPr>
          <w:trHeight w:val="300"/>
        </w:trPr>
        <w:tc>
          <w:tcPr>
            <w:tcW w:w="0" w:type="auto"/>
            <w:tcBorders>
              <w:top w:val="nil"/>
              <w:left w:val="nil"/>
              <w:bottom w:val="nil"/>
              <w:right w:val="nil"/>
            </w:tcBorders>
            <w:shd w:val="clear" w:color="auto" w:fill="auto"/>
            <w:noWrap/>
            <w:vAlign w:val="bottom"/>
            <w:hideMark/>
          </w:tcPr>
          <w:p w14:paraId="02408F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Tajikistan</w:t>
            </w:r>
          </w:p>
        </w:tc>
        <w:tc>
          <w:tcPr>
            <w:tcW w:w="0" w:type="auto"/>
            <w:tcBorders>
              <w:top w:val="nil"/>
              <w:left w:val="nil"/>
              <w:bottom w:val="nil"/>
              <w:right w:val="nil"/>
            </w:tcBorders>
            <w:shd w:val="clear" w:color="auto" w:fill="auto"/>
            <w:noWrap/>
            <w:vAlign w:val="bottom"/>
            <w:hideMark/>
          </w:tcPr>
          <w:p w14:paraId="01D3A3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F41C62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095B9C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7,380</w:t>
            </w:r>
          </w:p>
        </w:tc>
        <w:tc>
          <w:tcPr>
            <w:tcW w:w="0" w:type="auto"/>
            <w:tcBorders>
              <w:top w:val="nil"/>
              <w:left w:val="nil"/>
              <w:bottom w:val="nil"/>
              <w:right w:val="nil"/>
            </w:tcBorders>
            <w:shd w:val="clear" w:color="auto" w:fill="auto"/>
            <w:noWrap/>
            <w:vAlign w:val="bottom"/>
            <w:hideMark/>
          </w:tcPr>
          <w:p w14:paraId="1A8EF6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81.34</w:t>
            </w:r>
          </w:p>
        </w:tc>
        <w:tc>
          <w:tcPr>
            <w:tcW w:w="0" w:type="auto"/>
            <w:tcBorders>
              <w:top w:val="nil"/>
              <w:left w:val="nil"/>
              <w:bottom w:val="nil"/>
              <w:right w:val="nil"/>
            </w:tcBorders>
            <w:shd w:val="clear" w:color="auto" w:fill="auto"/>
            <w:noWrap/>
            <w:vAlign w:val="bottom"/>
            <w:hideMark/>
          </w:tcPr>
          <w:p w14:paraId="799246F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175.10</w:t>
            </w:r>
          </w:p>
        </w:tc>
        <w:tc>
          <w:tcPr>
            <w:tcW w:w="0" w:type="auto"/>
            <w:tcBorders>
              <w:top w:val="nil"/>
              <w:left w:val="nil"/>
              <w:bottom w:val="nil"/>
              <w:right w:val="nil"/>
            </w:tcBorders>
            <w:shd w:val="clear" w:color="auto" w:fill="auto"/>
            <w:noWrap/>
            <w:vAlign w:val="bottom"/>
            <w:hideMark/>
          </w:tcPr>
          <w:p w14:paraId="7BBA39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93.52</w:t>
            </w:r>
          </w:p>
        </w:tc>
        <w:tc>
          <w:tcPr>
            <w:tcW w:w="0" w:type="auto"/>
            <w:tcBorders>
              <w:top w:val="nil"/>
              <w:left w:val="nil"/>
              <w:bottom w:val="nil"/>
              <w:right w:val="nil"/>
            </w:tcBorders>
            <w:shd w:val="clear" w:color="auto" w:fill="auto"/>
            <w:noWrap/>
            <w:vAlign w:val="bottom"/>
            <w:hideMark/>
          </w:tcPr>
          <w:p w14:paraId="3232D7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205.56</w:t>
            </w:r>
          </w:p>
        </w:tc>
        <w:tc>
          <w:tcPr>
            <w:tcW w:w="0" w:type="auto"/>
            <w:tcBorders>
              <w:top w:val="nil"/>
              <w:left w:val="nil"/>
              <w:bottom w:val="nil"/>
              <w:right w:val="nil"/>
            </w:tcBorders>
            <w:shd w:val="clear" w:color="auto" w:fill="auto"/>
            <w:noWrap/>
            <w:vAlign w:val="bottom"/>
            <w:hideMark/>
          </w:tcPr>
          <w:p w14:paraId="638499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226.23</w:t>
            </w:r>
          </w:p>
        </w:tc>
        <w:tc>
          <w:tcPr>
            <w:tcW w:w="0" w:type="auto"/>
            <w:tcBorders>
              <w:top w:val="nil"/>
              <w:left w:val="nil"/>
              <w:bottom w:val="nil"/>
              <w:right w:val="nil"/>
            </w:tcBorders>
            <w:shd w:val="clear" w:color="auto" w:fill="auto"/>
            <w:noWrap/>
            <w:vAlign w:val="bottom"/>
            <w:hideMark/>
          </w:tcPr>
          <w:p w14:paraId="7106D2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108.99</w:t>
            </w:r>
          </w:p>
        </w:tc>
        <w:tc>
          <w:tcPr>
            <w:tcW w:w="0" w:type="auto"/>
            <w:tcBorders>
              <w:top w:val="nil"/>
              <w:left w:val="nil"/>
              <w:bottom w:val="nil"/>
              <w:right w:val="nil"/>
            </w:tcBorders>
            <w:shd w:val="clear" w:color="auto" w:fill="auto"/>
            <w:noWrap/>
            <w:vAlign w:val="bottom"/>
            <w:hideMark/>
          </w:tcPr>
          <w:p w14:paraId="2DC207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261.71</w:t>
            </w:r>
          </w:p>
        </w:tc>
        <w:tc>
          <w:tcPr>
            <w:tcW w:w="0" w:type="auto"/>
            <w:tcBorders>
              <w:top w:val="nil"/>
              <w:left w:val="nil"/>
              <w:bottom w:val="nil"/>
              <w:right w:val="nil"/>
            </w:tcBorders>
            <w:shd w:val="clear" w:color="auto" w:fill="auto"/>
            <w:noWrap/>
            <w:vAlign w:val="bottom"/>
            <w:hideMark/>
          </w:tcPr>
          <w:p w14:paraId="07A44E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124.24</w:t>
            </w:r>
          </w:p>
        </w:tc>
        <w:tc>
          <w:tcPr>
            <w:tcW w:w="0" w:type="auto"/>
            <w:tcBorders>
              <w:top w:val="nil"/>
              <w:left w:val="nil"/>
              <w:bottom w:val="nil"/>
              <w:right w:val="nil"/>
            </w:tcBorders>
            <w:shd w:val="clear" w:color="auto" w:fill="auto"/>
            <w:noWrap/>
            <w:vAlign w:val="bottom"/>
            <w:hideMark/>
          </w:tcPr>
          <w:p w14:paraId="4552ED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331.95</w:t>
            </w:r>
          </w:p>
        </w:tc>
        <w:tc>
          <w:tcPr>
            <w:tcW w:w="1304" w:type="dxa"/>
            <w:tcBorders>
              <w:top w:val="nil"/>
              <w:left w:val="nil"/>
              <w:bottom w:val="nil"/>
              <w:right w:val="nil"/>
            </w:tcBorders>
            <w:shd w:val="clear" w:color="auto" w:fill="auto"/>
            <w:noWrap/>
            <w:vAlign w:val="bottom"/>
            <w:hideMark/>
          </w:tcPr>
          <w:p w14:paraId="19717B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358.52</w:t>
            </w:r>
          </w:p>
        </w:tc>
      </w:tr>
      <w:tr w:rsidR="00576DE2" w:rsidRPr="00576DE2" w14:paraId="61E5D731" w14:textId="77777777" w:rsidTr="00A60CE6">
        <w:trPr>
          <w:trHeight w:val="300"/>
        </w:trPr>
        <w:tc>
          <w:tcPr>
            <w:tcW w:w="0" w:type="auto"/>
            <w:tcBorders>
              <w:top w:val="nil"/>
              <w:left w:val="nil"/>
              <w:bottom w:val="nil"/>
              <w:right w:val="nil"/>
            </w:tcBorders>
            <w:shd w:val="clear" w:color="auto" w:fill="auto"/>
            <w:noWrap/>
            <w:vAlign w:val="bottom"/>
            <w:hideMark/>
          </w:tcPr>
          <w:p w14:paraId="44BBE90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Thailand</w:t>
            </w:r>
          </w:p>
        </w:tc>
        <w:tc>
          <w:tcPr>
            <w:tcW w:w="0" w:type="auto"/>
            <w:tcBorders>
              <w:top w:val="nil"/>
              <w:left w:val="nil"/>
              <w:bottom w:val="nil"/>
              <w:right w:val="nil"/>
            </w:tcBorders>
            <w:shd w:val="clear" w:color="auto" w:fill="auto"/>
            <w:noWrap/>
            <w:vAlign w:val="bottom"/>
            <w:hideMark/>
          </w:tcPr>
          <w:p w14:paraId="77E8AC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429ED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4787BB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17,533</w:t>
            </w:r>
          </w:p>
        </w:tc>
        <w:tc>
          <w:tcPr>
            <w:tcW w:w="0" w:type="auto"/>
            <w:tcBorders>
              <w:top w:val="nil"/>
              <w:left w:val="nil"/>
              <w:bottom w:val="nil"/>
              <w:right w:val="nil"/>
            </w:tcBorders>
            <w:shd w:val="clear" w:color="auto" w:fill="auto"/>
            <w:noWrap/>
            <w:vAlign w:val="bottom"/>
            <w:hideMark/>
          </w:tcPr>
          <w:p w14:paraId="3D24C275"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644C7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B2511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DD2FEC"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8471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51.70</w:t>
            </w:r>
          </w:p>
        </w:tc>
        <w:tc>
          <w:tcPr>
            <w:tcW w:w="0" w:type="auto"/>
            <w:tcBorders>
              <w:top w:val="nil"/>
              <w:left w:val="nil"/>
              <w:bottom w:val="nil"/>
              <w:right w:val="nil"/>
            </w:tcBorders>
            <w:shd w:val="clear" w:color="auto" w:fill="auto"/>
            <w:noWrap/>
            <w:vAlign w:val="bottom"/>
            <w:hideMark/>
          </w:tcPr>
          <w:p w14:paraId="120D179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21.39</w:t>
            </w:r>
          </w:p>
        </w:tc>
        <w:tc>
          <w:tcPr>
            <w:tcW w:w="0" w:type="auto"/>
            <w:tcBorders>
              <w:top w:val="nil"/>
              <w:left w:val="nil"/>
              <w:bottom w:val="nil"/>
              <w:right w:val="nil"/>
            </w:tcBorders>
            <w:shd w:val="clear" w:color="auto" w:fill="auto"/>
            <w:noWrap/>
            <w:vAlign w:val="bottom"/>
            <w:hideMark/>
          </w:tcPr>
          <w:p w14:paraId="1B4EB5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50.13</w:t>
            </w:r>
          </w:p>
        </w:tc>
        <w:tc>
          <w:tcPr>
            <w:tcW w:w="0" w:type="auto"/>
            <w:tcBorders>
              <w:top w:val="nil"/>
              <w:left w:val="nil"/>
              <w:bottom w:val="nil"/>
              <w:right w:val="nil"/>
            </w:tcBorders>
            <w:shd w:val="clear" w:color="auto" w:fill="auto"/>
            <w:noWrap/>
            <w:vAlign w:val="bottom"/>
            <w:hideMark/>
          </w:tcPr>
          <w:p w14:paraId="35A336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24.04</w:t>
            </w:r>
          </w:p>
        </w:tc>
        <w:tc>
          <w:tcPr>
            <w:tcW w:w="0" w:type="auto"/>
            <w:tcBorders>
              <w:top w:val="nil"/>
              <w:left w:val="nil"/>
              <w:bottom w:val="nil"/>
              <w:right w:val="nil"/>
            </w:tcBorders>
            <w:shd w:val="clear" w:color="auto" w:fill="auto"/>
            <w:noWrap/>
            <w:vAlign w:val="bottom"/>
            <w:hideMark/>
          </w:tcPr>
          <w:p w14:paraId="5166F41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58.49</w:t>
            </w:r>
          </w:p>
        </w:tc>
        <w:tc>
          <w:tcPr>
            <w:tcW w:w="1304" w:type="dxa"/>
            <w:tcBorders>
              <w:top w:val="nil"/>
              <w:left w:val="nil"/>
              <w:bottom w:val="nil"/>
              <w:right w:val="nil"/>
            </w:tcBorders>
            <w:shd w:val="clear" w:color="auto" w:fill="auto"/>
            <w:noWrap/>
            <w:vAlign w:val="bottom"/>
            <w:hideMark/>
          </w:tcPr>
          <w:p w14:paraId="75AF51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83.70</w:t>
            </w:r>
          </w:p>
        </w:tc>
      </w:tr>
      <w:tr w:rsidR="00576DE2" w:rsidRPr="00576DE2" w14:paraId="758A23E5" w14:textId="77777777" w:rsidTr="00A60CE6">
        <w:trPr>
          <w:trHeight w:val="300"/>
        </w:trPr>
        <w:tc>
          <w:tcPr>
            <w:tcW w:w="0" w:type="auto"/>
            <w:tcBorders>
              <w:top w:val="nil"/>
              <w:left w:val="nil"/>
              <w:bottom w:val="nil"/>
              <w:right w:val="nil"/>
            </w:tcBorders>
            <w:shd w:val="clear" w:color="auto" w:fill="auto"/>
            <w:noWrap/>
            <w:vAlign w:val="bottom"/>
            <w:hideMark/>
          </w:tcPr>
          <w:p w14:paraId="497D6F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Timor-Leste</w:t>
            </w:r>
          </w:p>
        </w:tc>
        <w:tc>
          <w:tcPr>
            <w:tcW w:w="0" w:type="auto"/>
            <w:tcBorders>
              <w:top w:val="nil"/>
              <w:left w:val="nil"/>
              <w:bottom w:val="nil"/>
              <w:right w:val="nil"/>
            </w:tcBorders>
            <w:shd w:val="clear" w:color="auto" w:fill="auto"/>
            <w:noWrap/>
            <w:vAlign w:val="bottom"/>
            <w:hideMark/>
          </w:tcPr>
          <w:p w14:paraId="6C3344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05E062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0C2E79C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7,322</w:t>
            </w:r>
          </w:p>
        </w:tc>
        <w:tc>
          <w:tcPr>
            <w:tcW w:w="0" w:type="auto"/>
            <w:tcBorders>
              <w:top w:val="nil"/>
              <w:left w:val="nil"/>
              <w:bottom w:val="nil"/>
              <w:right w:val="nil"/>
            </w:tcBorders>
            <w:shd w:val="clear" w:color="auto" w:fill="auto"/>
            <w:noWrap/>
            <w:vAlign w:val="bottom"/>
            <w:hideMark/>
          </w:tcPr>
          <w:p w14:paraId="6E02752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100.13</w:t>
            </w:r>
          </w:p>
        </w:tc>
        <w:tc>
          <w:tcPr>
            <w:tcW w:w="0" w:type="auto"/>
            <w:tcBorders>
              <w:top w:val="nil"/>
              <w:left w:val="nil"/>
              <w:bottom w:val="nil"/>
              <w:right w:val="nil"/>
            </w:tcBorders>
            <w:shd w:val="clear" w:color="auto" w:fill="auto"/>
            <w:noWrap/>
            <w:vAlign w:val="bottom"/>
            <w:hideMark/>
          </w:tcPr>
          <w:p w14:paraId="6F5512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169.66</w:t>
            </w:r>
          </w:p>
        </w:tc>
        <w:tc>
          <w:tcPr>
            <w:tcW w:w="0" w:type="auto"/>
            <w:tcBorders>
              <w:top w:val="nil"/>
              <w:left w:val="nil"/>
              <w:bottom w:val="nil"/>
              <w:right w:val="nil"/>
            </w:tcBorders>
            <w:shd w:val="clear" w:color="auto" w:fill="auto"/>
            <w:noWrap/>
            <w:vAlign w:val="bottom"/>
            <w:hideMark/>
          </w:tcPr>
          <w:p w14:paraId="2DC45C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123.31</w:t>
            </w:r>
          </w:p>
        </w:tc>
        <w:tc>
          <w:tcPr>
            <w:tcW w:w="0" w:type="auto"/>
            <w:tcBorders>
              <w:top w:val="nil"/>
              <w:left w:val="nil"/>
              <w:bottom w:val="nil"/>
              <w:right w:val="nil"/>
            </w:tcBorders>
            <w:shd w:val="clear" w:color="auto" w:fill="auto"/>
            <w:noWrap/>
            <w:vAlign w:val="bottom"/>
            <w:hideMark/>
          </w:tcPr>
          <w:p w14:paraId="6129EA2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201.61</w:t>
            </w:r>
          </w:p>
        </w:tc>
        <w:tc>
          <w:tcPr>
            <w:tcW w:w="0" w:type="auto"/>
            <w:tcBorders>
              <w:top w:val="nil"/>
              <w:left w:val="nil"/>
              <w:bottom w:val="nil"/>
              <w:right w:val="nil"/>
            </w:tcBorders>
            <w:shd w:val="clear" w:color="auto" w:fill="auto"/>
            <w:noWrap/>
            <w:vAlign w:val="bottom"/>
            <w:hideMark/>
          </w:tcPr>
          <w:p w14:paraId="2009FD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274.65</w:t>
            </w:r>
          </w:p>
        </w:tc>
        <w:tc>
          <w:tcPr>
            <w:tcW w:w="0" w:type="auto"/>
            <w:tcBorders>
              <w:top w:val="nil"/>
              <w:left w:val="nil"/>
              <w:bottom w:val="nil"/>
              <w:right w:val="nil"/>
            </w:tcBorders>
            <w:shd w:val="clear" w:color="auto" w:fill="auto"/>
            <w:noWrap/>
            <w:vAlign w:val="bottom"/>
            <w:hideMark/>
          </w:tcPr>
          <w:p w14:paraId="3A5369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154.06</w:t>
            </w:r>
          </w:p>
        </w:tc>
        <w:tc>
          <w:tcPr>
            <w:tcW w:w="0" w:type="auto"/>
            <w:tcBorders>
              <w:top w:val="nil"/>
              <w:left w:val="nil"/>
              <w:bottom w:val="nil"/>
              <w:right w:val="nil"/>
            </w:tcBorders>
            <w:shd w:val="clear" w:color="auto" w:fill="auto"/>
            <w:noWrap/>
            <w:vAlign w:val="bottom"/>
            <w:hideMark/>
          </w:tcPr>
          <w:p w14:paraId="2D02F17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368.79</w:t>
            </w:r>
          </w:p>
        </w:tc>
        <w:tc>
          <w:tcPr>
            <w:tcW w:w="0" w:type="auto"/>
            <w:tcBorders>
              <w:top w:val="nil"/>
              <w:left w:val="nil"/>
              <w:bottom w:val="nil"/>
              <w:right w:val="nil"/>
            </w:tcBorders>
            <w:shd w:val="clear" w:color="auto" w:fill="auto"/>
            <w:noWrap/>
            <w:vAlign w:val="bottom"/>
            <w:hideMark/>
          </w:tcPr>
          <w:p w14:paraId="64F67B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186.27</w:t>
            </w:r>
          </w:p>
        </w:tc>
        <w:tc>
          <w:tcPr>
            <w:tcW w:w="0" w:type="auto"/>
            <w:tcBorders>
              <w:top w:val="nil"/>
              <w:left w:val="nil"/>
              <w:bottom w:val="nil"/>
              <w:right w:val="nil"/>
            </w:tcBorders>
            <w:shd w:val="clear" w:color="auto" w:fill="auto"/>
            <w:noWrap/>
            <w:vAlign w:val="bottom"/>
            <w:hideMark/>
          </w:tcPr>
          <w:p w14:paraId="5EF0E2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459.94</w:t>
            </w:r>
          </w:p>
        </w:tc>
        <w:tc>
          <w:tcPr>
            <w:tcW w:w="1304" w:type="dxa"/>
            <w:tcBorders>
              <w:top w:val="nil"/>
              <w:left w:val="nil"/>
              <w:bottom w:val="nil"/>
              <w:right w:val="nil"/>
            </w:tcBorders>
            <w:shd w:val="clear" w:color="auto" w:fill="auto"/>
            <w:noWrap/>
            <w:vAlign w:val="bottom"/>
            <w:hideMark/>
          </w:tcPr>
          <w:p w14:paraId="5A2FC4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493.83</w:t>
            </w:r>
          </w:p>
        </w:tc>
      </w:tr>
      <w:tr w:rsidR="00576DE2" w:rsidRPr="00576DE2" w14:paraId="3CE145AA" w14:textId="77777777" w:rsidTr="00A60CE6">
        <w:trPr>
          <w:trHeight w:val="300"/>
        </w:trPr>
        <w:tc>
          <w:tcPr>
            <w:tcW w:w="0" w:type="auto"/>
            <w:tcBorders>
              <w:top w:val="nil"/>
              <w:left w:val="nil"/>
              <w:bottom w:val="nil"/>
              <w:right w:val="nil"/>
            </w:tcBorders>
            <w:shd w:val="clear" w:color="auto" w:fill="auto"/>
            <w:noWrap/>
            <w:vAlign w:val="bottom"/>
            <w:hideMark/>
          </w:tcPr>
          <w:p w14:paraId="4F90004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Turkmenistan</w:t>
            </w:r>
          </w:p>
        </w:tc>
        <w:tc>
          <w:tcPr>
            <w:tcW w:w="0" w:type="auto"/>
            <w:tcBorders>
              <w:top w:val="nil"/>
              <w:left w:val="nil"/>
              <w:bottom w:val="nil"/>
              <w:right w:val="nil"/>
            </w:tcBorders>
            <w:shd w:val="clear" w:color="auto" w:fill="auto"/>
            <w:noWrap/>
            <w:vAlign w:val="bottom"/>
            <w:hideMark/>
          </w:tcPr>
          <w:p w14:paraId="62686A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5AC6E8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1BDFE1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4,901</w:t>
            </w:r>
          </w:p>
        </w:tc>
        <w:tc>
          <w:tcPr>
            <w:tcW w:w="0" w:type="auto"/>
            <w:tcBorders>
              <w:top w:val="nil"/>
              <w:left w:val="nil"/>
              <w:bottom w:val="nil"/>
              <w:right w:val="nil"/>
            </w:tcBorders>
            <w:shd w:val="clear" w:color="auto" w:fill="auto"/>
            <w:noWrap/>
            <w:vAlign w:val="bottom"/>
            <w:hideMark/>
          </w:tcPr>
          <w:p w14:paraId="76DD408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10083FC"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BD41C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52B50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6F768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160.91</w:t>
            </w:r>
          </w:p>
        </w:tc>
        <w:tc>
          <w:tcPr>
            <w:tcW w:w="0" w:type="auto"/>
            <w:tcBorders>
              <w:top w:val="nil"/>
              <w:left w:val="nil"/>
              <w:bottom w:val="nil"/>
              <w:right w:val="nil"/>
            </w:tcBorders>
            <w:shd w:val="clear" w:color="auto" w:fill="auto"/>
            <w:noWrap/>
            <w:vAlign w:val="bottom"/>
            <w:hideMark/>
          </w:tcPr>
          <w:p w14:paraId="2C7458A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124.58</w:t>
            </w:r>
          </w:p>
        </w:tc>
        <w:tc>
          <w:tcPr>
            <w:tcW w:w="0" w:type="auto"/>
            <w:tcBorders>
              <w:top w:val="nil"/>
              <w:left w:val="nil"/>
              <w:bottom w:val="nil"/>
              <w:right w:val="nil"/>
            </w:tcBorders>
            <w:shd w:val="clear" w:color="auto" w:fill="auto"/>
            <w:noWrap/>
            <w:vAlign w:val="bottom"/>
            <w:hideMark/>
          </w:tcPr>
          <w:p w14:paraId="0679C9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215.99</w:t>
            </w:r>
          </w:p>
        </w:tc>
        <w:tc>
          <w:tcPr>
            <w:tcW w:w="0" w:type="auto"/>
            <w:tcBorders>
              <w:top w:val="nil"/>
              <w:left w:val="nil"/>
              <w:bottom w:val="nil"/>
              <w:right w:val="nil"/>
            </w:tcBorders>
            <w:shd w:val="clear" w:color="auto" w:fill="auto"/>
            <w:noWrap/>
            <w:vAlign w:val="bottom"/>
            <w:hideMark/>
          </w:tcPr>
          <w:p w14:paraId="0931FEE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144.55</w:t>
            </w:r>
          </w:p>
        </w:tc>
        <w:tc>
          <w:tcPr>
            <w:tcW w:w="0" w:type="auto"/>
            <w:tcBorders>
              <w:top w:val="nil"/>
              <w:left w:val="nil"/>
              <w:bottom w:val="nil"/>
              <w:right w:val="nil"/>
            </w:tcBorders>
            <w:shd w:val="clear" w:color="auto" w:fill="auto"/>
            <w:noWrap/>
            <w:vAlign w:val="bottom"/>
            <w:hideMark/>
          </w:tcPr>
          <w:p w14:paraId="5E0C60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260.55</w:t>
            </w:r>
          </w:p>
        </w:tc>
        <w:tc>
          <w:tcPr>
            <w:tcW w:w="1304" w:type="dxa"/>
            <w:tcBorders>
              <w:top w:val="nil"/>
              <w:left w:val="nil"/>
              <w:bottom w:val="nil"/>
              <w:right w:val="nil"/>
            </w:tcBorders>
            <w:shd w:val="clear" w:color="auto" w:fill="auto"/>
            <w:noWrap/>
            <w:vAlign w:val="bottom"/>
            <w:hideMark/>
          </w:tcPr>
          <w:p w14:paraId="1BEF0D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278.25</w:t>
            </w:r>
          </w:p>
        </w:tc>
      </w:tr>
      <w:tr w:rsidR="00576DE2" w:rsidRPr="00576DE2" w14:paraId="79B93222" w14:textId="77777777" w:rsidTr="00A60CE6">
        <w:trPr>
          <w:trHeight w:val="300"/>
        </w:trPr>
        <w:tc>
          <w:tcPr>
            <w:tcW w:w="0" w:type="auto"/>
            <w:tcBorders>
              <w:top w:val="nil"/>
              <w:left w:val="nil"/>
              <w:bottom w:val="nil"/>
              <w:right w:val="nil"/>
            </w:tcBorders>
            <w:shd w:val="clear" w:color="auto" w:fill="auto"/>
            <w:noWrap/>
            <w:vAlign w:val="bottom"/>
            <w:hideMark/>
          </w:tcPr>
          <w:p w14:paraId="293A55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Turkey</w:t>
            </w:r>
          </w:p>
        </w:tc>
        <w:tc>
          <w:tcPr>
            <w:tcW w:w="0" w:type="auto"/>
            <w:tcBorders>
              <w:top w:val="nil"/>
              <w:left w:val="nil"/>
              <w:bottom w:val="nil"/>
              <w:right w:val="nil"/>
            </w:tcBorders>
            <w:shd w:val="clear" w:color="auto" w:fill="auto"/>
            <w:noWrap/>
            <w:vAlign w:val="bottom"/>
            <w:hideMark/>
          </w:tcPr>
          <w:p w14:paraId="3DE1ED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F7048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319B30D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6,509</w:t>
            </w:r>
          </w:p>
        </w:tc>
        <w:tc>
          <w:tcPr>
            <w:tcW w:w="0" w:type="auto"/>
            <w:tcBorders>
              <w:top w:val="nil"/>
              <w:left w:val="nil"/>
              <w:bottom w:val="nil"/>
              <w:right w:val="nil"/>
            </w:tcBorders>
            <w:shd w:val="clear" w:color="auto" w:fill="auto"/>
            <w:noWrap/>
            <w:vAlign w:val="bottom"/>
            <w:hideMark/>
          </w:tcPr>
          <w:p w14:paraId="29ACB0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51.84</w:t>
            </w:r>
          </w:p>
        </w:tc>
        <w:tc>
          <w:tcPr>
            <w:tcW w:w="0" w:type="auto"/>
            <w:tcBorders>
              <w:top w:val="nil"/>
              <w:left w:val="nil"/>
              <w:bottom w:val="nil"/>
              <w:right w:val="nil"/>
            </w:tcBorders>
            <w:shd w:val="clear" w:color="auto" w:fill="auto"/>
            <w:noWrap/>
            <w:vAlign w:val="bottom"/>
            <w:hideMark/>
          </w:tcPr>
          <w:p w14:paraId="60FF9B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142.68</w:t>
            </w:r>
          </w:p>
        </w:tc>
        <w:tc>
          <w:tcPr>
            <w:tcW w:w="0" w:type="auto"/>
            <w:tcBorders>
              <w:top w:val="nil"/>
              <w:left w:val="nil"/>
              <w:bottom w:val="nil"/>
              <w:right w:val="nil"/>
            </w:tcBorders>
            <w:shd w:val="clear" w:color="auto" w:fill="auto"/>
            <w:noWrap/>
            <w:vAlign w:val="bottom"/>
            <w:hideMark/>
          </w:tcPr>
          <w:p w14:paraId="490D8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59.21</w:t>
            </w:r>
          </w:p>
        </w:tc>
        <w:tc>
          <w:tcPr>
            <w:tcW w:w="0" w:type="auto"/>
            <w:tcBorders>
              <w:top w:val="nil"/>
              <w:left w:val="nil"/>
              <w:bottom w:val="nil"/>
              <w:right w:val="nil"/>
            </w:tcBorders>
            <w:shd w:val="clear" w:color="auto" w:fill="auto"/>
            <w:noWrap/>
            <w:vAlign w:val="bottom"/>
            <w:hideMark/>
          </w:tcPr>
          <w:p w14:paraId="27A87E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157.27</w:t>
            </w:r>
          </w:p>
        </w:tc>
        <w:tc>
          <w:tcPr>
            <w:tcW w:w="0" w:type="auto"/>
            <w:tcBorders>
              <w:top w:val="nil"/>
              <w:left w:val="nil"/>
              <w:bottom w:val="nil"/>
              <w:right w:val="nil"/>
            </w:tcBorders>
            <w:shd w:val="clear" w:color="auto" w:fill="auto"/>
            <w:noWrap/>
            <w:vAlign w:val="bottom"/>
            <w:hideMark/>
          </w:tcPr>
          <w:p w14:paraId="061536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179.79</w:t>
            </w:r>
          </w:p>
        </w:tc>
        <w:tc>
          <w:tcPr>
            <w:tcW w:w="0" w:type="auto"/>
            <w:tcBorders>
              <w:top w:val="nil"/>
              <w:left w:val="nil"/>
              <w:bottom w:val="nil"/>
              <w:right w:val="nil"/>
            </w:tcBorders>
            <w:shd w:val="clear" w:color="auto" w:fill="auto"/>
            <w:noWrap/>
            <w:vAlign w:val="bottom"/>
            <w:hideMark/>
          </w:tcPr>
          <w:p w14:paraId="76D0C1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44.00</w:t>
            </w:r>
          </w:p>
        </w:tc>
        <w:tc>
          <w:tcPr>
            <w:tcW w:w="0" w:type="auto"/>
            <w:tcBorders>
              <w:top w:val="nil"/>
              <w:left w:val="nil"/>
              <w:bottom w:val="nil"/>
              <w:right w:val="nil"/>
            </w:tcBorders>
            <w:shd w:val="clear" w:color="auto" w:fill="auto"/>
            <w:noWrap/>
            <w:vAlign w:val="bottom"/>
            <w:hideMark/>
          </w:tcPr>
          <w:p w14:paraId="419A295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163.65</w:t>
            </w:r>
          </w:p>
        </w:tc>
        <w:tc>
          <w:tcPr>
            <w:tcW w:w="0" w:type="auto"/>
            <w:tcBorders>
              <w:top w:val="nil"/>
              <w:left w:val="nil"/>
              <w:bottom w:val="nil"/>
              <w:right w:val="nil"/>
            </w:tcBorders>
            <w:shd w:val="clear" w:color="auto" w:fill="auto"/>
            <w:noWrap/>
            <w:vAlign w:val="bottom"/>
            <w:hideMark/>
          </w:tcPr>
          <w:p w14:paraId="5230392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57.68</w:t>
            </w:r>
          </w:p>
        </w:tc>
        <w:tc>
          <w:tcPr>
            <w:tcW w:w="0" w:type="auto"/>
            <w:tcBorders>
              <w:top w:val="nil"/>
              <w:left w:val="nil"/>
              <w:bottom w:val="nil"/>
              <w:right w:val="nil"/>
            </w:tcBorders>
            <w:shd w:val="clear" w:color="auto" w:fill="auto"/>
            <w:noWrap/>
            <w:vAlign w:val="bottom"/>
            <w:hideMark/>
          </w:tcPr>
          <w:p w14:paraId="1F0E865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201.33</w:t>
            </w:r>
          </w:p>
        </w:tc>
        <w:tc>
          <w:tcPr>
            <w:tcW w:w="1304" w:type="dxa"/>
            <w:tcBorders>
              <w:top w:val="nil"/>
              <w:left w:val="nil"/>
              <w:bottom w:val="nil"/>
              <w:right w:val="nil"/>
            </w:tcBorders>
            <w:shd w:val="clear" w:color="auto" w:fill="auto"/>
            <w:noWrap/>
            <w:vAlign w:val="bottom"/>
            <w:hideMark/>
          </w:tcPr>
          <w:p w14:paraId="0B4539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246.35</w:t>
            </w:r>
          </w:p>
        </w:tc>
      </w:tr>
      <w:tr w:rsidR="00576DE2" w:rsidRPr="00576DE2" w14:paraId="6F39F9F9" w14:textId="77777777" w:rsidTr="00A60CE6">
        <w:trPr>
          <w:trHeight w:val="300"/>
        </w:trPr>
        <w:tc>
          <w:tcPr>
            <w:tcW w:w="0" w:type="auto"/>
            <w:tcBorders>
              <w:top w:val="nil"/>
              <w:left w:val="nil"/>
              <w:bottom w:val="nil"/>
              <w:right w:val="nil"/>
            </w:tcBorders>
            <w:shd w:val="clear" w:color="auto" w:fill="auto"/>
            <w:noWrap/>
            <w:vAlign w:val="bottom"/>
            <w:hideMark/>
          </w:tcPr>
          <w:p w14:paraId="50C548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Vietnam</w:t>
            </w:r>
          </w:p>
        </w:tc>
        <w:tc>
          <w:tcPr>
            <w:tcW w:w="0" w:type="auto"/>
            <w:tcBorders>
              <w:top w:val="nil"/>
              <w:left w:val="nil"/>
              <w:bottom w:val="nil"/>
              <w:right w:val="nil"/>
            </w:tcBorders>
            <w:shd w:val="clear" w:color="auto" w:fill="auto"/>
            <w:noWrap/>
            <w:vAlign w:val="bottom"/>
            <w:hideMark/>
          </w:tcPr>
          <w:p w14:paraId="3B7189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DB4F3E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71FEB1A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6,999</w:t>
            </w:r>
          </w:p>
        </w:tc>
        <w:tc>
          <w:tcPr>
            <w:tcW w:w="0" w:type="auto"/>
            <w:tcBorders>
              <w:top w:val="nil"/>
              <w:left w:val="nil"/>
              <w:bottom w:val="nil"/>
              <w:right w:val="nil"/>
            </w:tcBorders>
            <w:shd w:val="clear" w:color="auto" w:fill="auto"/>
            <w:noWrap/>
            <w:vAlign w:val="bottom"/>
            <w:hideMark/>
          </w:tcPr>
          <w:p w14:paraId="52F306E0"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05B8EB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37F36C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2648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119.07</w:t>
            </w:r>
          </w:p>
        </w:tc>
        <w:tc>
          <w:tcPr>
            <w:tcW w:w="0" w:type="auto"/>
            <w:tcBorders>
              <w:top w:val="nil"/>
              <w:left w:val="nil"/>
              <w:bottom w:val="nil"/>
              <w:right w:val="nil"/>
            </w:tcBorders>
            <w:shd w:val="clear" w:color="auto" w:fill="auto"/>
            <w:noWrap/>
            <w:vAlign w:val="bottom"/>
            <w:hideMark/>
          </w:tcPr>
          <w:p w14:paraId="064355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119.07</w:t>
            </w:r>
          </w:p>
        </w:tc>
        <w:tc>
          <w:tcPr>
            <w:tcW w:w="0" w:type="auto"/>
            <w:tcBorders>
              <w:top w:val="nil"/>
              <w:left w:val="nil"/>
              <w:bottom w:val="nil"/>
              <w:right w:val="nil"/>
            </w:tcBorders>
            <w:shd w:val="clear" w:color="auto" w:fill="auto"/>
            <w:noWrap/>
            <w:vAlign w:val="bottom"/>
            <w:hideMark/>
          </w:tcPr>
          <w:p w14:paraId="602BBDF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38.24</w:t>
            </w:r>
          </w:p>
        </w:tc>
        <w:tc>
          <w:tcPr>
            <w:tcW w:w="0" w:type="auto"/>
            <w:tcBorders>
              <w:top w:val="nil"/>
              <w:left w:val="nil"/>
              <w:bottom w:val="nil"/>
              <w:right w:val="nil"/>
            </w:tcBorders>
            <w:shd w:val="clear" w:color="auto" w:fill="auto"/>
            <w:noWrap/>
            <w:vAlign w:val="bottom"/>
            <w:hideMark/>
          </w:tcPr>
          <w:p w14:paraId="09229A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78.14</w:t>
            </w:r>
          </w:p>
        </w:tc>
        <w:tc>
          <w:tcPr>
            <w:tcW w:w="0" w:type="auto"/>
            <w:tcBorders>
              <w:top w:val="nil"/>
              <w:left w:val="nil"/>
              <w:bottom w:val="nil"/>
              <w:right w:val="nil"/>
            </w:tcBorders>
            <w:shd w:val="clear" w:color="auto" w:fill="auto"/>
            <w:noWrap/>
            <w:vAlign w:val="bottom"/>
            <w:hideMark/>
          </w:tcPr>
          <w:p w14:paraId="0F7B98F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46.38</w:t>
            </w:r>
          </w:p>
        </w:tc>
        <w:tc>
          <w:tcPr>
            <w:tcW w:w="0" w:type="auto"/>
            <w:tcBorders>
              <w:top w:val="nil"/>
              <w:left w:val="nil"/>
              <w:bottom w:val="nil"/>
              <w:right w:val="nil"/>
            </w:tcBorders>
            <w:shd w:val="clear" w:color="auto" w:fill="auto"/>
            <w:noWrap/>
            <w:vAlign w:val="bottom"/>
            <w:hideMark/>
          </w:tcPr>
          <w:p w14:paraId="13A926B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100.27</w:t>
            </w:r>
          </w:p>
        </w:tc>
        <w:tc>
          <w:tcPr>
            <w:tcW w:w="1304" w:type="dxa"/>
            <w:tcBorders>
              <w:top w:val="nil"/>
              <w:left w:val="nil"/>
              <w:bottom w:val="nil"/>
              <w:right w:val="nil"/>
            </w:tcBorders>
            <w:shd w:val="clear" w:color="auto" w:fill="auto"/>
            <w:noWrap/>
            <w:vAlign w:val="bottom"/>
            <w:hideMark/>
          </w:tcPr>
          <w:p w14:paraId="5B3DDC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126.62</w:t>
            </w:r>
          </w:p>
        </w:tc>
      </w:tr>
      <w:tr w:rsidR="00576DE2" w:rsidRPr="00576DE2" w14:paraId="70F3FA13" w14:textId="77777777" w:rsidTr="00A60CE6">
        <w:trPr>
          <w:trHeight w:val="300"/>
        </w:trPr>
        <w:tc>
          <w:tcPr>
            <w:tcW w:w="0" w:type="auto"/>
            <w:tcBorders>
              <w:top w:val="nil"/>
              <w:left w:val="nil"/>
              <w:bottom w:val="nil"/>
              <w:right w:val="nil"/>
            </w:tcBorders>
            <w:shd w:val="clear" w:color="auto" w:fill="auto"/>
            <w:noWrap/>
            <w:vAlign w:val="bottom"/>
            <w:hideMark/>
          </w:tcPr>
          <w:p w14:paraId="1E37AA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xml:space="preserve">Yemen </w:t>
            </w:r>
          </w:p>
        </w:tc>
        <w:tc>
          <w:tcPr>
            <w:tcW w:w="0" w:type="auto"/>
            <w:tcBorders>
              <w:top w:val="nil"/>
              <w:left w:val="nil"/>
              <w:bottom w:val="nil"/>
              <w:right w:val="nil"/>
            </w:tcBorders>
            <w:shd w:val="clear" w:color="auto" w:fill="auto"/>
            <w:noWrap/>
            <w:vAlign w:val="bottom"/>
            <w:hideMark/>
          </w:tcPr>
          <w:p w14:paraId="589624F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314A7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A5820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17,647</w:t>
            </w:r>
          </w:p>
        </w:tc>
        <w:tc>
          <w:tcPr>
            <w:tcW w:w="0" w:type="auto"/>
            <w:tcBorders>
              <w:top w:val="nil"/>
              <w:left w:val="nil"/>
              <w:bottom w:val="nil"/>
              <w:right w:val="nil"/>
            </w:tcBorders>
            <w:shd w:val="clear" w:color="auto" w:fill="auto"/>
            <w:noWrap/>
            <w:vAlign w:val="bottom"/>
            <w:hideMark/>
          </w:tcPr>
          <w:p w14:paraId="41DF71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140.74</w:t>
            </w:r>
          </w:p>
        </w:tc>
        <w:tc>
          <w:tcPr>
            <w:tcW w:w="0" w:type="auto"/>
            <w:tcBorders>
              <w:top w:val="nil"/>
              <w:left w:val="nil"/>
              <w:bottom w:val="nil"/>
              <w:right w:val="nil"/>
            </w:tcBorders>
            <w:shd w:val="clear" w:color="auto" w:fill="auto"/>
            <w:noWrap/>
            <w:vAlign w:val="bottom"/>
            <w:hideMark/>
          </w:tcPr>
          <w:p w14:paraId="340A49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351.94</w:t>
            </w:r>
          </w:p>
        </w:tc>
        <w:tc>
          <w:tcPr>
            <w:tcW w:w="0" w:type="auto"/>
            <w:tcBorders>
              <w:top w:val="nil"/>
              <w:left w:val="nil"/>
              <w:bottom w:val="nil"/>
              <w:right w:val="nil"/>
            </w:tcBorders>
            <w:shd w:val="clear" w:color="auto" w:fill="auto"/>
            <w:noWrap/>
            <w:vAlign w:val="bottom"/>
            <w:hideMark/>
          </w:tcPr>
          <w:p w14:paraId="09BA30B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162.88</w:t>
            </w:r>
          </w:p>
        </w:tc>
        <w:tc>
          <w:tcPr>
            <w:tcW w:w="0" w:type="auto"/>
            <w:tcBorders>
              <w:top w:val="nil"/>
              <w:left w:val="nil"/>
              <w:bottom w:val="nil"/>
              <w:right w:val="nil"/>
            </w:tcBorders>
            <w:shd w:val="clear" w:color="auto" w:fill="auto"/>
            <w:noWrap/>
            <w:vAlign w:val="bottom"/>
            <w:hideMark/>
          </w:tcPr>
          <w:p w14:paraId="46ECC5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415.40</w:t>
            </w:r>
          </w:p>
        </w:tc>
        <w:tc>
          <w:tcPr>
            <w:tcW w:w="0" w:type="auto"/>
            <w:tcBorders>
              <w:top w:val="nil"/>
              <w:left w:val="nil"/>
              <w:bottom w:val="nil"/>
              <w:right w:val="nil"/>
            </w:tcBorders>
            <w:shd w:val="clear" w:color="auto" w:fill="auto"/>
            <w:noWrap/>
            <w:vAlign w:val="bottom"/>
            <w:hideMark/>
          </w:tcPr>
          <w:p w14:paraId="045865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456.50</w:t>
            </w:r>
          </w:p>
        </w:tc>
        <w:tc>
          <w:tcPr>
            <w:tcW w:w="0" w:type="auto"/>
            <w:tcBorders>
              <w:top w:val="nil"/>
              <w:left w:val="nil"/>
              <w:bottom w:val="nil"/>
              <w:right w:val="nil"/>
            </w:tcBorders>
            <w:shd w:val="clear" w:color="auto" w:fill="auto"/>
            <w:noWrap/>
            <w:vAlign w:val="bottom"/>
            <w:hideMark/>
          </w:tcPr>
          <w:p w14:paraId="4E46F1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165.29</w:t>
            </w:r>
          </w:p>
        </w:tc>
        <w:tc>
          <w:tcPr>
            <w:tcW w:w="0" w:type="auto"/>
            <w:tcBorders>
              <w:top w:val="nil"/>
              <w:left w:val="nil"/>
              <w:bottom w:val="nil"/>
              <w:right w:val="nil"/>
            </w:tcBorders>
            <w:shd w:val="clear" w:color="auto" w:fill="auto"/>
            <w:noWrap/>
            <w:vAlign w:val="bottom"/>
            <w:hideMark/>
          </w:tcPr>
          <w:p w14:paraId="12BAB86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396.66</w:t>
            </w:r>
          </w:p>
        </w:tc>
        <w:tc>
          <w:tcPr>
            <w:tcW w:w="0" w:type="auto"/>
            <w:tcBorders>
              <w:top w:val="nil"/>
              <w:left w:val="nil"/>
              <w:bottom w:val="nil"/>
              <w:right w:val="nil"/>
            </w:tcBorders>
            <w:shd w:val="clear" w:color="auto" w:fill="auto"/>
            <w:noWrap/>
            <w:vAlign w:val="bottom"/>
            <w:hideMark/>
          </w:tcPr>
          <w:p w14:paraId="20413B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206.61</w:t>
            </w:r>
          </w:p>
        </w:tc>
        <w:tc>
          <w:tcPr>
            <w:tcW w:w="0" w:type="auto"/>
            <w:tcBorders>
              <w:top w:val="nil"/>
              <w:left w:val="nil"/>
              <w:bottom w:val="nil"/>
              <w:right w:val="nil"/>
            </w:tcBorders>
            <w:shd w:val="clear" w:color="auto" w:fill="auto"/>
            <w:noWrap/>
            <w:vAlign w:val="bottom"/>
            <w:hideMark/>
          </w:tcPr>
          <w:p w14:paraId="01A504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498.52</w:t>
            </w:r>
          </w:p>
        </w:tc>
        <w:tc>
          <w:tcPr>
            <w:tcW w:w="1304" w:type="dxa"/>
            <w:tcBorders>
              <w:top w:val="nil"/>
              <w:left w:val="nil"/>
              <w:bottom w:val="nil"/>
              <w:right w:val="nil"/>
            </w:tcBorders>
            <w:shd w:val="clear" w:color="auto" w:fill="auto"/>
            <w:noWrap/>
            <w:vAlign w:val="bottom"/>
            <w:hideMark/>
          </w:tcPr>
          <w:p w14:paraId="32AEA4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546.07</w:t>
            </w:r>
          </w:p>
        </w:tc>
      </w:tr>
      <w:tr w:rsidR="00576DE2" w:rsidRPr="00576DE2" w14:paraId="6CFBEE3C" w14:textId="77777777" w:rsidTr="00A60CE6">
        <w:trPr>
          <w:trHeight w:val="300"/>
        </w:trPr>
        <w:tc>
          <w:tcPr>
            <w:tcW w:w="0" w:type="auto"/>
            <w:tcBorders>
              <w:top w:val="nil"/>
              <w:left w:val="nil"/>
              <w:bottom w:val="nil"/>
              <w:right w:val="nil"/>
            </w:tcBorders>
            <w:shd w:val="clear" w:color="000000" w:fill="E7E6E6"/>
            <w:noWrap/>
            <w:vAlign w:val="bottom"/>
            <w:hideMark/>
          </w:tcPr>
          <w:p w14:paraId="5ACD8E71"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Europe</w:t>
            </w:r>
          </w:p>
        </w:tc>
        <w:tc>
          <w:tcPr>
            <w:tcW w:w="0" w:type="auto"/>
            <w:tcBorders>
              <w:top w:val="nil"/>
              <w:left w:val="nil"/>
              <w:bottom w:val="nil"/>
              <w:right w:val="nil"/>
            </w:tcBorders>
            <w:shd w:val="clear" w:color="000000" w:fill="E7E6E6"/>
            <w:noWrap/>
            <w:vAlign w:val="bottom"/>
            <w:hideMark/>
          </w:tcPr>
          <w:p w14:paraId="1ADE7E1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496EC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D03746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8958A6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BEB7C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40DF72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CFCC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CF511D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0BB11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3A0AFE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689C76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EB48C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7F6BFDF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DBFCAAA" w14:textId="77777777" w:rsidTr="00A60CE6">
        <w:trPr>
          <w:trHeight w:val="300"/>
        </w:trPr>
        <w:tc>
          <w:tcPr>
            <w:tcW w:w="0" w:type="auto"/>
            <w:tcBorders>
              <w:top w:val="nil"/>
              <w:left w:val="nil"/>
              <w:bottom w:val="nil"/>
              <w:right w:val="nil"/>
            </w:tcBorders>
            <w:shd w:val="clear" w:color="auto" w:fill="auto"/>
            <w:noWrap/>
            <w:vAlign w:val="bottom"/>
            <w:hideMark/>
          </w:tcPr>
          <w:p w14:paraId="17EF62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Albania</w:t>
            </w:r>
          </w:p>
        </w:tc>
        <w:tc>
          <w:tcPr>
            <w:tcW w:w="0" w:type="auto"/>
            <w:tcBorders>
              <w:top w:val="nil"/>
              <w:left w:val="nil"/>
              <w:bottom w:val="nil"/>
              <w:right w:val="nil"/>
            </w:tcBorders>
            <w:shd w:val="clear" w:color="auto" w:fill="auto"/>
            <w:noWrap/>
            <w:vAlign w:val="bottom"/>
            <w:hideMark/>
          </w:tcPr>
          <w:p w14:paraId="55A1540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920B6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66FF9A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7,188</w:t>
            </w:r>
          </w:p>
        </w:tc>
        <w:tc>
          <w:tcPr>
            <w:tcW w:w="0" w:type="auto"/>
            <w:tcBorders>
              <w:top w:val="nil"/>
              <w:left w:val="nil"/>
              <w:bottom w:val="nil"/>
              <w:right w:val="nil"/>
            </w:tcBorders>
            <w:shd w:val="clear" w:color="auto" w:fill="auto"/>
            <w:noWrap/>
            <w:vAlign w:val="bottom"/>
            <w:hideMark/>
          </w:tcPr>
          <w:p w14:paraId="76C576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13.92</w:t>
            </w:r>
          </w:p>
        </w:tc>
        <w:tc>
          <w:tcPr>
            <w:tcW w:w="0" w:type="auto"/>
            <w:tcBorders>
              <w:top w:val="nil"/>
              <w:left w:val="nil"/>
              <w:bottom w:val="nil"/>
              <w:right w:val="nil"/>
            </w:tcBorders>
            <w:shd w:val="clear" w:color="auto" w:fill="auto"/>
            <w:noWrap/>
            <w:vAlign w:val="bottom"/>
            <w:hideMark/>
          </w:tcPr>
          <w:p w14:paraId="1062084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29.88</w:t>
            </w:r>
          </w:p>
        </w:tc>
        <w:tc>
          <w:tcPr>
            <w:tcW w:w="0" w:type="auto"/>
            <w:tcBorders>
              <w:top w:val="nil"/>
              <w:left w:val="nil"/>
              <w:bottom w:val="nil"/>
              <w:right w:val="nil"/>
            </w:tcBorders>
            <w:shd w:val="clear" w:color="auto" w:fill="auto"/>
            <w:noWrap/>
            <w:vAlign w:val="bottom"/>
            <w:hideMark/>
          </w:tcPr>
          <w:p w14:paraId="1BE3FB1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w:t>
            </w:r>
          </w:p>
        </w:tc>
        <w:tc>
          <w:tcPr>
            <w:tcW w:w="0" w:type="auto"/>
            <w:tcBorders>
              <w:top w:val="nil"/>
              <w:left w:val="nil"/>
              <w:bottom w:val="nil"/>
              <w:right w:val="nil"/>
            </w:tcBorders>
            <w:shd w:val="clear" w:color="auto" w:fill="auto"/>
            <w:noWrap/>
            <w:vAlign w:val="bottom"/>
            <w:hideMark/>
          </w:tcPr>
          <w:p w14:paraId="142441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31.61</w:t>
            </w:r>
          </w:p>
        </w:tc>
        <w:tc>
          <w:tcPr>
            <w:tcW w:w="0" w:type="auto"/>
            <w:tcBorders>
              <w:top w:val="nil"/>
              <w:left w:val="nil"/>
              <w:bottom w:val="nil"/>
              <w:right w:val="nil"/>
            </w:tcBorders>
            <w:shd w:val="clear" w:color="auto" w:fill="auto"/>
            <w:noWrap/>
            <w:vAlign w:val="bottom"/>
            <w:hideMark/>
          </w:tcPr>
          <w:p w14:paraId="4DEEC2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40.37</w:t>
            </w:r>
          </w:p>
        </w:tc>
        <w:tc>
          <w:tcPr>
            <w:tcW w:w="0" w:type="auto"/>
            <w:tcBorders>
              <w:top w:val="nil"/>
              <w:left w:val="nil"/>
              <w:bottom w:val="nil"/>
              <w:right w:val="nil"/>
            </w:tcBorders>
            <w:shd w:val="clear" w:color="auto" w:fill="auto"/>
            <w:noWrap/>
            <w:vAlign w:val="bottom"/>
            <w:hideMark/>
          </w:tcPr>
          <w:p w14:paraId="5BAA47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23.68</w:t>
            </w:r>
          </w:p>
        </w:tc>
        <w:tc>
          <w:tcPr>
            <w:tcW w:w="0" w:type="auto"/>
            <w:tcBorders>
              <w:top w:val="nil"/>
              <w:left w:val="nil"/>
              <w:bottom w:val="nil"/>
              <w:right w:val="nil"/>
            </w:tcBorders>
            <w:shd w:val="clear" w:color="auto" w:fill="auto"/>
            <w:noWrap/>
            <w:vAlign w:val="bottom"/>
            <w:hideMark/>
          </w:tcPr>
          <w:p w14:paraId="2E83273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70.51</w:t>
            </w:r>
          </w:p>
        </w:tc>
        <w:tc>
          <w:tcPr>
            <w:tcW w:w="0" w:type="auto"/>
            <w:tcBorders>
              <w:top w:val="nil"/>
              <w:left w:val="nil"/>
              <w:bottom w:val="nil"/>
              <w:right w:val="nil"/>
            </w:tcBorders>
            <w:shd w:val="clear" w:color="auto" w:fill="auto"/>
            <w:noWrap/>
            <w:vAlign w:val="bottom"/>
            <w:hideMark/>
          </w:tcPr>
          <w:p w14:paraId="78855F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28.96</w:t>
            </w:r>
          </w:p>
        </w:tc>
        <w:tc>
          <w:tcPr>
            <w:tcW w:w="0" w:type="auto"/>
            <w:tcBorders>
              <w:top w:val="nil"/>
              <w:left w:val="nil"/>
              <w:bottom w:val="nil"/>
              <w:right w:val="nil"/>
            </w:tcBorders>
            <w:shd w:val="clear" w:color="auto" w:fill="auto"/>
            <w:noWrap/>
            <w:vAlign w:val="bottom"/>
            <w:hideMark/>
          </w:tcPr>
          <w:p w14:paraId="2F9B39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83.02</w:t>
            </w:r>
          </w:p>
        </w:tc>
        <w:tc>
          <w:tcPr>
            <w:tcW w:w="1304" w:type="dxa"/>
            <w:tcBorders>
              <w:top w:val="nil"/>
              <w:left w:val="nil"/>
              <w:bottom w:val="nil"/>
              <w:right w:val="nil"/>
            </w:tcBorders>
            <w:shd w:val="clear" w:color="auto" w:fill="auto"/>
            <w:noWrap/>
            <w:vAlign w:val="bottom"/>
            <w:hideMark/>
          </w:tcPr>
          <w:p w14:paraId="70F6F9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94.77</w:t>
            </w:r>
          </w:p>
        </w:tc>
      </w:tr>
      <w:tr w:rsidR="00576DE2" w:rsidRPr="00576DE2" w14:paraId="1288222F" w14:textId="77777777" w:rsidTr="00A60CE6">
        <w:trPr>
          <w:trHeight w:val="300"/>
        </w:trPr>
        <w:tc>
          <w:tcPr>
            <w:tcW w:w="0" w:type="auto"/>
            <w:tcBorders>
              <w:top w:val="nil"/>
              <w:left w:val="nil"/>
              <w:bottom w:val="nil"/>
              <w:right w:val="nil"/>
            </w:tcBorders>
            <w:shd w:val="clear" w:color="auto" w:fill="auto"/>
            <w:noWrap/>
            <w:vAlign w:val="bottom"/>
            <w:hideMark/>
          </w:tcPr>
          <w:p w14:paraId="51CEC2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Montenegro</w:t>
            </w:r>
          </w:p>
        </w:tc>
        <w:tc>
          <w:tcPr>
            <w:tcW w:w="0" w:type="auto"/>
            <w:tcBorders>
              <w:top w:val="nil"/>
              <w:left w:val="nil"/>
              <w:bottom w:val="nil"/>
              <w:right w:val="nil"/>
            </w:tcBorders>
            <w:shd w:val="clear" w:color="auto" w:fill="auto"/>
            <w:noWrap/>
            <w:vAlign w:val="bottom"/>
            <w:hideMark/>
          </w:tcPr>
          <w:p w14:paraId="041369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77C2E3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0AA873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2,166</w:t>
            </w:r>
          </w:p>
        </w:tc>
        <w:tc>
          <w:tcPr>
            <w:tcW w:w="0" w:type="auto"/>
            <w:tcBorders>
              <w:top w:val="nil"/>
              <w:left w:val="nil"/>
              <w:bottom w:val="nil"/>
              <w:right w:val="nil"/>
            </w:tcBorders>
            <w:shd w:val="clear" w:color="auto" w:fill="auto"/>
            <w:noWrap/>
            <w:vAlign w:val="bottom"/>
            <w:hideMark/>
          </w:tcPr>
          <w:p w14:paraId="7B5B308C"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4626F2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502F8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23BEC3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E2C1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43.78</w:t>
            </w:r>
          </w:p>
        </w:tc>
        <w:tc>
          <w:tcPr>
            <w:tcW w:w="0" w:type="auto"/>
            <w:tcBorders>
              <w:top w:val="nil"/>
              <w:left w:val="nil"/>
              <w:bottom w:val="nil"/>
              <w:right w:val="nil"/>
            </w:tcBorders>
            <w:shd w:val="clear" w:color="auto" w:fill="auto"/>
            <w:noWrap/>
            <w:vAlign w:val="bottom"/>
            <w:hideMark/>
          </w:tcPr>
          <w:p w14:paraId="0931563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13.93</w:t>
            </w:r>
          </w:p>
        </w:tc>
        <w:tc>
          <w:tcPr>
            <w:tcW w:w="0" w:type="auto"/>
            <w:tcBorders>
              <w:top w:val="nil"/>
              <w:left w:val="nil"/>
              <w:bottom w:val="nil"/>
              <w:right w:val="nil"/>
            </w:tcBorders>
            <w:shd w:val="clear" w:color="auto" w:fill="auto"/>
            <w:noWrap/>
            <w:vAlign w:val="bottom"/>
            <w:hideMark/>
          </w:tcPr>
          <w:p w14:paraId="44C59B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35.54</w:t>
            </w:r>
          </w:p>
        </w:tc>
        <w:tc>
          <w:tcPr>
            <w:tcW w:w="0" w:type="auto"/>
            <w:tcBorders>
              <w:top w:val="nil"/>
              <w:left w:val="nil"/>
              <w:bottom w:val="nil"/>
              <w:right w:val="nil"/>
            </w:tcBorders>
            <w:shd w:val="clear" w:color="auto" w:fill="auto"/>
            <w:noWrap/>
            <w:vAlign w:val="bottom"/>
            <w:hideMark/>
          </w:tcPr>
          <w:p w14:paraId="6BEB72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15.26</w:t>
            </w:r>
          </w:p>
        </w:tc>
        <w:tc>
          <w:tcPr>
            <w:tcW w:w="0" w:type="auto"/>
            <w:tcBorders>
              <w:top w:val="nil"/>
              <w:left w:val="nil"/>
              <w:bottom w:val="nil"/>
              <w:right w:val="nil"/>
            </w:tcBorders>
            <w:shd w:val="clear" w:color="auto" w:fill="auto"/>
            <w:noWrap/>
            <w:vAlign w:val="bottom"/>
            <w:hideMark/>
          </w:tcPr>
          <w:p w14:paraId="429BA7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39.17</w:t>
            </w:r>
          </w:p>
        </w:tc>
        <w:tc>
          <w:tcPr>
            <w:tcW w:w="1304" w:type="dxa"/>
            <w:tcBorders>
              <w:top w:val="nil"/>
              <w:left w:val="nil"/>
              <w:bottom w:val="nil"/>
              <w:right w:val="nil"/>
            </w:tcBorders>
            <w:shd w:val="clear" w:color="auto" w:fill="auto"/>
            <w:noWrap/>
            <w:vAlign w:val="bottom"/>
            <w:hideMark/>
          </w:tcPr>
          <w:p w14:paraId="6865555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45.96</w:t>
            </w:r>
          </w:p>
        </w:tc>
      </w:tr>
      <w:tr w:rsidR="00576DE2" w:rsidRPr="00576DE2" w14:paraId="37AE2A4A" w14:textId="77777777" w:rsidTr="00A60CE6">
        <w:trPr>
          <w:trHeight w:val="300"/>
        </w:trPr>
        <w:tc>
          <w:tcPr>
            <w:tcW w:w="0" w:type="auto"/>
            <w:tcBorders>
              <w:top w:val="nil"/>
              <w:left w:val="nil"/>
              <w:bottom w:val="nil"/>
              <w:right w:val="nil"/>
            </w:tcBorders>
            <w:shd w:val="clear" w:color="auto" w:fill="auto"/>
            <w:noWrap/>
            <w:vAlign w:val="bottom"/>
            <w:hideMark/>
          </w:tcPr>
          <w:p w14:paraId="0B9419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Serbia</w:t>
            </w:r>
          </w:p>
        </w:tc>
        <w:tc>
          <w:tcPr>
            <w:tcW w:w="0" w:type="auto"/>
            <w:tcBorders>
              <w:top w:val="nil"/>
              <w:left w:val="nil"/>
              <w:bottom w:val="nil"/>
              <w:right w:val="nil"/>
            </w:tcBorders>
            <w:shd w:val="clear" w:color="auto" w:fill="auto"/>
            <w:noWrap/>
            <w:vAlign w:val="bottom"/>
            <w:hideMark/>
          </w:tcPr>
          <w:p w14:paraId="4B9B69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242F0F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3C72006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3,551</w:t>
            </w:r>
          </w:p>
        </w:tc>
        <w:tc>
          <w:tcPr>
            <w:tcW w:w="0" w:type="auto"/>
            <w:tcBorders>
              <w:top w:val="nil"/>
              <w:left w:val="nil"/>
              <w:bottom w:val="nil"/>
              <w:right w:val="nil"/>
            </w:tcBorders>
            <w:shd w:val="clear" w:color="auto" w:fill="auto"/>
            <w:noWrap/>
            <w:vAlign w:val="bottom"/>
            <w:hideMark/>
          </w:tcPr>
          <w:p w14:paraId="7C857E7F"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852D89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D4C7F9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C6753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8B27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44.09</w:t>
            </w:r>
          </w:p>
        </w:tc>
        <w:tc>
          <w:tcPr>
            <w:tcW w:w="0" w:type="auto"/>
            <w:tcBorders>
              <w:top w:val="nil"/>
              <w:left w:val="nil"/>
              <w:bottom w:val="nil"/>
              <w:right w:val="nil"/>
            </w:tcBorders>
            <w:shd w:val="clear" w:color="auto" w:fill="auto"/>
            <w:noWrap/>
            <w:vAlign w:val="bottom"/>
            <w:hideMark/>
          </w:tcPr>
          <w:p w14:paraId="0767064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12.16</w:t>
            </w:r>
          </w:p>
        </w:tc>
        <w:tc>
          <w:tcPr>
            <w:tcW w:w="0" w:type="auto"/>
            <w:tcBorders>
              <w:top w:val="nil"/>
              <w:left w:val="nil"/>
              <w:bottom w:val="nil"/>
              <w:right w:val="nil"/>
            </w:tcBorders>
            <w:shd w:val="clear" w:color="auto" w:fill="auto"/>
            <w:noWrap/>
            <w:vAlign w:val="bottom"/>
            <w:hideMark/>
          </w:tcPr>
          <w:p w14:paraId="1668AD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37.54</w:t>
            </w:r>
          </w:p>
        </w:tc>
        <w:tc>
          <w:tcPr>
            <w:tcW w:w="0" w:type="auto"/>
            <w:tcBorders>
              <w:top w:val="nil"/>
              <w:left w:val="nil"/>
              <w:bottom w:val="nil"/>
              <w:right w:val="nil"/>
            </w:tcBorders>
            <w:shd w:val="clear" w:color="auto" w:fill="auto"/>
            <w:noWrap/>
            <w:vAlign w:val="bottom"/>
            <w:hideMark/>
          </w:tcPr>
          <w:p w14:paraId="48DDB3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13.68</w:t>
            </w:r>
          </w:p>
        </w:tc>
        <w:tc>
          <w:tcPr>
            <w:tcW w:w="0" w:type="auto"/>
            <w:tcBorders>
              <w:top w:val="nil"/>
              <w:left w:val="nil"/>
              <w:bottom w:val="nil"/>
              <w:right w:val="nil"/>
            </w:tcBorders>
            <w:shd w:val="clear" w:color="auto" w:fill="auto"/>
            <w:noWrap/>
            <w:vAlign w:val="bottom"/>
            <w:hideMark/>
          </w:tcPr>
          <w:p w14:paraId="7C4B7E0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43.47</w:t>
            </w:r>
          </w:p>
        </w:tc>
        <w:tc>
          <w:tcPr>
            <w:tcW w:w="1304" w:type="dxa"/>
            <w:tcBorders>
              <w:top w:val="nil"/>
              <w:left w:val="nil"/>
              <w:bottom w:val="nil"/>
              <w:right w:val="nil"/>
            </w:tcBorders>
            <w:shd w:val="clear" w:color="auto" w:fill="auto"/>
            <w:noWrap/>
            <w:vAlign w:val="bottom"/>
            <w:hideMark/>
          </w:tcPr>
          <w:p w14:paraId="772DEB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51.34</w:t>
            </w:r>
          </w:p>
        </w:tc>
      </w:tr>
      <w:tr w:rsidR="00576DE2" w:rsidRPr="00576DE2" w14:paraId="7ED66FA9" w14:textId="77777777" w:rsidTr="00A60CE6">
        <w:trPr>
          <w:trHeight w:val="300"/>
        </w:trPr>
        <w:tc>
          <w:tcPr>
            <w:tcW w:w="0" w:type="auto"/>
            <w:tcBorders>
              <w:top w:val="nil"/>
              <w:left w:val="nil"/>
              <w:bottom w:val="nil"/>
              <w:right w:val="nil"/>
            </w:tcBorders>
            <w:shd w:val="clear" w:color="auto" w:fill="auto"/>
            <w:noWrap/>
            <w:vAlign w:val="bottom"/>
            <w:hideMark/>
          </w:tcPr>
          <w:p w14:paraId="2F99237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Moldova, Republic of</w:t>
            </w:r>
          </w:p>
        </w:tc>
        <w:tc>
          <w:tcPr>
            <w:tcW w:w="0" w:type="auto"/>
            <w:tcBorders>
              <w:top w:val="nil"/>
              <w:left w:val="nil"/>
              <w:bottom w:val="nil"/>
              <w:right w:val="nil"/>
            </w:tcBorders>
            <w:shd w:val="clear" w:color="auto" w:fill="auto"/>
            <w:noWrap/>
            <w:vAlign w:val="bottom"/>
            <w:hideMark/>
          </w:tcPr>
          <w:p w14:paraId="20F14F4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47A936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4D76D7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4,083</w:t>
            </w:r>
          </w:p>
        </w:tc>
        <w:tc>
          <w:tcPr>
            <w:tcW w:w="0" w:type="auto"/>
            <w:tcBorders>
              <w:top w:val="nil"/>
              <w:left w:val="nil"/>
              <w:bottom w:val="nil"/>
              <w:right w:val="nil"/>
            </w:tcBorders>
            <w:shd w:val="clear" w:color="auto" w:fill="auto"/>
            <w:noWrap/>
            <w:vAlign w:val="bottom"/>
            <w:hideMark/>
          </w:tcPr>
          <w:p w14:paraId="63438775"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0B075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932CC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52AA14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79A40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108.25</w:t>
            </w:r>
          </w:p>
        </w:tc>
        <w:tc>
          <w:tcPr>
            <w:tcW w:w="0" w:type="auto"/>
            <w:tcBorders>
              <w:top w:val="nil"/>
              <w:left w:val="nil"/>
              <w:bottom w:val="nil"/>
              <w:right w:val="nil"/>
            </w:tcBorders>
            <w:shd w:val="clear" w:color="auto" w:fill="auto"/>
            <w:noWrap/>
            <w:vAlign w:val="bottom"/>
            <w:hideMark/>
          </w:tcPr>
          <w:p w14:paraId="3896000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25.96</w:t>
            </w:r>
          </w:p>
        </w:tc>
        <w:tc>
          <w:tcPr>
            <w:tcW w:w="0" w:type="auto"/>
            <w:tcBorders>
              <w:top w:val="nil"/>
              <w:left w:val="nil"/>
              <w:bottom w:val="nil"/>
              <w:right w:val="nil"/>
            </w:tcBorders>
            <w:shd w:val="clear" w:color="auto" w:fill="auto"/>
            <w:noWrap/>
            <w:vAlign w:val="bottom"/>
            <w:hideMark/>
          </w:tcPr>
          <w:p w14:paraId="6D8BC6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59.98</w:t>
            </w:r>
          </w:p>
        </w:tc>
        <w:tc>
          <w:tcPr>
            <w:tcW w:w="0" w:type="auto"/>
            <w:tcBorders>
              <w:top w:val="nil"/>
              <w:left w:val="nil"/>
              <w:bottom w:val="nil"/>
              <w:right w:val="nil"/>
            </w:tcBorders>
            <w:shd w:val="clear" w:color="auto" w:fill="auto"/>
            <w:noWrap/>
            <w:vAlign w:val="bottom"/>
            <w:hideMark/>
          </w:tcPr>
          <w:p w14:paraId="264986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30.55</w:t>
            </w:r>
          </w:p>
        </w:tc>
        <w:tc>
          <w:tcPr>
            <w:tcW w:w="0" w:type="auto"/>
            <w:tcBorders>
              <w:top w:val="nil"/>
              <w:left w:val="nil"/>
              <w:bottom w:val="nil"/>
              <w:right w:val="nil"/>
            </w:tcBorders>
            <w:shd w:val="clear" w:color="auto" w:fill="auto"/>
            <w:noWrap/>
            <w:vAlign w:val="bottom"/>
            <w:hideMark/>
          </w:tcPr>
          <w:p w14:paraId="6DB494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72.13</w:t>
            </w:r>
          </w:p>
        </w:tc>
        <w:tc>
          <w:tcPr>
            <w:tcW w:w="1304" w:type="dxa"/>
            <w:tcBorders>
              <w:top w:val="nil"/>
              <w:left w:val="nil"/>
              <w:bottom w:val="nil"/>
              <w:right w:val="nil"/>
            </w:tcBorders>
            <w:shd w:val="clear" w:color="auto" w:fill="auto"/>
            <w:noWrap/>
            <w:vAlign w:val="bottom"/>
            <w:hideMark/>
          </w:tcPr>
          <w:p w14:paraId="43ADD5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84.33</w:t>
            </w:r>
          </w:p>
        </w:tc>
      </w:tr>
      <w:tr w:rsidR="00576DE2" w:rsidRPr="00576DE2" w14:paraId="3945D21B" w14:textId="77777777" w:rsidTr="00A60CE6">
        <w:trPr>
          <w:trHeight w:val="300"/>
        </w:trPr>
        <w:tc>
          <w:tcPr>
            <w:tcW w:w="0" w:type="auto"/>
            <w:tcBorders>
              <w:top w:val="nil"/>
              <w:left w:val="nil"/>
              <w:bottom w:val="nil"/>
              <w:right w:val="nil"/>
            </w:tcBorders>
            <w:shd w:val="clear" w:color="auto" w:fill="auto"/>
            <w:noWrap/>
            <w:vAlign w:val="bottom"/>
            <w:hideMark/>
          </w:tcPr>
          <w:p w14:paraId="03869F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Ukraine</w:t>
            </w:r>
          </w:p>
        </w:tc>
        <w:tc>
          <w:tcPr>
            <w:tcW w:w="0" w:type="auto"/>
            <w:tcBorders>
              <w:top w:val="nil"/>
              <w:left w:val="nil"/>
              <w:bottom w:val="nil"/>
              <w:right w:val="nil"/>
            </w:tcBorders>
            <w:shd w:val="clear" w:color="auto" w:fill="auto"/>
            <w:noWrap/>
            <w:vAlign w:val="bottom"/>
            <w:hideMark/>
          </w:tcPr>
          <w:p w14:paraId="5E9B3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40AF05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32B374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6,406</w:t>
            </w:r>
          </w:p>
        </w:tc>
        <w:tc>
          <w:tcPr>
            <w:tcW w:w="0" w:type="auto"/>
            <w:tcBorders>
              <w:top w:val="nil"/>
              <w:left w:val="nil"/>
              <w:bottom w:val="nil"/>
              <w:right w:val="nil"/>
            </w:tcBorders>
            <w:shd w:val="clear" w:color="auto" w:fill="auto"/>
            <w:noWrap/>
            <w:vAlign w:val="bottom"/>
            <w:hideMark/>
          </w:tcPr>
          <w:p w14:paraId="2990E63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6DCE17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C25404"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1E09B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F67EA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34.75</w:t>
            </w:r>
          </w:p>
        </w:tc>
        <w:tc>
          <w:tcPr>
            <w:tcW w:w="0" w:type="auto"/>
            <w:tcBorders>
              <w:top w:val="nil"/>
              <w:left w:val="nil"/>
              <w:bottom w:val="nil"/>
              <w:right w:val="nil"/>
            </w:tcBorders>
            <w:shd w:val="clear" w:color="auto" w:fill="auto"/>
            <w:noWrap/>
            <w:vAlign w:val="bottom"/>
            <w:hideMark/>
          </w:tcPr>
          <w:p w14:paraId="208CD6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19.41</w:t>
            </w:r>
          </w:p>
        </w:tc>
        <w:tc>
          <w:tcPr>
            <w:tcW w:w="0" w:type="auto"/>
            <w:tcBorders>
              <w:top w:val="nil"/>
              <w:left w:val="nil"/>
              <w:bottom w:val="nil"/>
              <w:right w:val="nil"/>
            </w:tcBorders>
            <w:shd w:val="clear" w:color="auto" w:fill="auto"/>
            <w:noWrap/>
            <w:vAlign w:val="bottom"/>
            <w:hideMark/>
          </w:tcPr>
          <w:p w14:paraId="561BB9F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32.91</w:t>
            </w:r>
          </w:p>
        </w:tc>
        <w:tc>
          <w:tcPr>
            <w:tcW w:w="0" w:type="auto"/>
            <w:tcBorders>
              <w:top w:val="nil"/>
              <w:left w:val="nil"/>
              <w:bottom w:val="nil"/>
              <w:right w:val="nil"/>
            </w:tcBorders>
            <w:shd w:val="clear" w:color="auto" w:fill="auto"/>
            <w:noWrap/>
            <w:vAlign w:val="bottom"/>
            <w:hideMark/>
          </w:tcPr>
          <w:p w14:paraId="00B954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22.57</w:t>
            </w:r>
          </w:p>
        </w:tc>
        <w:tc>
          <w:tcPr>
            <w:tcW w:w="0" w:type="auto"/>
            <w:tcBorders>
              <w:top w:val="nil"/>
              <w:left w:val="nil"/>
              <w:bottom w:val="nil"/>
              <w:right w:val="nil"/>
            </w:tcBorders>
            <w:shd w:val="clear" w:color="auto" w:fill="auto"/>
            <w:noWrap/>
            <w:vAlign w:val="bottom"/>
            <w:hideMark/>
          </w:tcPr>
          <w:p w14:paraId="60F344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40.59</w:t>
            </w:r>
          </w:p>
        </w:tc>
        <w:tc>
          <w:tcPr>
            <w:tcW w:w="1304" w:type="dxa"/>
            <w:tcBorders>
              <w:top w:val="nil"/>
              <w:left w:val="nil"/>
              <w:bottom w:val="nil"/>
              <w:right w:val="nil"/>
            </w:tcBorders>
            <w:shd w:val="clear" w:color="auto" w:fill="auto"/>
            <w:noWrap/>
            <w:vAlign w:val="bottom"/>
            <w:hideMark/>
          </w:tcPr>
          <w:p w14:paraId="6F94C4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56.76</w:t>
            </w:r>
          </w:p>
        </w:tc>
      </w:tr>
      <w:tr w:rsidR="00576DE2" w:rsidRPr="00576DE2" w14:paraId="0E3806DB" w14:textId="77777777" w:rsidTr="00A60CE6">
        <w:trPr>
          <w:trHeight w:val="300"/>
        </w:trPr>
        <w:tc>
          <w:tcPr>
            <w:tcW w:w="0" w:type="auto"/>
            <w:tcBorders>
              <w:top w:val="nil"/>
              <w:left w:val="nil"/>
              <w:bottom w:val="nil"/>
              <w:right w:val="nil"/>
            </w:tcBorders>
            <w:shd w:val="clear" w:color="000000" w:fill="E7E6E6"/>
            <w:noWrap/>
            <w:vAlign w:val="bottom"/>
            <w:hideMark/>
          </w:tcPr>
          <w:p w14:paraId="469A3125"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 xml:space="preserve">Latin America &amp; the Caribbean </w:t>
            </w:r>
          </w:p>
        </w:tc>
        <w:tc>
          <w:tcPr>
            <w:tcW w:w="0" w:type="auto"/>
            <w:tcBorders>
              <w:top w:val="nil"/>
              <w:left w:val="nil"/>
              <w:bottom w:val="nil"/>
              <w:right w:val="nil"/>
            </w:tcBorders>
            <w:shd w:val="clear" w:color="000000" w:fill="E7E6E6"/>
            <w:noWrap/>
            <w:vAlign w:val="bottom"/>
            <w:hideMark/>
          </w:tcPr>
          <w:p w14:paraId="245C42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26BCA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C321DE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9B1D2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5E94A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1E80A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DF4CE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3B2EE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627F8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7C310A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616E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1DA889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67B7B8C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51C6E56" w14:textId="77777777" w:rsidTr="00A60CE6">
        <w:trPr>
          <w:trHeight w:val="300"/>
        </w:trPr>
        <w:tc>
          <w:tcPr>
            <w:tcW w:w="0" w:type="auto"/>
            <w:tcBorders>
              <w:top w:val="nil"/>
              <w:left w:val="nil"/>
              <w:bottom w:val="nil"/>
              <w:right w:val="nil"/>
            </w:tcBorders>
            <w:shd w:val="clear" w:color="auto" w:fill="auto"/>
            <w:noWrap/>
            <w:vAlign w:val="bottom"/>
            <w:hideMark/>
          </w:tcPr>
          <w:p w14:paraId="166BB64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Belize</w:t>
            </w:r>
          </w:p>
        </w:tc>
        <w:tc>
          <w:tcPr>
            <w:tcW w:w="0" w:type="auto"/>
            <w:tcBorders>
              <w:top w:val="nil"/>
              <w:left w:val="nil"/>
              <w:bottom w:val="nil"/>
              <w:right w:val="nil"/>
            </w:tcBorders>
            <w:shd w:val="clear" w:color="auto" w:fill="auto"/>
            <w:noWrap/>
            <w:vAlign w:val="bottom"/>
            <w:hideMark/>
          </w:tcPr>
          <w:p w14:paraId="3D3BCC6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A1C8D3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74633B7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3,199</w:t>
            </w:r>
          </w:p>
        </w:tc>
        <w:tc>
          <w:tcPr>
            <w:tcW w:w="0" w:type="auto"/>
            <w:tcBorders>
              <w:top w:val="nil"/>
              <w:left w:val="nil"/>
              <w:bottom w:val="nil"/>
              <w:right w:val="nil"/>
            </w:tcBorders>
            <w:shd w:val="clear" w:color="auto" w:fill="auto"/>
            <w:noWrap/>
            <w:vAlign w:val="bottom"/>
            <w:hideMark/>
          </w:tcPr>
          <w:p w14:paraId="1DEE44EA"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58D68D76"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9FDDA8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B4839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A2A2EC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136.74</w:t>
            </w:r>
          </w:p>
        </w:tc>
        <w:tc>
          <w:tcPr>
            <w:tcW w:w="0" w:type="auto"/>
            <w:tcBorders>
              <w:top w:val="nil"/>
              <w:left w:val="nil"/>
              <w:bottom w:val="nil"/>
              <w:right w:val="nil"/>
            </w:tcBorders>
            <w:shd w:val="clear" w:color="auto" w:fill="auto"/>
            <w:noWrap/>
            <w:vAlign w:val="bottom"/>
            <w:hideMark/>
          </w:tcPr>
          <w:p w14:paraId="1F521F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40.83</w:t>
            </w:r>
          </w:p>
        </w:tc>
        <w:tc>
          <w:tcPr>
            <w:tcW w:w="0" w:type="auto"/>
            <w:tcBorders>
              <w:top w:val="nil"/>
              <w:left w:val="nil"/>
              <w:bottom w:val="nil"/>
              <w:right w:val="nil"/>
            </w:tcBorders>
            <w:shd w:val="clear" w:color="auto" w:fill="auto"/>
            <w:noWrap/>
            <w:vAlign w:val="bottom"/>
            <w:hideMark/>
          </w:tcPr>
          <w:p w14:paraId="2C85BD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100.01</w:t>
            </w:r>
          </w:p>
        </w:tc>
        <w:tc>
          <w:tcPr>
            <w:tcW w:w="0" w:type="auto"/>
            <w:tcBorders>
              <w:top w:val="nil"/>
              <w:left w:val="nil"/>
              <w:bottom w:val="nil"/>
              <w:right w:val="nil"/>
            </w:tcBorders>
            <w:shd w:val="clear" w:color="auto" w:fill="auto"/>
            <w:noWrap/>
            <w:vAlign w:val="bottom"/>
            <w:hideMark/>
          </w:tcPr>
          <w:p w14:paraId="21C7B7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46.64</w:t>
            </w:r>
          </w:p>
        </w:tc>
        <w:tc>
          <w:tcPr>
            <w:tcW w:w="0" w:type="auto"/>
            <w:tcBorders>
              <w:top w:val="nil"/>
              <w:left w:val="nil"/>
              <w:bottom w:val="nil"/>
              <w:right w:val="nil"/>
            </w:tcBorders>
            <w:shd w:val="clear" w:color="auto" w:fill="auto"/>
            <w:noWrap/>
            <w:vAlign w:val="bottom"/>
            <w:hideMark/>
          </w:tcPr>
          <w:p w14:paraId="05DB76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118.40</w:t>
            </w:r>
          </w:p>
        </w:tc>
        <w:tc>
          <w:tcPr>
            <w:tcW w:w="1304" w:type="dxa"/>
            <w:tcBorders>
              <w:top w:val="nil"/>
              <w:left w:val="nil"/>
              <w:bottom w:val="nil"/>
              <w:right w:val="nil"/>
            </w:tcBorders>
            <w:shd w:val="clear" w:color="auto" w:fill="auto"/>
            <w:noWrap/>
            <w:vAlign w:val="bottom"/>
            <w:hideMark/>
          </w:tcPr>
          <w:p w14:paraId="4F4C81C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164.13</w:t>
            </w:r>
          </w:p>
        </w:tc>
      </w:tr>
      <w:tr w:rsidR="00576DE2" w:rsidRPr="00576DE2" w14:paraId="726CCE49" w14:textId="77777777" w:rsidTr="00A60CE6">
        <w:trPr>
          <w:trHeight w:val="300"/>
        </w:trPr>
        <w:tc>
          <w:tcPr>
            <w:tcW w:w="0" w:type="auto"/>
            <w:tcBorders>
              <w:top w:val="nil"/>
              <w:left w:val="nil"/>
              <w:bottom w:val="nil"/>
              <w:right w:val="nil"/>
            </w:tcBorders>
            <w:shd w:val="clear" w:color="auto" w:fill="auto"/>
            <w:noWrap/>
            <w:vAlign w:val="bottom"/>
            <w:hideMark/>
          </w:tcPr>
          <w:p w14:paraId="6EC1C3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Colombia</w:t>
            </w:r>
          </w:p>
        </w:tc>
        <w:tc>
          <w:tcPr>
            <w:tcW w:w="0" w:type="auto"/>
            <w:tcBorders>
              <w:top w:val="nil"/>
              <w:left w:val="nil"/>
              <w:bottom w:val="nil"/>
              <w:right w:val="nil"/>
            </w:tcBorders>
            <w:shd w:val="clear" w:color="auto" w:fill="auto"/>
            <w:noWrap/>
            <w:vAlign w:val="bottom"/>
            <w:hideMark/>
          </w:tcPr>
          <w:p w14:paraId="1A72A21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AC1D5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39296F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24,351</w:t>
            </w:r>
          </w:p>
        </w:tc>
        <w:tc>
          <w:tcPr>
            <w:tcW w:w="0" w:type="auto"/>
            <w:tcBorders>
              <w:top w:val="nil"/>
              <w:left w:val="nil"/>
              <w:bottom w:val="nil"/>
              <w:right w:val="nil"/>
            </w:tcBorders>
            <w:shd w:val="clear" w:color="auto" w:fill="auto"/>
            <w:noWrap/>
            <w:vAlign w:val="bottom"/>
            <w:hideMark/>
          </w:tcPr>
          <w:p w14:paraId="059C5C4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38.35</w:t>
            </w:r>
          </w:p>
        </w:tc>
        <w:tc>
          <w:tcPr>
            <w:tcW w:w="0" w:type="auto"/>
            <w:tcBorders>
              <w:top w:val="nil"/>
              <w:left w:val="nil"/>
              <w:bottom w:val="nil"/>
              <w:right w:val="nil"/>
            </w:tcBorders>
            <w:shd w:val="clear" w:color="auto" w:fill="auto"/>
            <w:noWrap/>
            <w:vAlign w:val="bottom"/>
            <w:hideMark/>
          </w:tcPr>
          <w:p w14:paraId="5A8D250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59.07</w:t>
            </w:r>
          </w:p>
        </w:tc>
        <w:tc>
          <w:tcPr>
            <w:tcW w:w="0" w:type="auto"/>
            <w:tcBorders>
              <w:top w:val="nil"/>
              <w:left w:val="nil"/>
              <w:bottom w:val="nil"/>
              <w:right w:val="nil"/>
            </w:tcBorders>
            <w:shd w:val="clear" w:color="auto" w:fill="auto"/>
            <w:noWrap/>
            <w:vAlign w:val="bottom"/>
            <w:hideMark/>
          </w:tcPr>
          <w:p w14:paraId="73D336F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43.90</w:t>
            </w:r>
          </w:p>
        </w:tc>
        <w:tc>
          <w:tcPr>
            <w:tcW w:w="0" w:type="auto"/>
            <w:tcBorders>
              <w:top w:val="nil"/>
              <w:left w:val="nil"/>
              <w:bottom w:val="nil"/>
              <w:right w:val="nil"/>
            </w:tcBorders>
            <w:shd w:val="clear" w:color="auto" w:fill="auto"/>
            <w:noWrap/>
            <w:vAlign w:val="bottom"/>
            <w:hideMark/>
          </w:tcPr>
          <w:p w14:paraId="08F09A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70.92</w:t>
            </w:r>
          </w:p>
        </w:tc>
        <w:tc>
          <w:tcPr>
            <w:tcW w:w="0" w:type="auto"/>
            <w:tcBorders>
              <w:top w:val="nil"/>
              <w:left w:val="nil"/>
              <w:bottom w:val="nil"/>
              <w:right w:val="nil"/>
            </w:tcBorders>
            <w:shd w:val="clear" w:color="auto" w:fill="auto"/>
            <w:noWrap/>
            <w:vAlign w:val="bottom"/>
            <w:hideMark/>
          </w:tcPr>
          <w:p w14:paraId="115ECCB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104.55</w:t>
            </w:r>
          </w:p>
        </w:tc>
        <w:tc>
          <w:tcPr>
            <w:tcW w:w="0" w:type="auto"/>
            <w:tcBorders>
              <w:top w:val="nil"/>
              <w:left w:val="nil"/>
              <w:bottom w:val="nil"/>
              <w:right w:val="nil"/>
            </w:tcBorders>
            <w:shd w:val="clear" w:color="auto" w:fill="auto"/>
            <w:noWrap/>
            <w:vAlign w:val="bottom"/>
            <w:hideMark/>
          </w:tcPr>
          <w:p w14:paraId="7CE01D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34.90</w:t>
            </w:r>
          </w:p>
        </w:tc>
        <w:tc>
          <w:tcPr>
            <w:tcW w:w="0" w:type="auto"/>
            <w:tcBorders>
              <w:top w:val="nil"/>
              <w:left w:val="nil"/>
              <w:bottom w:val="nil"/>
              <w:right w:val="nil"/>
            </w:tcBorders>
            <w:shd w:val="clear" w:color="auto" w:fill="auto"/>
            <w:noWrap/>
            <w:vAlign w:val="bottom"/>
            <w:hideMark/>
          </w:tcPr>
          <w:p w14:paraId="3CD14C9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69.10</w:t>
            </w:r>
          </w:p>
        </w:tc>
        <w:tc>
          <w:tcPr>
            <w:tcW w:w="0" w:type="auto"/>
            <w:tcBorders>
              <w:top w:val="nil"/>
              <w:left w:val="nil"/>
              <w:bottom w:val="nil"/>
              <w:right w:val="nil"/>
            </w:tcBorders>
            <w:shd w:val="clear" w:color="auto" w:fill="auto"/>
            <w:noWrap/>
            <w:vAlign w:val="bottom"/>
            <w:hideMark/>
          </w:tcPr>
          <w:p w14:paraId="447354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40.18</w:t>
            </w:r>
          </w:p>
        </w:tc>
        <w:tc>
          <w:tcPr>
            <w:tcW w:w="0" w:type="auto"/>
            <w:tcBorders>
              <w:top w:val="nil"/>
              <w:left w:val="nil"/>
              <w:bottom w:val="nil"/>
              <w:right w:val="nil"/>
            </w:tcBorders>
            <w:shd w:val="clear" w:color="auto" w:fill="auto"/>
            <w:noWrap/>
            <w:vAlign w:val="bottom"/>
            <w:hideMark/>
          </w:tcPr>
          <w:p w14:paraId="176B8C5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82.24</w:t>
            </w:r>
          </w:p>
        </w:tc>
        <w:tc>
          <w:tcPr>
            <w:tcW w:w="1304" w:type="dxa"/>
            <w:tcBorders>
              <w:top w:val="nil"/>
              <w:left w:val="nil"/>
              <w:bottom w:val="nil"/>
              <w:right w:val="nil"/>
            </w:tcBorders>
            <w:shd w:val="clear" w:color="auto" w:fill="auto"/>
            <w:noWrap/>
            <w:vAlign w:val="bottom"/>
            <w:hideMark/>
          </w:tcPr>
          <w:p w14:paraId="13F328B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113.28</w:t>
            </w:r>
          </w:p>
        </w:tc>
      </w:tr>
      <w:tr w:rsidR="00576DE2" w:rsidRPr="00576DE2" w14:paraId="647009E7" w14:textId="77777777" w:rsidTr="00A60CE6">
        <w:trPr>
          <w:trHeight w:val="300"/>
        </w:trPr>
        <w:tc>
          <w:tcPr>
            <w:tcW w:w="0" w:type="auto"/>
            <w:tcBorders>
              <w:top w:val="nil"/>
              <w:left w:val="nil"/>
              <w:bottom w:val="nil"/>
              <w:right w:val="nil"/>
            </w:tcBorders>
            <w:shd w:val="clear" w:color="auto" w:fill="auto"/>
            <w:noWrap/>
            <w:vAlign w:val="bottom"/>
            <w:hideMark/>
          </w:tcPr>
          <w:p w14:paraId="5332CB5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Cuba</w:t>
            </w:r>
          </w:p>
        </w:tc>
        <w:tc>
          <w:tcPr>
            <w:tcW w:w="0" w:type="auto"/>
            <w:tcBorders>
              <w:top w:val="nil"/>
              <w:left w:val="nil"/>
              <w:bottom w:val="nil"/>
              <w:right w:val="nil"/>
            </w:tcBorders>
            <w:shd w:val="clear" w:color="auto" w:fill="auto"/>
            <w:noWrap/>
            <w:vAlign w:val="bottom"/>
            <w:hideMark/>
          </w:tcPr>
          <w:p w14:paraId="5EB0B0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B80A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52A87B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7,376</w:t>
            </w:r>
          </w:p>
        </w:tc>
        <w:tc>
          <w:tcPr>
            <w:tcW w:w="0" w:type="auto"/>
            <w:tcBorders>
              <w:top w:val="nil"/>
              <w:left w:val="nil"/>
              <w:bottom w:val="nil"/>
              <w:right w:val="nil"/>
            </w:tcBorders>
            <w:shd w:val="clear" w:color="auto" w:fill="auto"/>
            <w:noWrap/>
            <w:vAlign w:val="bottom"/>
            <w:hideMark/>
          </w:tcPr>
          <w:p w14:paraId="249D73D1"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770D5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C88CCB"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ECE32F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862B2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23.33</w:t>
            </w:r>
          </w:p>
        </w:tc>
        <w:tc>
          <w:tcPr>
            <w:tcW w:w="0" w:type="auto"/>
            <w:tcBorders>
              <w:top w:val="nil"/>
              <w:left w:val="nil"/>
              <w:bottom w:val="nil"/>
              <w:right w:val="nil"/>
            </w:tcBorders>
            <w:shd w:val="clear" w:color="auto" w:fill="auto"/>
            <w:noWrap/>
            <w:vAlign w:val="bottom"/>
            <w:hideMark/>
          </w:tcPr>
          <w:p w14:paraId="0132A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9.50</w:t>
            </w:r>
          </w:p>
        </w:tc>
        <w:tc>
          <w:tcPr>
            <w:tcW w:w="0" w:type="auto"/>
            <w:tcBorders>
              <w:top w:val="nil"/>
              <w:left w:val="nil"/>
              <w:bottom w:val="nil"/>
              <w:right w:val="nil"/>
            </w:tcBorders>
            <w:shd w:val="clear" w:color="auto" w:fill="auto"/>
            <w:noWrap/>
            <w:vAlign w:val="bottom"/>
            <w:hideMark/>
          </w:tcPr>
          <w:p w14:paraId="0E4182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19.74</w:t>
            </w:r>
          </w:p>
        </w:tc>
        <w:tc>
          <w:tcPr>
            <w:tcW w:w="0" w:type="auto"/>
            <w:tcBorders>
              <w:top w:val="nil"/>
              <w:left w:val="nil"/>
              <w:bottom w:val="nil"/>
              <w:right w:val="nil"/>
            </w:tcBorders>
            <w:shd w:val="clear" w:color="auto" w:fill="auto"/>
            <w:noWrap/>
            <w:vAlign w:val="bottom"/>
            <w:hideMark/>
          </w:tcPr>
          <w:p w14:paraId="023115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11.54</w:t>
            </w:r>
          </w:p>
        </w:tc>
        <w:tc>
          <w:tcPr>
            <w:tcW w:w="0" w:type="auto"/>
            <w:tcBorders>
              <w:top w:val="nil"/>
              <w:left w:val="nil"/>
              <w:bottom w:val="nil"/>
              <w:right w:val="nil"/>
            </w:tcBorders>
            <w:shd w:val="clear" w:color="auto" w:fill="auto"/>
            <w:noWrap/>
            <w:vAlign w:val="bottom"/>
            <w:hideMark/>
          </w:tcPr>
          <w:p w14:paraId="3014831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25.77</w:t>
            </w:r>
          </w:p>
        </w:tc>
        <w:tc>
          <w:tcPr>
            <w:tcW w:w="1304" w:type="dxa"/>
            <w:tcBorders>
              <w:top w:val="nil"/>
              <w:left w:val="nil"/>
              <w:bottom w:val="nil"/>
              <w:right w:val="nil"/>
            </w:tcBorders>
            <w:shd w:val="clear" w:color="auto" w:fill="auto"/>
            <w:noWrap/>
            <w:vAlign w:val="bottom"/>
            <w:hideMark/>
          </w:tcPr>
          <w:p w14:paraId="1DF53E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36.04</w:t>
            </w:r>
          </w:p>
        </w:tc>
      </w:tr>
      <w:tr w:rsidR="00576DE2" w:rsidRPr="00576DE2" w14:paraId="51B5678B" w14:textId="77777777" w:rsidTr="00A60CE6">
        <w:trPr>
          <w:trHeight w:val="300"/>
        </w:trPr>
        <w:tc>
          <w:tcPr>
            <w:tcW w:w="0" w:type="auto"/>
            <w:tcBorders>
              <w:top w:val="nil"/>
              <w:left w:val="nil"/>
              <w:bottom w:val="nil"/>
              <w:right w:val="nil"/>
            </w:tcBorders>
            <w:shd w:val="clear" w:color="auto" w:fill="auto"/>
            <w:noWrap/>
            <w:vAlign w:val="bottom"/>
            <w:hideMark/>
          </w:tcPr>
          <w:p w14:paraId="3938C4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Dominican Republic</w:t>
            </w:r>
          </w:p>
        </w:tc>
        <w:tc>
          <w:tcPr>
            <w:tcW w:w="0" w:type="auto"/>
            <w:tcBorders>
              <w:top w:val="nil"/>
              <w:left w:val="nil"/>
              <w:bottom w:val="nil"/>
              <w:right w:val="nil"/>
            </w:tcBorders>
            <w:shd w:val="clear" w:color="auto" w:fill="auto"/>
            <w:noWrap/>
            <w:vAlign w:val="bottom"/>
            <w:hideMark/>
          </w:tcPr>
          <w:p w14:paraId="51DA92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4936C4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552A03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7,493</w:t>
            </w:r>
          </w:p>
        </w:tc>
        <w:tc>
          <w:tcPr>
            <w:tcW w:w="0" w:type="auto"/>
            <w:tcBorders>
              <w:top w:val="nil"/>
              <w:left w:val="nil"/>
              <w:bottom w:val="nil"/>
              <w:right w:val="nil"/>
            </w:tcBorders>
            <w:shd w:val="clear" w:color="auto" w:fill="auto"/>
            <w:noWrap/>
            <w:vAlign w:val="bottom"/>
            <w:hideMark/>
          </w:tcPr>
          <w:p w14:paraId="47DA390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88.64</w:t>
            </w:r>
          </w:p>
        </w:tc>
        <w:tc>
          <w:tcPr>
            <w:tcW w:w="0" w:type="auto"/>
            <w:tcBorders>
              <w:top w:val="nil"/>
              <w:left w:val="nil"/>
              <w:bottom w:val="nil"/>
              <w:right w:val="nil"/>
            </w:tcBorders>
            <w:shd w:val="clear" w:color="auto" w:fill="auto"/>
            <w:noWrap/>
            <w:vAlign w:val="bottom"/>
            <w:hideMark/>
          </w:tcPr>
          <w:p w14:paraId="19CB10A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152.89</w:t>
            </w:r>
          </w:p>
        </w:tc>
        <w:tc>
          <w:tcPr>
            <w:tcW w:w="0" w:type="auto"/>
            <w:tcBorders>
              <w:top w:val="nil"/>
              <w:left w:val="nil"/>
              <w:bottom w:val="nil"/>
              <w:right w:val="nil"/>
            </w:tcBorders>
            <w:shd w:val="clear" w:color="auto" w:fill="auto"/>
            <w:noWrap/>
            <w:vAlign w:val="bottom"/>
            <w:hideMark/>
          </w:tcPr>
          <w:p w14:paraId="1E4A65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102.40</w:t>
            </w:r>
          </w:p>
        </w:tc>
        <w:tc>
          <w:tcPr>
            <w:tcW w:w="0" w:type="auto"/>
            <w:tcBorders>
              <w:top w:val="nil"/>
              <w:left w:val="nil"/>
              <w:bottom w:val="nil"/>
              <w:right w:val="nil"/>
            </w:tcBorders>
            <w:shd w:val="clear" w:color="auto" w:fill="auto"/>
            <w:noWrap/>
            <w:vAlign w:val="bottom"/>
            <w:hideMark/>
          </w:tcPr>
          <w:p w14:paraId="27333DB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194.04</w:t>
            </w:r>
          </w:p>
        </w:tc>
        <w:tc>
          <w:tcPr>
            <w:tcW w:w="0" w:type="auto"/>
            <w:tcBorders>
              <w:top w:val="nil"/>
              <w:left w:val="nil"/>
              <w:bottom w:val="nil"/>
              <w:right w:val="nil"/>
            </w:tcBorders>
            <w:shd w:val="clear" w:color="auto" w:fill="auto"/>
            <w:noWrap/>
            <w:vAlign w:val="bottom"/>
            <w:hideMark/>
          </w:tcPr>
          <w:p w14:paraId="73D321D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228.71</w:t>
            </w:r>
          </w:p>
        </w:tc>
        <w:tc>
          <w:tcPr>
            <w:tcW w:w="0" w:type="auto"/>
            <w:tcBorders>
              <w:top w:val="nil"/>
              <w:left w:val="nil"/>
              <w:bottom w:val="nil"/>
              <w:right w:val="nil"/>
            </w:tcBorders>
            <w:shd w:val="clear" w:color="auto" w:fill="auto"/>
            <w:noWrap/>
            <w:vAlign w:val="bottom"/>
            <w:hideMark/>
          </w:tcPr>
          <w:p w14:paraId="05C634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76.87</w:t>
            </w:r>
          </w:p>
        </w:tc>
        <w:tc>
          <w:tcPr>
            <w:tcW w:w="0" w:type="auto"/>
            <w:tcBorders>
              <w:top w:val="nil"/>
              <w:left w:val="nil"/>
              <w:bottom w:val="nil"/>
              <w:right w:val="nil"/>
            </w:tcBorders>
            <w:shd w:val="clear" w:color="auto" w:fill="auto"/>
            <w:noWrap/>
            <w:vAlign w:val="bottom"/>
            <w:hideMark/>
          </w:tcPr>
          <w:p w14:paraId="1FCCCB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154.24</w:t>
            </w:r>
          </w:p>
        </w:tc>
        <w:tc>
          <w:tcPr>
            <w:tcW w:w="0" w:type="auto"/>
            <w:tcBorders>
              <w:top w:val="nil"/>
              <w:left w:val="nil"/>
              <w:bottom w:val="nil"/>
              <w:right w:val="nil"/>
            </w:tcBorders>
            <w:shd w:val="clear" w:color="auto" w:fill="auto"/>
            <w:noWrap/>
            <w:vAlign w:val="bottom"/>
            <w:hideMark/>
          </w:tcPr>
          <w:p w14:paraId="0EA0868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83.88</w:t>
            </w:r>
          </w:p>
        </w:tc>
        <w:tc>
          <w:tcPr>
            <w:tcW w:w="0" w:type="auto"/>
            <w:tcBorders>
              <w:top w:val="nil"/>
              <w:left w:val="nil"/>
              <w:bottom w:val="nil"/>
              <w:right w:val="nil"/>
            </w:tcBorders>
            <w:shd w:val="clear" w:color="auto" w:fill="auto"/>
            <w:noWrap/>
            <w:vAlign w:val="bottom"/>
            <w:hideMark/>
          </w:tcPr>
          <w:p w14:paraId="3F564B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171.59</w:t>
            </w:r>
          </w:p>
        </w:tc>
        <w:tc>
          <w:tcPr>
            <w:tcW w:w="1304" w:type="dxa"/>
            <w:tcBorders>
              <w:top w:val="nil"/>
              <w:left w:val="nil"/>
              <w:bottom w:val="nil"/>
              <w:right w:val="nil"/>
            </w:tcBorders>
            <w:shd w:val="clear" w:color="auto" w:fill="auto"/>
            <w:noWrap/>
            <w:vAlign w:val="bottom"/>
            <w:hideMark/>
          </w:tcPr>
          <w:p w14:paraId="6C8BFEA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196.84</w:t>
            </w:r>
          </w:p>
        </w:tc>
      </w:tr>
      <w:tr w:rsidR="00576DE2" w:rsidRPr="00576DE2" w14:paraId="4A4A7167" w14:textId="77777777" w:rsidTr="00A60CE6">
        <w:trPr>
          <w:trHeight w:val="300"/>
        </w:trPr>
        <w:tc>
          <w:tcPr>
            <w:tcW w:w="0" w:type="auto"/>
            <w:tcBorders>
              <w:top w:val="nil"/>
              <w:left w:val="nil"/>
              <w:bottom w:val="nil"/>
              <w:right w:val="nil"/>
            </w:tcBorders>
            <w:shd w:val="clear" w:color="auto" w:fill="auto"/>
            <w:noWrap/>
            <w:vAlign w:val="bottom"/>
            <w:hideMark/>
          </w:tcPr>
          <w:p w14:paraId="37522AB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El Salvador</w:t>
            </w:r>
          </w:p>
        </w:tc>
        <w:tc>
          <w:tcPr>
            <w:tcW w:w="0" w:type="auto"/>
            <w:tcBorders>
              <w:top w:val="nil"/>
              <w:left w:val="nil"/>
              <w:bottom w:val="nil"/>
              <w:right w:val="nil"/>
            </w:tcBorders>
            <w:shd w:val="clear" w:color="auto" w:fill="auto"/>
            <w:noWrap/>
            <w:vAlign w:val="bottom"/>
            <w:hideMark/>
          </w:tcPr>
          <w:p w14:paraId="663DAB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66F8E60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759D995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9,423</w:t>
            </w:r>
          </w:p>
        </w:tc>
        <w:tc>
          <w:tcPr>
            <w:tcW w:w="0" w:type="auto"/>
            <w:tcBorders>
              <w:top w:val="nil"/>
              <w:left w:val="nil"/>
              <w:bottom w:val="nil"/>
              <w:right w:val="nil"/>
            </w:tcBorders>
            <w:shd w:val="clear" w:color="auto" w:fill="auto"/>
            <w:noWrap/>
            <w:vAlign w:val="bottom"/>
            <w:hideMark/>
          </w:tcPr>
          <w:p w14:paraId="3A0FC584"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0A1933F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EC655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F8EB8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E6FD4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179.13</w:t>
            </w:r>
          </w:p>
        </w:tc>
        <w:tc>
          <w:tcPr>
            <w:tcW w:w="0" w:type="auto"/>
            <w:tcBorders>
              <w:top w:val="nil"/>
              <w:left w:val="nil"/>
              <w:bottom w:val="nil"/>
              <w:right w:val="nil"/>
            </w:tcBorders>
            <w:shd w:val="clear" w:color="auto" w:fill="auto"/>
            <w:noWrap/>
            <w:vAlign w:val="bottom"/>
            <w:hideMark/>
          </w:tcPr>
          <w:p w14:paraId="3343E9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43.43</w:t>
            </w:r>
          </w:p>
        </w:tc>
        <w:tc>
          <w:tcPr>
            <w:tcW w:w="0" w:type="auto"/>
            <w:tcBorders>
              <w:top w:val="nil"/>
              <w:left w:val="nil"/>
              <w:bottom w:val="nil"/>
              <w:right w:val="nil"/>
            </w:tcBorders>
            <w:shd w:val="clear" w:color="auto" w:fill="auto"/>
            <w:noWrap/>
            <w:vAlign w:val="bottom"/>
            <w:hideMark/>
          </w:tcPr>
          <w:p w14:paraId="4F5B3D7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115.36</w:t>
            </w:r>
          </w:p>
        </w:tc>
        <w:tc>
          <w:tcPr>
            <w:tcW w:w="0" w:type="auto"/>
            <w:tcBorders>
              <w:top w:val="nil"/>
              <w:left w:val="nil"/>
              <w:bottom w:val="nil"/>
              <w:right w:val="nil"/>
            </w:tcBorders>
            <w:shd w:val="clear" w:color="auto" w:fill="auto"/>
            <w:noWrap/>
            <w:vAlign w:val="bottom"/>
            <w:hideMark/>
          </w:tcPr>
          <w:p w14:paraId="7A50F08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49.67</w:t>
            </w:r>
          </w:p>
        </w:tc>
        <w:tc>
          <w:tcPr>
            <w:tcW w:w="0" w:type="auto"/>
            <w:tcBorders>
              <w:top w:val="nil"/>
              <w:left w:val="nil"/>
              <w:bottom w:val="nil"/>
              <w:right w:val="nil"/>
            </w:tcBorders>
            <w:shd w:val="clear" w:color="auto" w:fill="auto"/>
            <w:noWrap/>
            <w:vAlign w:val="bottom"/>
            <w:hideMark/>
          </w:tcPr>
          <w:p w14:paraId="0E28CBD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142.73</w:t>
            </w:r>
          </w:p>
        </w:tc>
        <w:tc>
          <w:tcPr>
            <w:tcW w:w="1304" w:type="dxa"/>
            <w:tcBorders>
              <w:top w:val="nil"/>
              <w:left w:val="nil"/>
              <w:bottom w:val="nil"/>
              <w:right w:val="nil"/>
            </w:tcBorders>
            <w:shd w:val="clear" w:color="auto" w:fill="auto"/>
            <w:noWrap/>
            <w:vAlign w:val="bottom"/>
            <w:hideMark/>
          </w:tcPr>
          <w:p w14:paraId="4E205A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187.20</w:t>
            </w:r>
          </w:p>
        </w:tc>
      </w:tr>
      <w:tr w:rsidR="00576DE2" w:rsidRPr="00576DE2" w14:paraId="5BCB63F4" w14:textId="77777777" w:rsidTr="00A60CE6">
        <w:trPr>
          <w:trHeight w:val="300"/>
        </w:trPr>
        <w:tc>
          <w:tcPr>
            <w:tcW w:w="0" w:type="auto"/>
            <w:tcBorders>
              <w:top w:val="nil"/>
              <w:left w:val="nil"/>
              <w:bottom w:val="nil"/>
              <w:right w:val="nil"/>
            </w:tcBorders>
            <w:shd w:val="clear" w:color="auto" w:fill="auto"/>
            <w:noWrap/>
            <w:vAlign w:val="bottom"/>
            <w:hideMark/>
          </w:tcPr>
          <w:p w14:paraId="24ED613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Guatemala</w:t>
            </w:r>
          </w:p>
        </w:tc>
        <w:tc>
          <w:tcPr>
            <w:tcW w:w="0" w:type="auto"/>
            <w:tcBorders>
              <w:top w:val="nil"/>
              <w:left w:val="nil"/>
              <w:bottom w:val="nil"/>
              <w:right w:val="nil"/>
            </w:tcBorders>
            <w:shd w:val="clear" w:color="auto" w:fill="auto"/>
            <w:noWrap/>
            <w:vAlign w:val="bottom"/>
            <w:hideMark/>
          </w:tcPr>
          <w:p w14:paraId="41B6A0C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164264B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2015</w:t>
            </w:r>
          </w:p>
        </w:tc>
        <w:tc>
          <w:tcPr>
            <w:tcW w:w="0" w:type="auto"/>
            <w:tcBorders>
              <w:top w:val="nil"/>
              <w:left w:val="nil"/>
              <w:bottom w:val="nil"/>
              <w:right w:val="nil"/>
            </w:tcBorders>
            <w:shd w:val="clear" w:color="auto" w:fill="auto"/>
            <w:noWrap/>
            <w:vAlign w:val="bottom"/>
            <w:hideMark/>
          </w:tcPr>
          <w:p w14:paraId="0C1F38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16,236</w:t>
            </w:r>
          </w:p>
        </w:tc>
        <w:tc>
          <w:tcPr>
            <w:tcW w:w="0" w:type="auto"/>
            <w:tcBorders>
              <w:top w:val="nil"/>
              <w:left w:val="nil"/>
              <w:bottom w:val="nil"/>
              <w:right w:val="nil"/>
            </w:tcBorders>
            <w:shd w:val="clear" w:color="auto" w:fill="auto"/>
            <w:noWrap/>
            <w:vAlign w:val="bottom"/>
            <w:hideMark/>
          </w:tcPr>
          <w:p w14:paraId="24C71C7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93.83</w:t>
            </w:r>
          </w:p>
        </w:tc>
        <w:tc>
          <w:tcPr>
            <w:tcW w:w="0" w:type="auto"/>
            <w:tcBorders>
              <w:top w:val="nil"/>
              <w:left w:val="nil"/>
              <w:bottom w:val="nil"/>
              <w:right w:val="nil"/>
            </w:tcBorders>
            <w:shd w:val="clear" w:color="auto" w:fill="auto"/>
            <w:noWrap/>
            <w:vAlign w:val="bottom"/>
            <w:hideMark/>
          </w:tcPr>
          <w:p w14:paraId="059B70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200.78</w:t>
            </w:r>
          </w:p>
        </w:tc>
        <w:tc>
          <w:tcPr>
            <w:tcW w:w="0" w:type="auto"/>
            <w:tcBorders>
              <w:top w:val="nil"/>
              <w:left w:val="nil"/>
              <w:bottom w:val="nil"/>
              <w:right w:val="nil"/>
            </w:tcBorders>
            <w:shd w:val="clear" w:color="auto" w:fill="auto"/>
            <w:noWrap/>
            <w:vAlign w:val="bottom"/>
            <w:hideMark/>
          </w:tcPr>
          <w:p w14:paraId="3735AB3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114.59</w:t>
            </w:r>
          </w:p>
        </w:tc>
        <w:tc>
          <w:tcPr>
            <w:tcW w:w="0" w:type="auto"/>
            <w:tcBorders>
              <w:top w:val="nil"/>
              <w:left w:val="nil"/>
              <w:bottom w:val="nil"/>
              <w:right w:val="nil"/>
            </w:tcBorders>
            <w:shd w:val="clear" w:color="auto" w:fill="auto"/>
            <w:noWrap/>
            <w:vAlign w:val="bottom"/>
            <w:hideMark/>
          </w:tcPr>
          <w:p w14:paraId="20F73D9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254.66</w:t>
            </w:r>
          </w:p>
        </w:tc>
        <w:tc>
          <w:tcPr>
            <w:tcW w:w="0" w:type="auto"/>
            <w:tcBorders>
              <w:top w:val="nil"/>
              <w:left w:val="nil"/>
              <w:bottom w:val="nil"/>
              <w:right w:val="nil"/>
            </w:tcBorders>
            <w:shd w:val="clear" w:color="auto" w:fill="auto"/>
            <w:noWrap/>
            <w:vAlign w:val="bottom"/>
            <w:hideMark/>
          </w:tcPr>
          <w:p w14:paraId="4802C26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302.15</w:t>
            </w:r>
          </w:p>
        </w:tc>
        <w:tc>
          <w:tcPr>
            <w:tcW w:w="0" w:type="auto"/>
            <w:tcBorders>
              <w:top w:val="nil"/>
              <w:left w:val="nil"/>
              <w:bottom w:val="nil"/>
              <w:right w:val="nil"/>
            </w:tcBorders>
            <w:shd w:val="clear" w:color="auto" w:fill="auto"/>
            <w:noWrap/>
            <w:vAlign w:val="bottom"/>
            <w:hideMark/>
          </w:tcPr>
          <w:p w14:paraId="2CE940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83.77</w:t>
            </w:r>
          </w:p>
        </w:tc>
        <w:tc>
          <w:tcPr>
            <w:tcW w:w="0" w:type="auto"/>
            <w:tcBorders>
              <w:top w:val="nil"/>
              <w:left w:val="nil"/>
              <w:bottom w:val="nil"/>
              <w:right w:val="nil"/>
            </w:tcBorders>
            <w:shd w:val="clear" w:color="auto" w:fill="auto"/>
            <w:noWrap/>
            <w:vAlign w:val="bottom"/>
            <w:hideMark/>
          </w:tcPr>
          <w:p w14:paraId="0B5514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207.98</w:t>
            </w:r>
          </w:p>
        </w:tc>
        <w:tc>
          <w:tcPr>
            <w:tcW w:w="0" w:type="auto"/>
            <w:tcBorders>
              <w:top w:val="nil"/>
              <w:left w:val="nil"/>
              <w:bottom w:val="nil"/>
              <w:right w:val="nil"/>
            </w:tcBorders>
            <w:shd w:val="clear" w:color="auto" w:fill="auto"/>
            <w:noWrap/>
            <w:vAlign w:val="bottom"/>
            <w:hideMark/>
          </w:tcPr>
          <w:p w14:paraId="5A0BF1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100.39</w:t>
            </w:r>
          </w:p>
        </w:tc>
        <w:tc>
          <w:tcPr>
            <w:tcW w:w="0" w:type="auto"/>
            <w:tcBorders>
              <w:top w:val="nil"/>
              <w:left w:val="nil"/>
              <w:bottom w:val="nil"/>
              <w:right w:val="nil"/>
            </w:tcBorders>
            <w:shd w:val="clear" w:color="auto" w:fill="auto"/>
            <w:noWrap/>
            <w:vAlign w:val="bottom"/>
            <w:hideMark/>
          </w:tcPr>
          <w:p w14:paraId="17317E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260.13</w:t>
            </w:r>
          </w:p>
        </w:tc>
        <w:tc>
          <w:tcPr>
            <w:tcW w:w="1304" w:type="dxa"/>
            <w:tcBorders>
              <w:top w:val="nil"/>
              <w:left w:val="nil"/>
              <w:bottom w:val="nil"/>
              <w:right w:val="nil"/>
            </w:tcBorders>
            <w:shd w:val="clear" w:color="auto" w:fill="auto"/>
            <w:noWrap/>
            <w:vAlign w:val="bottom"/>
            <w:hideMark/>
          </w:tcPr>
          <w:p w14:paraId="60C76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303.11</w:t>
            </w:r>
          </w:p>
        </w:tc>
      </w:tr>
      <w:tr w:rsidR="00576DE2" w:rsidRPr="00576DE2" w14:paraId="4F4128EC" w14:textId="77777777" w:rsidTr="00A60CE6">
        <w:trPr>
          <w:trHeight w:val="300"/>
        </w:trPr>
        <w:tc>
          <w:tcPr>
            <w:tcW w:w="0" w:type="auto"/>
            <w:tcBorders>
              <w:top w:val="nil"/>
              <w:left w:val="nil"/>
              <w:bottom w:val="nil"/>
              <w:right w:val="nil"/>
            </w:tcBorders>
            <w:shd w:val="clear" w:color="auto" w:fill="auto"/>
            <w:noWrap/>
            <w:vAlign w:val="bottom"/>
            <w:hideMark/>
          </w:tcPr>
          <w:p w14:paraId="24C67B7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Guyana</w:t>
            </w:r>
          </w:p>
        </w:tc>
        <w:tc>
          <w:tcPr>
            <w:tcW w:w="0" w:type="auto"/>
            <w:tcBorders>
              <w:top w:val="nil"/>
              <w:left w:val="nil"/>
              <w:bottom w:val="nil"/>
              <w:right w:val="nil"/>
            </w:tcBorders>
            <w:shd w:val="clear" w:color="auto" w:fill="auto"/>
            <w:noWrap/>
            <w:vAlign w:val="bottom"/>
            <w:hideMark/>
          </w:tcPr>
          <w:p w14:paraId="6D7BF0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6C56D8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2014</w:t>
            </w:r>
          </w:p>
        </w:tc>
        <w:tc>
          <w:tcPr>
            <w:tcW w:w="0" w:type="auto"/>
            <w:tcBorders>
              <w:top w:val="nil"/>
              <w:left w:val="nil"/>
              <w:bottom w:val="nil"/>
              <w:right w:val="nil"/>
            </w:tcBorders>
            <w:shd w:val="clear" w:color="auto" w:fill="auto"/>
            <w:noWrap/>
            <w:vAlign w:val="bottom"/>
            <w:hideMark/>
          </w:tcPr>
          <w:p w14:paraId="1F06F15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3,607</w:t>
            </w:r>
          </w:p>
        </w:tc>
        <w:tc>
          <w:tcPr>
            <w:tcW w:w="0" w:type="auto"/>
            <w:tcBorders>
              <w:top w:val="nil"/>
              <w:left w:val="nil"/>
              <w:bottom w:val="nil"/>
              <w:right w:val="nil"/>
            </w:tcBorders>
            <w:shd w:val="clear" w:color="auto" w:fill="auto"/>
            <w:noWrap/>
            <w:vAlign w:val="bottom"/>
            <w:hideMark/>
          </w:tcPr>
          <w:p w14:paraId="68664E28"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7D13869"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6DF2D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0A85D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FBC56B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233.24</w:t>
            </w:r>
          </w:p>
        </w:tc>
        <w:tc>
          <w:tcPr>
            <w:tcW w:w="0" w:type="auto"/>
            <w:tcBorders>
              <w:top w:val="nil"/>
              <w:left w:val="nil"/>
              <w:bottom w:val="nil"/>
              <w:right w:val="nil"/>
            </w:tcBorders>
            <w:shd w:val="clear" w:color="auto" w:fill="auto"/>
            <w:noWrap/>
            <w:vAlign w:val="bottom"/>
            <w:hideMark/>
          </w:tcPr>
          <w:p w14:paraId="3756FE9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74.43</w:t>
            </w:r>
          </w:p>
        </w:tc>
        <w:tc>
          <w:tcPr>
            <w:tcW w:w="0" w:type="auto"/>
            <w:tcBorders>
              <w:top w:val="nil"/>
              <w:left w:val="nil"/>
              <w:bottom w:val="nil"/>
              <w:right w:val="nil"/>
            </w:tcBorders>
            <w:shd w:val="clear" w:color="auto" w:fill="auto"/>
            <w:noWrap/>
            <w:vAlign w:val="bottom"/>
            <w:hideMark/>
          </w:tcPr>
          <w:p w14:paraId="1F71164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118.62</w:t>
            </w:r>
          </w:p>
        </w:tc>
        <w:tc>
          <w:tcPr>
            <w:tcW w:w="0" w:type="auto"/>
            <w:tcBorders>
              <w:top w:val="nil"/>
              <w:left w:val="nil"/>
              <w:bottom w:val="nil"/>
              <w:right w:val="nil"/>
            </w:tcBorders>
            <w:shd w:val="clear" w:color="auto" w:fill="auto"/>
            <w:noWrap/>
            <w:vAlign w:val="bottom"/>
            <w:hideMark/>
          </w:tcPr>
          <w:p w14:paraId="5071A4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90.03</w:t>
            </w:r>
          </w:p>
        </w:tc>
        <w:tc>
          <w:tcPr>
            <w:tcW w:w="0" w:type="auto"/>
            <w:tcBorders>
              <w:top w:val="nil"/>
              <w:left w:val="nil"/>
              <w:bottom w:val="nil"/>
              <w:right w:val="nil"/>
            </w:tcBorders>
            <w:shd w:val="clear" w:color="auto" w:fill="auto"/>
            <w:noWrap/>
            <w:vAlign w:val="bottom"/>
            <w:hideMark/>
          </w:tcPr>
          <w:p w14:paraId="32BDA74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148.01</w:t>
            </w:r>
          </w:p>
        </w:tc>
        <w:tc>
          <w:tcPr>
            <w:tcW w:w="1304" w:type="dxa"/>
            <w:tcBorders>
              <w:top w:val="nil"/>
              <w:left w:val="nil"/>
              <w:bottom w:val="nil"/>
              <w:right w:val="nil"/>
            </w:tcBorders>
            <w:shd w:val="clear" w:color="auto" w:fill="auto"/>
            <w:noWrap/>
            <w:vAlign w:val="bottom"/>
            <w:hideMark/>
          </w:tcPr>
          <w:p w14:paraId="30C6A1F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185.64</w:t>
            </w:r>
          </w:p>
        </w:tc>
      </w:tr>
      <w:tr w:rsidR="00576DE2" w:rsidRPr="00576DE2" w14:paraId="0210221B" w14:textId="77777777" w:rsidTr="00A60CE6">
        <w:trPr>
          <w:trHeight w:val="300"/>
        </w:trPr>
        <w:tc>
          <w:tcPr>
            <w:tcW w:w="0" w:type="auto"/>
            <w:tcBorders>
              <w:top w:val="nil"/>
              <w:left w:val="nil"/>
              <w:bottom w:val="nil"/>
              <w:right w:val="nil"/>
            </w:tcBorders>
            <w:shd w:val="clear" w:color="auto" w:fill="auto"/>
            <w:noWrap/>
            <w:vAlign w:val="bottom"/>
            <w:hideMark/>
          </w:tcPr>
          <w:p w14:paraId="11CBC0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Haiti</w:t>
            </w:r>
          </w:p>
        </w:tc>
        <w:tc>
          <w:tcPr>
            <w:tcW w:w="0" w:type="auto"/>
            <w:tcBorders>
              <w:top w:val="nil"/>
              <w:left w:val="nil"/>
              <w:bottom w:val="nil"/>
              <w:right w:val="nil"/>
            </w:tcBorders>
            <w:shd w:val="clear" w:color="auto" w:fill="auto"/>
            <w:noWrap/>
            <w:vAlign w:val="bottom"/>
            <w:hideMark/>
          </w:tcPr>
          <w:p w14:paraId="50A69A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27DDED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2017</w:t>
            </w:r>
          </w:p>
        </w:tc>
        <w:tc>
          <w:tcPr>
            <w:tcW w:w="0" w:type="auto"/>
            <w:tcBorders>
              <w:top w:val="nil"/>
              <w:left w:val="nil"/>
              <w:bottom w:val="nil"/>
              <w:right w:val="nil"/>
            </w:tcBorders>
            <w:shd w:val="clear" w:color="auto" w:fill="auto"/>
            <w:noWrap/>
            <w:vAlign w:val="bottom"/>
            <w:hideMark/>
          </w:tcPr>
          <w:p w14:paraId="51DBE41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8,325</w:t>
            </w:r>
          </w:p>
        </w:tc>
        <w:tc>
          <w:tcPr>
            <w:tcW w:w="0" w:type="auto"/>
            <w:tcBorders>
              <w:top w:val="nil"/>
              <w:left w:val="nil"/>
              <w:bottom w:val="nil"/>
              <w:right w:val="nil"/>
            </w:tcBorders>
            <w:shd w:val="clear" w:color="auto" w:fill="auto"/>
            <w:noWrap/>
            <w:vAlign w:val="bottom"/>
            <w:hideMark/>
          </w:tcPr>
          <w:p w14:paraId="7BCACA8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131.31</w:t>
            </w:r>
          </w:p>
        </w:tc>
        <w:tc>
          <w:tcPr>
            <w:tcW w:w="0" w:type="auto"/>
            <w:tcBorders>
              <w:top w:val="nil"/>
              <w:left w:val="nil"/>
              <w:bottom w:val="nil"/>
              <w:right w:val="nil"/>
            </w:tcBorders>
            <w:shd w:val="clear" w:color="auto" w:fill="auto"/>
            <w:noWrap/>
            <w:vAlign w:val="bottom"/>
            <w:hideMark/>
          </w:tcPr>
          <w:p w14:paraId="2DC7A9E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276.84</w:t>
            </w:r>
          </w:p>
        </w:tc>
        <w:tc>
          <w:tcPr>
            <w:tcW w:w="0" w:type="auto"/>
            <w:tcBorders>
              <w:top w:val="nil"/>
              <w:left w:val="nil"/>
              <w:bottom w:val="nil"/>
              <w:right w:val="nil"/>
            </w:tcBorders>
            <w:shd w:val="clear" w:color="auto" w:fill="auto"/>
            <w:noWrap/>
            <w:vAlign w:val="bottom"/>
            <w:hideMark/>
          </w:tcPr>
          <w:p w14:paraId="5FCCEF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175.70</w:t>
            </w:r>
          </w:p>
        </w:tc>
        <w:tc>
          <w:tcPr>
            <w:tcW w:w="0" w:type="auto"/>
            <w:tcBorders>
              <w:top w:val="nil"/>
              <w:left w:val="nil"/>
              <w:bottom w:val="nil"/>
              <w:right w:val="nil"/>
            </w:tcBorders>
            <w:shd w:val="clear" w:color="auto" w:fill="auto"/>
            <w:noWrap/>
            <w:vAlign w:val="bottom"/>
            <w:hideMark/>
          </w:tcPr>
          <w:p w14:paraId="5413E95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361.97</w:t>
            </w:r>
          </w:p>
        </w:tc>
        <w:tc>
          <w:tcPr>
            <w:tcW w:w="0" w:type="auto"/>
            <w:tcBorders>
              <w:top w:val="nil"/>
              <w:left w:val="nil"/>
              <w:bottom w:val="nil"/>
              <w:right w:val="nil"/>
            </w:tcBorders>
            <w:shd w:val="clear" w:color="auto" w:fill="auto"/>
            <w:noWrap/>
            <w:vAlign w:val="bottom"/>
            <w:hideMark/>
          </w:tcPr>
          <w:p w14:paraId="1AEB5D2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416.91</w:t>
            </w:r>
          </w:p>
        </w:tc>
        <w:tc>
          <w:tcPr>
            <w:tcW w:w="0" w:type="auto"/>
            <w:tcBorders>
              <w:top w:val="nil"/>
              <w:left w:val="nil"/>
              <w:bottom w:val="nil"/>
              <w:right w:val="nil"/>
            </w:tcBorders>
            <w:shd w:val="clear" w:color="auto" w:fill="auto"/>
            <w:noWrap/>
            <w:vAlign w:val="bottom"/>
            <w:hideMark/>
          </w:tcPr>
          <w:p w14:paraId="5260D9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134.73</w:t>
            </w:r>
          </w:p>
        </w:tc>
        <w:tc>
          <w:tcPr>
            <w:tcW w:w="0" w:type="auto"/>
            <w:tcBorders>
              <w:top w:val="nil"/>
              <w:left w:val="nil"/>
              <w:bottom w:val="nil"/>
              <w:right w:val="nil"/>
            </w:tcBorders>
            <w:shd w:val="clear" w:color="auto" w:fill="auto"/>
            <w:noWrap/>
            <w:vAlign w:val="bottom"/>
            <w:hideMark/>
          </w:tcPr>
          <w:p w14:paraId="6891C39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257.58</w:t>
            </w:r>
          </w:p>
        </w:tc>
        <w:tc>
          <w:tcPr>
            <w:tcW w:w="0" w:type="auto"/>
            <w:tcBorders>
              <w:top w:val="nil"/>
              <w:left w:val="nil"/>
              <w:bottom w:val="nil"/>
              <w:right w:val="nil"/>
            </w:tcBorders>
            <w:shd w:val="clear" w:color="auto" w:fill="auto"/>
            <w:noWrap/>
            <w:vAlign w:val="bottom"/>
            <w:hideMark/>
          </w:tcPr>
          <w:p w14:paraId="3B08E0A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187.14</w:t>
            </w:r>
          </w:p>
        </w:tc>
        <w:tc>
          <w:tcPr>
            <w:tcW w:w="0" w:type="auto"/>
            <w:tcBorders>
              <w:top w:val="nil"/>
              <w:left w:val="nil"/>
              <w:bottom w:val="nil"/>
              <w:right w:val="nil"/>
            </w:tcBorders>
            <w:shd w:val="clear" w:color="auto" w:fill="auto"/>
            <w:noWrap/>
            <w:vAlign w:val="bottom"/>
            <w:hideMark/>
          </w:tcPr>
          <w:p w14:paraId="5E9E4E7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348.76</w:t>
            </w:r>
          </w:p>
        </w:tc>
        <w:tc>
          <w:tcPr>
            <w:tcW w:w="1304" w:type="dxa"/>
            <w:tcBorders>
              <w:top w:val="nil"/>
              <w:left w:val="nil"/>
              <w:bottom w:val="nil"/>
              <w:right w:val="nil"/>
            </w:tcBorders>
            <w:shd w:val="clear" w:color="auto" w:fill="auto"/>
            <w:noWrap/>
            <w:vAlign w:val="bottom"/>
            <w:hideMark/>
          </w:tcPr>
          <w:p w14:paraId="7A35EE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414.96</w:t>
            </w:r>
          </w:p>
        </w:tc>
      </w:tr>
      <w:tr w:rsidR="00576DE2" w:rsidRPr="00576DE2" w14:paraId="46D143B3" w14:textId="77777777" w:rsidTr="00A60CE6">
        <w:trPr>
          <w:trHeight w:val="300"/>
        </w:trPr>
        <w:tc>
          <w:tcPr>
            <w:tcW w:w="0" w:type="auto"/>
            <w:tcBorders>
              <w:top w:val="nil"/>
              <w:left w:val="nil"/>
              <w:bottom w:val="nil"/>
              <w:right w:val="nil"/>
            </w:tcBorders>
            <w:shd w:val="clear" w:color="auto" w:fill="auto"/>
            <w:noWrap/>
            <w:vAlign w:val="bottom"/>
            <w:hideMark/>
          </w:tcPr>
          <w:p w14:paraId="3FF91F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Honduras</w:t>
            </w:r>
          </w:p>
        </w:tc>
        <w:tc>
          <w:tcPr>
            <w:tcW w:w="0" w:type="auto"/>
            <w:tcBorders>
              <w:top w:val="nil"/>
              <w:left w:val="nil"/>
              <w:bottom w:val="nil"/>
              <w:right w:val="nil"/>
            </w:tcBorders>
            <w:shd w:val="clear" w:color="auto" w:fill="auto"/>
            <w:noWrap/>
            <w:vAlign w:val="bottom"/>
            <w:hideMark/>
          </w:tcPr>
          <w:p w14:paraId="5331CCD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388C7A7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0424A8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14,790</w:t>
            </w:r>
          </w:p>
        </w:tc>
        <w:tc>
          <w:tcPr>
            <w:tcW w:w="0" w:type="auto"/>
            <w:tcBorders>
              <w:top w:val="nil"/>
              <w:left w:val="nil"/>
              <w:bottom w:val="nil"/>
              <w:right w:val="nil"/>
            </w:tcBorders>
            <w:shd w:val="clear" w:color="auto" w:fill="auto"/>
            <w:noWrap/>
            <w:vAlign w:val="bottom"/>
            <w:hideMark/>
          </w:tcPr>
          <w:p w14:paraId="0A329C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69.48</w:t>
            </w:r>
          </w:p>
        </w:tc>
        <w:tc>
          <w:tcPr>
            <w:tcW w:w="0" w:type="auto"/>
            <w:tcBorders>
              <w:top w:val="nil"/>
              <w:left w:val="nil"/>
              <w:bottom w:val="nil"/>
              <w:right w:val="nil"/>
            </w:tcBorders>
            <w:shd w:val="clear" w:color="auto" w:fill="auto"/>
            <w:noWrap/>
            <w:vAlign w:val="bottom"/>
            <w:hideMark/>
          </w:tcPr>
          <w:p w14:paraId="52A1105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150.21</w:t>
            </w:r>
          </w:p>
        </w:tc>
        <w:tc>
          <w:tcPr>
            <w:tcW w:w="0" w:type="auto"/>
            <w:tcBorders>
              <w:top w:val="nil"/>
              <w:left w:val="nil"/>
              <w:bottom w:val="nil"/>
              <w:right w:val="nil"/>
            </w:tcBorders>
            <w:shd w:val="clear" w:color="auto" w:fill="auto"/>
            <w:noWrap/>
            <w:vAlign w:val="bottom"/>
            <w:hideMark/>
          </w:tcPr>
          <w:p w14:paraId="07FD316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84.85</w:t>
            </w:r>
          </w:p>
        </w:tc>
        <w:tc>
          <w:tcPr>
            <w:tcW w:w="0" w:type="auto"/>
            <w:tcBorders>
              <w:top w:val="nil"/>
              <w:left w:val="nil"/>
              <w:bottom w:val="nil"/>
              <w:right w:val="nil"/>
            </w:tcBorders>
            <w:shd w:val="clear" w:color="auto" w:fill="auto"/>
            <w:noWrap/>
            <w:vAlign w:val="bottom"/>
            <w:hideMark/>
          </w:tcPr>
          <w:p w14:paraId="175C98A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183.48</w:t>
            </w:r>
          </w:p>
        </w:tc>
        <w:tc>
          <w:tcPr>
            <w:tcW w:w="0" w:type="auto"/>
            <w:tcBorders>
              <w:top w:val="nil"/>
              <w:left w:val="nil"/>
              <w:bottom w:val="nil"/>
              <w:right w:val="nil"/>
            </w:tcBorders>
            <w:shd w:val="clear" w:color="auto" w:fill="auto"/>
            <w:noWrap/>
            <w:vAlign w:val="bottom"/>
            <w:hideMark/>
          </w:tcPr>
          <w:p w14:paraId="565A0C6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237.79</w:t>
            </w:r>
          </w:p>
        </w:tc>
        <w:tc>
          <w:tcPr>
            <w:tcW w:w="0" w:type="auto"/>
            <w:tcBorders>
              <w:top w:val="nil"/>
              <w:left w:val="nil"/>
              <w:bottom w:val="nil"/>
              <w:right w:val="nil"/>
            </w:tcBorders>
            <w:shd w:val="clear" w:color="auto" w:fill="auto"/>
            <w:noWrap/>
            <w:vAlign w:val="bottom"/>
            <w:hideMark/>
          </w:tcPr>
          <w:p w14:paraId="579A7F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72.48</w:t>
            </w:r>
          </w:p>
        </w:tc>
        <w:tc>
          <w:tcPr>
            <w:tcW w:w="0" w:type="auto"/>
            <w:tcBorders>
              <w:top w:val="nil"/>
              <w:left w:val="nil"/>
              <w:bottom w:val="nil"/>
              <w:right w:val="nil"/>
            </w:tcBorders>
            <w:shd w:val="clear" w:color="auto" w:fill="auto"/>
            <w:noWrap/>
            <w:vAlign w:val="bottom"/>
            <w:hideMark/>
          </w:tcPr>
          <w:p w14:paraId="5D2B270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180.73</w:t>
            </w:r>
          </w:p>
        </w:tc>
        <w:tc>
          <w:tcPr>
            <w:tcW w:w="0" w:type="auto"/>
            <w:tcBorders>
              <w:top w:val="nil"/>
              <w:left w:val="nil"/>
              <w:bottom w:val="nil"/>
              <w:right w:val="nil"/>
            </w:tcBorders>
            <w:shd w:val="clear" w:color="auto" w:fill="auto"/>
            <w:noWrap/>
            <w:vAlign w:val="bottom"/>
            <w:hideMark/>
          </w:tcPr>
          <w:p w14:paraId="5B860A2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99.42</w:t>
            </w:r>
          </w:p>
        </w:tc>
        <w:tc>
          <w:tcPr>
            <w:tcW w:w="0" w:type="auto"/>
            <w:tcBorders>
              <w:top w:val="nil"/>
              <w:left w:val="nil"/>
              <w:bottom w:val="nil"/>
              <w:right w:val="nil"/>
            </w:tcBorders>
            <w:shd w:val="clear" w:color="auto" w:fill="auto"/>
            <w:noWrap/>
            <w:vAlign w:val="bottom"/>
            <w:hideMark/>
          </w:tcPr>
          <w:p w14:paraId="404000E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243.40</w:t>
            </w:r>
          </w:p>
        </w:tc>
        <w:tc>
          <w:tcPr>
            <w:tcW w:w="1304" w:type="dxa"/>
            <w:tcBorders>
              <w:top w:val="nil"/>
              <w:left w:val="nil"/>
              <w:bottom w:val="nil"/>
              <w:right w:val="nil"/>
            </w:tcBorders>
            <w:shd w:val="clear" w:color="auto" w:fill="auto"/>
            <w:noWrap/>
            <w:vAlign w:val="bottom"/>
            <w:hideMark/>
          </w:tcPr>
          <w:p w14:paraId="726FD1D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288.38</w:t>
            </w:r>
          </w:p>
        </w:tc>
      </w:tr>
      <w:tr w:rsidR="00576DE2" w:rsidRPr="00576DE2" w14:paraId="462CF070" w14:textId="77777777" w:rsidTr="00A60CE6">
        <w:trPr>
          <w:trHeight w:val="300"/>
        </w:trPr>
        <w:tc>
          <w:tcPr>
            <w:tcW w:w="0" w:type="auto"/>
            <w:tcBorders>
              <w:top w:val="nil"/>
              <w:left w:val="nil"/>
              <w:bottom w:val="nil"/>
              <w:right w:val="nil"/>
            </w:tcBorders>
            <w:shd w:val="clear" w:color="auto" w:fill="auto"/>
            <w:noWrap/>
            <w:vAlign w:val="bottom"/>
            <w:hideMark/>
          </w:tcPr>
          <w:p w14:paraId="651EFEC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Paraguay</w:t>
            </w:r>
          </w:p>
        </w:tc>
        <w:tc>
          <w:tcPr>
            <w:tcW w:w="0" w:type="auto"/>
            <w:tcBorders>
              <w:top w:val="nil"/>
              <w:left w:val="nil"/>
              <w:bottom w:val="nil"/>
              <w:right w:val="nil"/>
            </w:tcBorders>
            <w:shd w:val="clear" w:color="auto" w:fill="auto"/>
            <w:noWrap/>
            <w:vAlign w:val="bottom"/>
            <w:hideMark/>
          </w:tcPr>
          <w:p w14:paraId="7120B6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0EF75B9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nil"/>
              <w:right w:val="nil"/>
            </w:tcBorders>
            <w:shd w:val="clear" w:color="auto" w:fill="auto"/>
            <w:noWrap/>
            <w:vAlign w:val="bottom"/>
            <w:hideMark/>
          </w:tcPr>
          <w:p w14:paraId="4282713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5,202</w:t>
            </w:r>
          </w:p>
        </w:tc>
        <w:tc>
          <w:tcPr>
            <w:tcW w:w="0" w:type="auto"/>
            <w:tcBorders>
              <w:top w:val="nil"/>
              <w:left w:val="nil"/>
              <w:bottom w:val="nil"/>
              <w:right w:val="nil"/>
            </w:tcBorders>
            <w:shd w:val="clear" w:color="auto" w:fill="auto"/>
            <w:noWrap/>
            <w:vAlign w:val="bottom"/>
            <w:hideMark/>
          </w:tcPr>
          <w:p w14:paraId="213E73B9"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73EA35C7"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B1E0E9F"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B23E9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BC7B8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172.01</w:t>
            </w:r>
          </w:p>
        </w:tc>
        <w:tc>
          <w:tcPr>
            <w:tcW w:w="0" w:type="auto"/>
            <w:tcBorders>
              <w:top w:val="nil"/>
              <w:left w:val="nil"/>
              <w:bottom w:val="nil"/>
              <w:right w:val="nil"/>
            </w:tcBorders>
            <w:shd w:val="clear" w:color="auto" w:fill="auto"/>
            <w:noWrap/>
            <w:vAlign w:val="bottom"/>
            <w:hideMark/>
          </w:tcPr>
          <w:p w14:paraId="48DB2B8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52.02</w:t>
            </w:r>
          </w:p>
        </w:tc>
        <w:tc>
          <w:tcPr>
            <w:tcW w:w="0" w:type="auto"/>
            <w:tcBorders>
              <w:top w:val="nil"/>
              <w:left w:val="nil"/>
              <w:bottom w:val="nil"/>
              <w:right w:val="nil"/>
            </w:tcBorders>
            <w:shd w:val="clear" w:color="auto" w:fill="auto"/>
            <w:noWrap/>
            <w:vAlign w:val="bottom"/>
            <w:hideMark/>
          </w:tcPr>
          <w:p w14:paraId="1B22ADB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109.78</w:t>
            </w:r>
          </w:p>
        </w:tc>
        <w:tc>
          <w:tcPr>
            <w:tcW w:w="0" w:type="auto"/>
            <w:tcBorders>
              <w:top w:val="nil"/>
              <w:left w:val="nil"/>
              <w:bottom w:val="nil"/>
              <w:right w:val="nil"/>
            </w:tcBorders>
            <w:shd w:val="clear" w:color="auto" w:fill="auto"/>
            <w:noWrap/>
            <w:vAlign w:val="bottom"/>
            <w:hideMark/>
          </w:tcPr>
          <w:p w14:paraId="1C6E479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60.10</w:t>
            </w:r>
          </w:p>
        </w:tc>
        <w:tc>
          <w:tcPr>
            <w:tcW w:w="0" w:type="auto"/>
            <w:tcBorders>
              <w:top w:val="nil"/>
              <w:left w:val="nil"/>
              <w:bottom w:val="nil"/>
              <w:right w:val="nil"/>
            </w:tcBorders>
            <w:shd w:val="clear" w:color="auto" w:fill="auto"/>
            <w:noWrap/>
            <w:vAlign w:val="bottom"/>
            <w:hideMark/>
          </w:tcPr>
          <w:p w14:paraId="4DBDB2C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131.01</w:t>
            </w:r>
          </w:p>
        </w:tc>
        <w:tc>
          <w:tcPr>
            <w:tcW w:w="1304" w:type="dxa"/>
            <w:tcBorders>
              <w:top w:val="nil"/>
              <w:left w:val="nil"/>
              <w:bottom w:val="nil"/>
              <w:right w:val="nil"/>
            </w:tcBorders>
            <w:shd w:val="clear" w:color="auto" w:fill="auto"/>
            <w:noWrap/>
            <w:vAlign w:val="bottom"/>
            <w:hideMark/>
          </w:tcPr>
          <w:p w14:paraId="0180D30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167.71</w:t>
            </w:r>
          </w:p>
        </w:tc>
      </w:tr>
      <w:tr w:rsidR="00576DE2" w:rsidRPr="00576DE2" w14:paraId="721252F2" w14:textId="77777777" w:rsidTr="00A60CE6">
        <w:trPr>
          <w:trHeight w:val="300"/>
        </w:trPr>
        <w:tc>
          <w:tcPr>
            <w:tcW w:w="0" w:type="auto"/>
            <w:tcBorders>
              <w:top w:val="nil"/>
              <w:left w:val="nil"/>
              <w:bottom w:val="nil"/>
              <w:right w:val="nil"/>
            </w:tcBorders>
            <w:shd w:val="clear" w:color="auto" w:fill="auto"/>
            <w:noWrap/>
            <w:vAlign w:val="bottom"/>
            <w:hideMark/>
          </w:tcPr>
          <w:p w14:paraId="4510CF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Peru</w:t>
            </w:r>
          </w:p>
        </w:tc>
        <w:tc>
          <w:tcPr>
            <w:tcW w:w="0" w:type="auto"/>
            <w:tcBorders>
              <w:top w:val="nil"/>
              <w:left w:val="nil"/>
              <w:bottom w:val="nil"/>
              <w:right w:val="nil"/>
            </w:tcBorders>
            <w:shd w:val="clear" w:color="auto" w:fill="auto"/>
            <w:noWrap/>
            <w:vAlign w:val="bottom"/>
            <w:hideMark/>
          </w:tcPr>
          <w:p w14:paraId="30EDC7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nil"/>
              <w:right w:val="nil"/>
            </w:tcBorders>
            <w:shd w:val="clear" w:color="auto" w:fill="auto"/>
            <w:noWrap/>
            <w:vAlign w:val="bottom"/>
            <w:hideMark/>
          </w:tcPr>
          <w:p w14:paraId="2D1486C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2012</w:t>
            </w:r>
          </w:p>
        </w:tc>
        <w:tc>
          <w:tcPr>
            <w:tcW w:w="0" w:type="auto"/>
            <w:tcBorders>
              <w:top w:val="nil"/>
              <w:left w:val="nil"/>
              <w:bottom w:val="nil"/>
              <w:right w:val="nil"/>
            </w:tcBorders>
            <w:shd w:val="clear" w:color="auto" w:fill="auto"/>
            <w:noWrap/>
            <w:vAlign w:val="bottom"/>
            <w:hideMark/>
          </w:tcPr>
          <w:p w14:paraId="0783A0C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16,048</w:t>
            </w:r>
          </w:p>
        </w:tc>
        <w:tc>
          <w:tcPr>
            <w:tcW w:w="0" w:type="auto"/>
            <w:tcBorders>
              <w:top w:val="nil"/>
              <w:left w:val="nil"/>
              <w:bottom w:val="nil"/>
              <w:right w:val="nil"/>
            </w:tcBorders>
            <w:shd w:val="clear" w:color="auto" w:fill="auto"/>
            <w:noWrap/>
            <w:vAlign w:val="bottom"/>
            <w:hideMark/>
          </w:tcPr>
          <w:p w14:paraId="5FBC421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64.47</w:t>
            </w:r>
          </w:p>
        </w:tc>
        <w:tc>
          <w:tcPr>
            <w:tcW w:w="0" w:type="auto"/>
            <w:tcBorders>
              <w:top w:val="nil"/>
              <w:left w:val="nil"/>
              <w:bottom w:val="nil"/>
              <w:right w:val="nil"/>
            </w:tcBorders>
            <w:shd w:val="clear" w:color="auto" w:fill="auto"/>
            <w:noWrap/>
            <w:vAlign w:val="bottom"/>
            <w:hideMark/>
          </w:tcPr>
          <w:p w14:paraId="543F7A7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147.67</w:t>
            </w:r>
          </w:p>
        </w:tc>
        <w:tc>
          <w:tcPr>
            <w:tcW w:w="0" w:type="auto"/>
            <w:tcBorders>
              <w:top w:val="nil"/>
              <w:left w:val="nil"/>
              <w:bottom w:val="nil"/>
              <w:right w:val="nil"/>
            </w:tcBorders>
            <w:shd w:val="clear" w:color="auto" w:fill="auto"/>
            <w:noWrap/>
            <w:vAlign w:val="bottom"/>
            <w:hideMark/>
          </w:tcPr>
          <w:p w14:paraId="2249FD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81.93</w:t>
            </w:r>
          </w:p>
        </w:tc>
        <w:tc>
          <w:tcPr>
            <w:tcW w:w="0" w:type="auto"/>
            <w:tcBorders>
              <w:top w:val="nil"/>
              <w:left w:val="nil"/>
              <w:bottom w:val="nil"/>
              <w:right w:val="nil"/>
            </w:tcBorders>
            <w:shd w:val="clear" w:color="auto" w:fill="auto"/>
            <w:noWrap/>
            <w:vAlign w:val="bottom"/>
            <w:hideMark/>
          </w:tcPr>
          <w:p w14:paraId="0B8DE76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194.48</w:t>
            </w:r>
          </w:p>
        </w:tc>
        <w:tc>
          <w:tcPr>
            <w:tcW w:w="0" w:type="auto"/>
            <w:tcBorders>
              <w:top w:val="nil"/>
              <w:left w:val="nil"/>
              <w:bottom w:val="nil"/>
              <w:right w:val="nil"/>
            </w:tcBorders>
            <w:shd w:val="clear" w:color="auto" w:fill="auto"/>
            <w:noWrap/>
            <w:vAlign w:val="bottom"/>
            <w:hideMark/>
          </w:tcPr>
          <w:p w14:paraId="5DF3D34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221.33</w:t>
            </w:r>
          </w:p>
        </w:tc>
        <w:tc>
          <w:tcPr>
            <w:tcW w:w="0" w:type="auto"/>
            <w:tcBorders>
              <w:top w:val="nil"/>
              <w:left w:val="nil"/>
              <w:bottom w:val="nil"/>
              <w:right w:val="nil"/>
            </w:tcBorders>
            <w:shd w:val="clear" w:color="auto" w:fill="auto"/>
            <w:noWrap/>
            <w:vAlign w:val="bottom"/>
            <w:hideMark/>
          </w:tcPr>
          <w:p w14:paraId="6DFC47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49.39</w:t>
            </w:r>
          </w:p>
        </w:tc>
        <w:tc>
          <w:tcPr>
            <w:tcW w:w="0" w:type="auto"/>
            <w:tcBorders>
              <w:top w:val="nil"/>
              <w:left w:val="nil"/>
              <w:bottom w:val="nil"/>
              <w:right w:val="nil"/>
            </w:tcBorders>
            <w:shd w:val="clear" w:color="auto" w:fill="auto"/>
            <w:noWrap/>
            <w:vAlign w:val="bottom"/>
            <w:hideMark/>
          </w:tcPr>
          <w:p w14:paraId="02450AA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160.75</w:t>
            </w:r>
          </w:p>
        </w:tc>
        <w:tc>
          <w:tcPr>
            <w:tcW w:w="0" w:type="auto"/>
            <w:tcBorders>
              <w:top w:val="nil"/>
              <w:left w:val="nil"/>
              <w:bottom w:val="nil"/>
              <w:right w:val="nil"/>
            </w:tcBorders>
            <w:shd w:val="clear" w:color="auto" w:fill="auto"/>
            <w:noWrap/>
            <w:vAlign w:val="bottom"/>
            <w:hideMark/>
          </w:tcPr>
          <w:p w14:paraId="2DB79F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60.74</w:t>
            </w:r>
          </w:p>
        </w:tc>
        <w:tc>
          <w:tcPr>
            <w:tcW w:w="0" w:type="auto"/>
            <w:tcBorders>
              <w:top w:val="nil"/>
              <w:left w:val="nil"/>
              <w:bottom w:val="nil"/>
              <w:right w:val="nil"/>
            </w:tcBorders>
            <w:shd w:val="clear" w:color="auto" w:fill="auto"/>
            <w:noWrap/>
            <w:vAlign w:val="bottom"/>
            <w:hideMark/>
          </w:tcPr>
          <w:p w14:paraId="78649B7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210.20</w:t>
            </w:r>
          </w:p>
        </w:tc>
        <w:tc>
          <w:tcPr>
            <w:tcW w:w="1304" w:type="dxa"/>
            <w:tcBorders>
              <w:top w:val="nil"/>
              <w:left w:val="nil"/>
              <w:bottom w:val="nil"/>
              <w:right w:val="nil"/>
            </w:tcBorders>
            <w:shd w:val="clear" w:color="auto" w:fill="auto"/>
            <w:noWrap/>
            <w:vAlign w:val="bottom"/>
            <w:hideMark/>
          </w:tcPr>
          <w:p w14:paraId="46ACE6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242.41</w:t>
            </w:r>
          </w:p>
        </w:tc>
      </w:tr>
      <w:tr w:rsidR="00576DE2" w:rsidRPr="00576DE2" w14:paraId="135F44D2" w14:textId="77777777" w:rsidTr="00A60CE6">
        <w:trPr>
          <w:trHeight w:val="300"/>
        </w:trPr>
        <w:tc>
          <w:tcPr>
            <w:tcW w:w="0" w:type="auto"/>
            <w:tcBorders>
              <w:top w:val="nil"/>
              <w:left w:val="nil"/>
              <w:bottom w:val="nil"/>
              <w:right w:val="nil"/>
            </w:tcBorders>
            <w:shd w:val="clear" w:color="auto" w:fill="auto"/>
            <w:noWrap/>
            <w:vAlign w:val="bottom"/>
            <w:hideMark/>
          </w:tcPr>
          <w:p w14:paraId="4405077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lastRenderedPageBreak/>
              <w:t>Suriname</w:t>
            </w:r>
          </w:p>
        </w:tc>
        <w:tc>
          <w:tcPr>
            <w:tcW w:w="0" w:type="auto"/>
            <w:tcBorders>
              <w:top w:val="nil"/>
              <w:left w:val="nil"/>
              <w:bottom w:val="nil"/>
              <w:right w:val="nil"/>
            </w:tcBorders>
            <w:shd w:val="clear" w:color="auto" w:fill="auto"/>
            <w:noWrap/>
            <w:vAlign w:val="bottom"/>
            <w:hideMark/>
          </w:tcPr>
          <w:p w14:paraId="0FFB923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4125B7E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2018</w:t>
            </w:r>
          </w:p>
        </w:tc>
        <w:tc>
          <w:tcPr>
            <w:tcW w:w="0" w:type="auto"/>
            <w:tcBorders>
              <w:top w:val="nil"/>
              <w:left w:val="nil"/>
              <w:bottom w:val="nil"/>
              <w:right w:val="nil"/>
            </w:tcBorders>
            <w:shd w:val="clear" w:color="auto" w:fill="auto"/>
            <w:noWrap/>
            <w:vAlign w:val="bottom"/>
            <w:hideMark/>
          </w:tcPr>
          <w:p w14:paraId="5F0CE3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4,856</w:t>
            </w:r>
          </w:p>
        </w:tc>
        <w:tc>
          <w:tcPr>
            <w:tcW w:w="0" w:type="auto"/>
            <w:tcBorders>
              <w:top w:val="nil"/>
              <w:left w:val="nil"/>
              <w:bottom w:val="nil"/>
              <w:right w:val="nil"/>
            </w:tcBorders>
            <w:shd w:val="clear" w:color="auto" w:fill="auto"/>
            <w:noWrap/>
            <w:vAlign w:val="bottom"/>
            <w:hideMark/>
          </w:tcPr>
          <w:p w14:paraId="0C90A7C2"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24807AD8"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F5813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86BFA05"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1636B3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90.68</w:t>
            </w:r>
          </w:p>
        </w:tc>
        <w:tc>
          <w:tcPr>
            <w:tcW w:w="0" w:type="auto"/>
            <w:tcBorders>
              <w:top w:val="nil"/>
              <w:left w:val="nil"/>
              <w:bottom w:val="nil"/>
              <w:right w:val="nil"/>
            </w:tcBorders>
            <w:shd w:val="clear" w:color="auto" w:fill="auto"/>
            <w:noWrap/>
            <w:vAlign w:val="bottom"/>
            <w:hideMark/>
          </w:tcPr>
          <w:p w14:paraId="7E149E7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53.27</w:t>
            </w:r>
          </w:p>
        </w:tc>
        <w:tc>
          <w:tcPr>
            <w:tcW w:w="0" w:type="auto"/>
            <w:tcBorders>
              <w:top w:val="nil"/>
              <w:left w:val="nil"/>
              <w:bottom w:val="nil"/>
              <w:right w:val="nil"/>
            </w:tcBorders>
            <w:shd w:val="clear" w:color="auto" w:fill="auto"/>
            <w:noWrap/>
            <w:vAlign w:val="bottom"/>
            <w:hideMark/>
          </w:tcPr>
          <w:p w14:paraId="7810A06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106.95</w:t>
            </w:r>
          </w:p>
        </w:tc>
        <w:tc>
          <w:tcPr>
            <w:tcW w:w="0" w:type="auto"/>
            <w:tcBorders>
              <w:top w:val="nil"/>
              <w:left w:val="nil"/>
              <w:bottom w:val="nil"/>
              <w:right w:val="nil"/>
            </w:tcBorders>
            <w:shd w:val="clear" w:color="auto" w:fill="auto"/>
            <w:noWrap/>
            <w:vAlign w:val="bottom"/>
            <w:hideMark/>
          </w:tcPr>
          <w:p w14:paraId="30E7B4B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58.42</w:t>
            </w:r>
          </w:p>
        </w:tc>
        <w:tc>
          <w:tcPr>
            <w:tcW w:w="0" w:type="auto"/>
            <w:tcBorders>
              <w:top w:val="nil"/>
              <w:left w:val="nil"/>
              <w:bottom w:val="nil"/>
              <w:right w:val="nil"/>
            </w:tcBorders>
            <w:shd w:val="clear" w:color="auto" w:fill="auto"/>
            <w:noWrap/>
            <w:vAlign w:val="bottom"/>
            <w:hideMark/>
          </w:tcPr>
          <w:p w14:paraId="440D9E9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120.62</w:t>
            </w:r>
          </w:p>
        </w:tc>
        <w:tc>
          <w:tcPr>
            <w:tcW w:w="1304" w:type="dxa"/>
            <w:tcBorders>
              <w:top w:val="nil"/>
              <w:left w:val="nil"/>
              <w:bottom w:val="nil"/>
              <w:right w:val="nil"/>
            </w:tcBorders>
            <w:shd w:val="clear" w:color="auto" w:fill="auto"/>
            <w:noWrap/>
            <w:vAlign w:val="bottom"/>
            <w:hideMark/>
          </w:tcPr>
          <w:p w14:paraId="5989B7D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143.03</w:t>
            </w:r>
          </w:p>
        </w:tc>
      </w:tr>
      <w:tr w:rsidR="00576DE2" w:rsidRPr="00576DE2" w14:paraId="7C2F5785" w14:textId="77777777" w:rsidTr="00A60CE6">
        <w:trPr>
          <w:trHeight w:val="300"/>
        </w:trPr>
        <w:tc>
          <w:tcPr>
            <w:tcW w:w="0" w:type="auto"/>
            <w:tcBorders>
              <w:top w:val="nil"/>
              <w:left w:val="nil"/>
              <w:bottom w:val="nil"/>
              <w:right w:val="nil"/>
            </w:tcBorders>
            <w:shd w:val="clear" w:color="auto" w:fill="auto"/>
            <w:noWrap/>
            <w:vAlign w:val="bottom"/>
            <w:hideMark/>
          </w:tcPr>
          <w:p w14:paraId="48DFF4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Trinidad and Tobago</w:t>
            </w:r>
          </w:p>
        </w:tc>
        <w:tc>
          <w:tcPr>
            <w:tcW w:w="0" w:type="auto"/>
            <w:tcBorders>
              <w:top w:val="nil"/>
              <w:left w:val="nil"/>
              <w:bottom w:val="nil"/>
              <w:right w:val="nil"/>
            </w:tcBorders>
            <w:shd w:val="clear" w:color="auto" w:fill="auto"/>
            <w:noWrap/>
            <w:vAlign w:val="bottom"/>
            <w:hideMark/>
          </w:tcPr>
          <w:p w14:paraId="52A8F09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MICS</w:t>
            </w:r>
          </w:p>
        </w:tc>
        <w:tc>
          <w:tcPr>
            <w:tcW w:w="0" w:type="auto"/>
            <w:tcBorders>
              <w:top w:val="nil"/>
              <w:left w:val="nil"/>
              <w:bottom w:val="nil"/>
              <w:right w:val="nil"/>
            </w:tcBorders>
            <w:shd w:val="clear" w:color="auto" w:fill="auto"/>
            <w:noWrap/>
            <w:vAlign w:val="bottom"/>
            <w:hideMark/>
          </w:tcPr>
          <w:p w14:paraId="3621DD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2011</w:t>
            </w:r>
          </w:p>
        </w:tc>
        <w:tc>
          <w:tcPr>
            <w:tcW w:w="0" w:type="auto"/>
            <w:tcBorders>
              <w:top w:val="nil"/>
              <w:left w:val="nil"/>
              <w:bottom w:val="nil"/>
              <w:right w:val="nil"/>
            </w:tcBorders>
            <w:shd w:val="clear" w:color="auto" w:fill="auto"/>
            <w:noWrap/>
            <w:vAlign w:val="bottom"/>
            <w:hideMark/>
          </w:tcPr>
          <w:p w14:paraId="4C4B41C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2,408</w:t>
            </w:r>
          </w:p>
        </w:tc>
        <w:tc>
          <w:tcPr>
            <w:tcW w:w="0" w:type="auto"/>
            <w:tcBorders>
              <w:top w:val="nil"/>
              <w:left w:val="nil"/>
              <w:bottom w:val="nil"/>
              <w:right w:val="nil"/>
            </w:tcBorders>
            <w:shd w:val="clear" w:color="auto" w:fill="auto"/>
            <w:noWrap/>
            <w:vAlign w:val="bottom"/>
            <w:hideMark/>
          </w:tcPr>
          <w:p w14:paraId="7E278572"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4D3766EA"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740CA0"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154C5D"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1F576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102.95</w:t>
            </w:r>
          </w:p>
        </w:tc>
        <w:tc>
          <w:tcPr>
            <w:tcW w:w="0" w:type="auto"/>
            <w:tcBorders>
              <w:top w:val="nil"/>
              <w:left w:val="nil"/>
              <w:bottom w:val="nil"/>
              <w:right w:val="nil"/>
            </w:tcBorders>
            <w:shd w:val="clear" w:color="auto" w:fill="auto"/>
            <w:noWrap/>
            <w:vAlign w:val="bottom"/>
            <w:hideMark/>
          </w:tcPr>
          <w:p w14:paraId="0568555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49.21</w:t>
            </w:r>
          </w:p>
        </w:tc>
        <w:tc>
          <w:tcPr>
            <w:tcW w:w="0" w:type="auto"/>
            <w:tcBorders>
              <w:top w:val="nil"/>
              <w:left w:val="nil"/>
              <w:bottom w:val="nil"/>
              <w:right w:val="nil"/>
            </w:tcBorders>
            <w:shd w:val="clear" w:color="auto" w:fill="auto"/>
            <w:noWrap/>
            <w:vAlign w:val="bottom"/>
            <w:hideMark/>
          </w:tcPr>
          <w:p w14:paraId="0E9FE04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66.26</w:t>
            </w:r>
          </w:p>
        </w:tc>
        <w:tc>
          <w:tcPr>
            <w:tcW w:w="0" w:type="auto"/>
            <w:tcBorders>
              <w:top w:val="nil"/>
              <w:left w:val="nil"/>
              <w:bottom w:val="nil"/>
              <w:right w:val="nil"/>
            </w:tcBorders>
            <w:shd w:val="clear" w:color="auto" w:fill="auto"/>
            <w:noWrap/>
            <w:vAlign w:val="bottom"/>
            <w:hideMark/>
          </w:tcPr>
          <w:p w14:paraId="266BB1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54.98</w:t>
            </w:r>
          </w:p>
        </w:tc>
        <w:tc>
          <w:tcPr>
            <w:tcW w:w="0" w:type="auto"/>
            <w:tcBorders>
              <w:top w:val="nil"/>
              <w:left w:val="nil"/>
              <w:bottom w:val="nil"/>
              <w:right w:val="nil"/>
            </w:tcBorders>
            <w:shd w:val="clear" w:color="auto" w:fill="auto"/>
            <w:noWrap/>
            <w:vAlign w:val="bottom"/>
            <w:hideMark/>
          </w:tcPr>
          <w:p w14:paraId="0C79CE3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75.17</w:t>
            </w:r>
          </w:p>
        </w:tc>
        <w:tc>
          <w:tcPr>
            <w:tcW w:w="1304" w:type="dxa"/>
            <w:tcBorders>
              <w:top w:val="nil"/>
              <w:left w:val="nil"/>
              <w:bottom w:val="nil"/>
              <w:right w:val="nil"/>
            </w:tcBorders>
            <w:shd w:val="clear" w:color="auto" w:fill="auto"/>
            <w:noWrap/>
            <w:vAlign w:val="bottom"/>
            <w:hideMark/>
          </w:tcPr>
          <w:p w14:paraId="37E8E1E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93.27</w:t>
            </w:r>
          </w:p>
        </w:tc>
      </w:tr>
      <w:tr w:rsidR="00576DE2" w:rsidRPr="00576DE2" w14:paraId="6ABABC76" w14:textId="77777777" w:rsidTr="00A60CE6">
        <w:trPr>
          <w:trHeight w:val="300"/>
        </w:trPr>
        <w:tc>
          <w:tcPr>
            <w:tcW w:w="0" w:type="auto"/>
            <w:tcBorders>
              <w:top w:val="nil"/>
              <w:left w:val="nil"/>
              <w:bottom w:val="nil"/>
              <w:right w:val="nil"/>
            </w:tcBorders>
            <w:shd w:val="clear" w:color="000000" w:fill="E7E6E6"/>
            <w:noWrap/>
            <w:vAlign w:val="bottom"/>
            <w:hideMark/>
          </w:tcPr>
          <w:p w14:paraId="3F3D8C24"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North America</w:t>
            </w:r>
          </w:p>
        </w:tc>
        <w:tc>
          <w:tcPr>
            <w:tcW w:w="0" w:type="auto"/>
            <w:tcBorders>
              <w:top w:val="nil"/>
              <w:left w:val="nil"/>
              <w:bottom w:val="nil"/>
              <w:right w:val="nil"/>
            </w:tcBorders>
            <w:shd w:val="clear" w:color="000000" w:fill="E7E6E6"/>
            <w:noWrap/>
            <w:vAlign w:val="bottom"/>
            <w:hideMark/>
          </w:tcPr>
          <w:p w14:paraId="3736209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28DF13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A6B9E1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D9C29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4AF4C59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2B4D517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03AA4E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4D63DD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A0F32D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41EB5A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92AB2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11065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062C40B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2039BB4" w14:textId="77777777" w:rsidTr="00A60CE6">
        <w:trPr>
          <w:trHeight w:val="300"/>
        </w:trPr>
        <w:tc>
          <w:tcPr>
            <w:tcW w:w="0" w:type="auto"/>
            <w:tcBorders>
              <w:top w:val="nil"/>
              <w:left w:val="nil"/>
              <w:bottom w:val="nil"/>
              <w:right w:val="nil"/>
            </w:tcBorders>
            <w:shd w:val="clear" w:color="auto" w:fill="auto"/>
            <w:noWrap/>
            <w:vAlign w:val="bottom"/>
            <w:hideMark/>
          </w:tcPr>
          <w:p w14:paraId="18DCE5D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United States</w:t>
            </w:r>
          </w:p>
        </w:tc>
        <w:tc>
          <w:tcPr>
            <w:tcW w:w="0" w:type="auto"/>
            <w:tcBorders>
              <w:top w:val="nil"/>
              <w:left w:val="nil"/>
              <w:bottom w:val="nil"/>
              <w:right w:val="nil"/>
            </w:tcBorders>
            <w:shd w:val="clear" w:color="auto" w:fill="auto"/>
            <w:noWrap/>
            <w:vAlign w:val="bottom"/>
            <w:hideMark/>
          </w:tcPr>
          <w:p w14:paraId="6D6B37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NSFG</w:t>
            </w:r>
          </w:p>
        </w:tc>
        <w:tc>
          <w:tcPr>
            <w:tcW w:w="0" w:type="auto"/>
            <w:tcBorders>
              <w:top w:val="nil"/>
              <w:left w:val="nil"/>
              <w:bottom w:val="nil"/>
              <w:right w:val="nil"/>
            </w:tcBorders>
            <w:shd w:val="clear" w:color="auto" w:fill="auto"/>
            <w:noWrap/>
            <w:vAlign w:val="bottom"/>
            <w:hideMark/>
          </w:tcPr>
          <w:p w14:paraId="4548E8F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2013</w:t>
            </w:r>
          </w:p>
        </w:tc>
        <w:tc>
          <w:tcPr>
            <w:tcW w:w="0" w:type="auto"/>
            <w:tcBorders>
              <w:top w:val="nil"/>
              <w:left w:val="nil"/>
              <w:bottom w:val="nil"/>
              <w:right w:val="nil"/>
            </w:tcBorders>
            <w:shd w:val="clear" w:color="auto" w:fill="auto"/>
            <w:noWrap/>
            <w:vAlign w:val="bottom"/>
            <w:hideMark/>
          </w:tcPr>
          <w:p w14:paraId="191D89B9"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5,588</w:t>
            </w:r>
          </w:p>
        </w:tc>
        <w:tc>
          <w:tcPr>
            <w:tcW w:w="0" w:type="auto"/>
            <w:tcBorders>
              <w:top w:val="nil"/>
              <w:left w:val="nil"/>
              <w:bottom w:val="nil"/>
              <w:right w:val="nil"/>
            </w:tcBorders>
            <w:shd w:val="clear" w:color="auto" w:fill="auto"/>
            <w:noWrap/>
            <w:vAlign w:val="bottom"/>
            <w:hideMark/>
          </w:tcPr>
          <w:p w14:paraId="1D3930B6" w14:textId="77777777" w:rsidR="00576DE2" w:rsidRPr="00A60CE6" w:rsidRDefault="00576DE2" w:rsidP="00576DE2">
            <w:pPr>
              <w:spacing w:after="0" w:line="240" w:lineRule="auto"/>
              <w:rPr>
                <w:rFonts w:ascii="Garamond" w:eastAsia="Times New Roman" w:hAnsi="Garamond" w:cs="Calibri"/>
                <w:color w:val="000000"/>
                <w:sz w:val="20"/>
                <w:szCs w:val="20"/>
              </w:rPr>
            </w:pPr>
          </w:p>
        </w:tc>
        <w:tc>
          <w:tcPr>
            <w:tcW w:w="0" w:type="auto"/>
            <w:tcBorders>
              <w:top w:val="nil"/>
              <w:left w:val="nil"/>
              <w:bottom w:val="nil"/>
              <w:right w:val="nil"/>
            </w:tcBorders>
            <w:shd w:val="clear" w:color="auto" w:fill="auto"/>
            <w:noWrap/>
            <w:vAlign w:val="bottom"/>
            <w:hideMark/>
          </w:tcPr>
          <w:p w14:paraId="360E79EE"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6861B2"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378D963" w14:textId="77777777" w:rsidR="00576DE2" w:rsidRPr="00576DE2" w:rsidRDefault="00576DE2" w:rsidP="00576DE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E3857C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4.48</w:t>
            </w:r>
          </w:p>
        </w:tc>
        <w:tc>
          <w:tcPr>
            <w:tcW w:w="0" w:type="auto"/>
            <w:tcBorders>
              <w:top w:val="nil"/>
              <w:left w:val="nil"/>
              <w:bottom w:val="nil"/>
              <w:right w:val="nil"/>
            </w:tcBorders>
            <w:shd w:val="clear" w:color="auto" w:fill="auto"/>
            <w:noWrap/>
            <w:vAlign w:val="bottom"/>
            <w:hideMark/>
          </w:tcPr>
          <w:p w14:paraId="728C123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12.11</w:t>
            </w:r>
          </w:p>
        </w:tc>
        <w:tc>
          <w:tcPr>
            <w:tcW w:w="0" w:type="auto"/>
            <w:tcBorders>
              <w:top w:val="nil"/>
              <w:left w:val="nil"/>
              <w:bottom w:val="nil"/>
              <w:right w:val="nil"/>
            </w:tcBorders>
            <w:shd w:val="clear" w:color="auto" w:fill="auto"/>
            <w:noWrap/>
            <w:vAlign w:val="bottom"/>
            <w:hideMark/>
          </w:tcPr>
          <w:p w14:paraId="02A4505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19.95</w:t>
            </w:r>
          </w:p>
        </w:tc>
        <w:tc>
          <w:tcPr>
            <w:tcW w:w="0" w:type="auto"/>
            <w:tcBorders>
              <w:top w:val="nil"/>
              <w:left w:val="nil"/>
              <w:bottom w:val="nil"/>
              <w:right w:val="nil"/>
            </w:tcBorders>
            <w:shd w:val="clear" w:color="auto" w:fill="auto"/>
            <w:noWrap/>
            <w:vAlign w:val="bottom"/>
            <w:hideMark/>
          </w:tcPr>
          <w:p w14:paraId="74AA79C2"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13.90</w:t>
            </w:r>
          </w:p>
        </w:tc>
        <w:tc>
          <w:tcPr>
            <w:tcW w:w="0" w:type="auto"/>
            <w:tcBorders>
              <w:top w:val="nil"/>
              <w:left w:val="nil"/>
              <w:bottom w:val="nil"/>
              <w:right w:val="nil"/>
            </w:tcBorders>
            <w:shd w:val="clear" w:color="auto" w:fill="auto"/>
            <w:noWrap/>
            <w:vAlign w:val="bottom"/>
            <w:hideMark/>
          </w:tcPr>
          <w:p w14:paraId="4B0E001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23.63</w:t>
            </w:r>
          </w:p>
        </w:tc>
        <w:tc>
          <w:tcPr>
            <w:tcW w:w="1304" w:type="dxa"/>
            <w:tcBorders>
              <w:top w:val="nil"/>
              <w:left w:val="nil"/>
              <w:bottom w:val="nil"/>
              <w:right w:val="nil"/>
            </w:tcBorders>
            <w:shd w:val="clear" w:color="auto" w:fill="auto"/>
            <w:noWrap/>
            <w:vAlign w:val="bottom"/>
            <w:hideMark/>
          </w:tcPr>
          <w:p w14:paraId="73273405"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33.71</w:t>
            </w:r>
          </w:p>
        </w:tc>
      </w:tr>
      <w:tr w:rsidR="00576DE2" w:rsidRPr="00576DE2" w14:paraId="4610BA8B" w14:textId="77777777" w:rsidTr="00A60CE6">
        <w:trPr>
          <w:trHeight w:val="300"/>
        </w:trPr>
        <w:tc>
          <w:tcPr>
            <w:tcW w:w="0" w:type="auto"/>
            <w:tcBorders>
              <w:top w:val="nil"/>
              <w:left w:val="nil"/>
              <w:bottom w:val="nil"/>
              <w:right w:val="nil"/>
            </w:tcBorders>
            <w:shd w:val="clear" w:color="000000" w:fill="E7E6E6"/>
            <w:noWrap/>
            <w:vAlign w:val="bottom"/>
            <w:hideMark/>
          </w:tcPr>
          <w:p w14:paraId="1F7913D9" w14:textId="77777777" w:rsidR="00576DE2" w:rsidRPr="00A60CE6" w:rsidRDefault="00576DE2" w:rsidP="00576DE2">
            <w:pPr>
              <w:spacing w:after="0" w:line="240" w:lineRule="auto"/>
              <w:rPr>
                <w:rFonts w:ascii="Garamond" w:eastAsia="Times New Roman" w:hAnsi="Garamond" w:cs="Calibri"/>
                <w:b/>
                <w:bCs/>
                <w:color w:val="000000"/>
                <w:sz w:val="20"/>
                <w:szCs w:val="20"/>
              </w:rPr>
            </w:pPr>
            <w:r w:rsidRPr="00A60CE6">
              <w:rPr>
                <w:rFonts w:ascii="Garamond" w:eastAsia="Times New Roman" w:hAnsi="Garamond" w:cs="Calibri"/>
                <w:b/>
                <w:bCs/>
                <w:color w:val="000000"/>
                <w:sz w:val="20"/>
                <w:szCs w:val="20"/>
              </w:rPr>
              <w:t>Oceania</w:t>
            </w:r>
          </w:p>
        </w:tc>
        <w:tc>
          <w:tcPr>
            <w:tcW w:w="0" w:type="auto"/>
            <w:tcBorders>
              <w:top w:val="nil"/>
              <w:left w:val="nil"/>
              <w:bottom w:val="nil"/>
              <w:right w:val="nil"/>
            </w:tcBorders>
            <w:shd w:val="clear" w:color="000000" w:fill="E7E6E6"/>
            <w:noWrap/>
            <w:vAlign w:val="bottom"/>
            <w:hideMark/>
          </w:tcPr>
          <w:p w14:paraId="02FB1BF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766B913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17ADD7D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33D8E1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B8123C1"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544598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0CFF157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0E7504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350033D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3D0F2AD"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1FACC8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0" w:type="auto"/>
            <w:tcBorders>
              <w:top w:val="nil"/>
              <w:left w:val="nil"/>
              <w:bottom w:val="nil"/>
              <w:right w:val="nil"/>
            </w:tcBorders>
            <w:shd w:val="clear" w:color="000000" w:fill="E7E6E6"/>
            <w:noWrap/>
            <w:vAlign w:val="bottom"/>
            <w:hideMark/>
          </w:tcPr>
          <w:p w14:paraId="6D86717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c>
          <w:tcPr>
            <w:tcW w:w="1304" w:type="dxa"/>
            <w:tcBorders>
              <w:top w:val="nil"/>
              <w:left w:val="nil"/>
              <w:bottom w:val="nil"/>
              <w:right w:val="nil"/>
            </w:tcBorders>
            <w:shd w:val="clear" w:color="000000" w:fill="E7E6E6"/>
            <w:noWrap/>
            <w:vAlign w:val="bottom"/>
            <w:hideMark/>
          </w:tcPr>
          <w:p w14:paraId="59BD1663"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 </w:t>
            </w:r>
          </w:p>
        </w:tc>
      </w:tr>
      <w:tr w:rsidR="00576DE2" w:rsidRPr="00576DE2" w14:paraId="4734DAC5" w14:textId="77777777" w:rsidTr="00A60CE6">
        <w:trPr>
          <w:trHeight w:val="300"/>
        </w:trPr>
        <w:tc>
          <w:tcPr>
            <w:tcW w:w="0" w:type="auto"/>
            <w:tcBorders>
              <w:top w:val="nil"/>
              <w:left w:val="nil"/>
              <w:bottom w:val="single" w:sz="4" w:space="0" w:color="auto"/>
              <w:right w:val="nil"/>
            </w:tcBorders>
            <w:shd w:val="clear" w:color="auto" w:fill="auto"/>
            <w:noWrap/>
            <w:vAlign w:val="bottom"/>
            <w:hideMark/>
          </w:tcPr>
          <w:p w14:paraId="0AD13387"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Papua New Guinea</w:t>
            </w:r>
          </w:p>
        </w:tc>
        <w:tc>
          <w:tcPr>
            <w:tcW w:w="0" w:type="auto"/>
            <w:tcBorders>
              <w:top w:val="nil"/>
              <w:left w:val="nil"/>
              <w:bottom w:val="single" w:sz="4" w:space="0" w:color="auto"/>
              <w:right w:val="nil"/>
            </w:tcBorders>
            <w:shd w:val="clear" w:color="auto" w:fill="auto"/>
            <w:noWrap/>
            <w:vAlign w:val="bottom"/>
            <w:hideMark/>
          </w:tcPr>
          <w:p w14:paraId="16B26B0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DHS</w:t>
            </w:r>
          </w:p>
        </w:tc>
        <w:tc>
          <w:tcPr>
            <w:tcW w:w="0" w:type="auto"/>
            <w:tcBorders>
              <w:top w:val="nil"/>
              <w:left w:val="nil"/>
              <w:bottom w:val="single" w:sz="4" w:space="0" w:color="auto"/>
              <w:right w:val="nil"/>
            </w:tcBorders>
            <w:shd w:val="clear" w:color="auto" w:fill="auto"/>
            <w:noWrap/>
            <w:vAlign w:val="bottom"/>
            <w:hideMark/>
          </w:tcPr>
          <w:p w14:paraId="55C0D318"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2016</w:t>
            </w:r>
          </w:p>
        </w:tc>
        <w:tc>
          <w:tcPr>
            <w:tcW w:w="0" w:type="auto"/>
            <w:tcBorders>
              <w:top w:val="nil"/>
              <w:left w:val="nil"/>
              <w:bottom w:val="single" w:sz="4" w:space="0" w:color="auto"/>
              <w:right w:val="nil"/>
            </w:tcBorders>
            <w:shd w:val="clear" w:color="auto" w:fill="auto"/>
            <w:noWrap/>
            <w:vAlign w:val="bottom"/>
            <w:hideMark/>
          </w:tcPr>
          <w:p w14:paraId="616F1A9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10,054</w:t>
            </w:r>
          </w:p>
        </w:tc>
        <w:tc>
          <w:tcPr>
            <w:tcW w:w="0" w:type="auto"/>
            <w:tcBorders>
              <w:top w:val="nil"/>
              <w:left w:val="nil"/>
              <w:bottom w:val="single" w:sz="4" w:space="0" w:color="auto"/>
              <w:right w:val="nil"/>
            </w:tcBorders>
            <w:shd w:val="clear" w:color="auto" w:fill="auto"/>
            <w:noWrap/>
            <w:vAlign w:val="bottom"/>
            <w:hideMark/>
          </w:tcPr>
          <w:p w14:paraId="7E5C92C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100.51</w:t>
            </w:r>
          </w:p>
        </w:tc>
        <w:tc>
          <w:tcPr>
            <w:tcW w:w="0" w:type="auto"/>
            <w:tcBorders>
              <w:top w:val="nil"/>
              <w:left w:val="nil"/>
              <w:bottom w:val="single" w:sz="4" w:space="0" w:color="auto"/>
              <w:right w:val="nil"/>
            </w:tcBorders>
            <w:shd w:val="clear" w:color="auto" w:fill="auto"/>
            <w:noWrap/>
            <w:vAlign w:val="bottom"/>
            <w:hideMark/>
          </w:tcPr>
          <w:p w14:paraId="4078FB9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155.98</w:t>
            </w:r>
          </w:p>
        </w:tc>
        <w:tc>
          <w:tcPr>
            <w:tcW w:w="0" w:type="auto"/>
            <w:tcBorders>
              <w:top w:val="nil"/>
              <w:left w:val="nil"/>
              <w:bottom w:val="single" w:sz="4" w:space="0" w:color="auto"/>
              <w:right w:val="nil"/>
            </w:tcBorders>
            <w:shd w:val="clear" w:color="auto" w:fill="auto"/>
            <w:noWrap/>
            <w:vAlign w:val="bottom"/>
            <w:hideMark/>
          </w:tcPr>
          <w:p w14:paraId="7C59D64E"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131.53</w:t>
            </w:r>
          </w:p>
        </w:tc>
        <w:tc>
          <w:tcPr>
            <w:tcW w:w="0" w:type="auto"/>
            <w:tcBorders>
              <w:top w:val="nil"/>
              <w:left w:val="nil"/>
              <w:bottom w:val="single" w:sz="4" w:space="0" w:color="auto"/>
              <w:right w:val="nil"/>
            </w:tcBorders>
            <w:shd w:val="clear" w:color="auto" w:fill="auto"/>
            <w:noWrap/>
            <w:vAlign w:val="bottom"/>
            <w:hideMark/>
          </w:tcPr>
          <w:p w14:paraId="1D7F5C7C"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197.31</w:t>
            </w:r>
          </w:p>
        </w:tc>
        <w:tc>
          <w:tcPr>
            <w:tcW w:w="0" w:type="auto"/>
            <w:tcBorders>
              <w:top w:val="nil"/>
              <w:left w:val="nil"/>
              <w:bottom w:val="single" w:sz="4" w:space="0" w:color="auto"/>
              <w:right w:val="nil"/>
            </w:tcBorders>
            <w:shd w:val="clear" w:color="auto" w:fill="auto"/>
            <w:noWrap/>
            <w:vAlign w:val="bottom"/>
            <w:hideMark/>
          </w:tcPr>
          <w:p w14:paraId="3A0BB51F"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252.63</w:t>
            </w:r>
          </w:p>
        </w:tc>
        <w:tc>
          <w:tcPr>
            <w:tcW w:w="0" w:type="auto"/>
            <w:tcBorders>
              <w:top w:val="nil"/>
              <w:left w:val="nil"/>
              <w:bottom w:val="single" w:sz="4" w:space="0" w:color="auto"/>
              <w:right w:val="nil"/>
            </w:tcBorders>
            <w:shd w:val="clear" w:color="auto" w:fill="auto"/>
            <w:noWrap/>
            <w:vAlign w:val="bottom"/>
            <w:hideMark/>
          </w:tcPr>
          <w:p w14:paraId="6E304950"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134.06</w:t>
            </w:r>
          </w:p>
        </w:tc>
        <w:tc>
          <w:tcPr>
            <w:tcW w:w="0" w:type="auto"/>
            <w:tcBorders>
              <w:top w:val="nil"/>
              <w:left w:val="nil"/>
              <w:bottom w:val="single" w:sz="4" w:space="0" w:color="auto"/>
              <w:right w:val="nil"/>
            </w:tcBorders>
            <w:shd w:val="clear" w:color="auto" w:fill="auto"/>
            <w:noWrap/>
            <w:vAlign w:val="bottom"/>
            <w:hideMark/>
          </w:tcPr>
          <w:p w14:paraId="4D798736"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224.95</w:t>
            </w:r>
          </w:p>
        </w:tc>
        <w:tc>
          <w:tcPr>
            <w:tcW w:w="0" w:type="auto"/>
            <w:tcBorders>
              <w:top w:val="nil"/>
              <w:left w:val="nil"/>
              <w:bottom w:val="single" w:sz="4" w:space="0" w:color="auto"/>
              <w:right w:val="nil"/>
            </w:tcBorders>
            <w:shd w:val="clear" w:color="auto" w:fill="auto"/>
            <w:noWrap/>
            <w:vAlign w:val="bottom"/>
            <w:hideMark/>
          </w:tcPr>
          <w:p w14:paraId="4A44F3EA"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165.40</w:t>
            </w:r>
          </w:p>
        </w:tc>
        <w:tc>
          <w:tcPr>
            <w:tcW w:w="0" w:type="auto"/>
            <w:tcBorders>
              <w:top w:val="nil"/>
              <w:left w:val="nil"/>
              <w:bottom w:val="single" w:sz="4" w:space="0" w:color="auto"/>
              <w:right w:val="nil"/>
            </w:tcBorders>
            <w:shd w:val="clear" w:color="auto" w:fill="auto"/>
            <w:noWrap/>
            <w:vAlign w:val="bottom"/>
            <w:hideMark/>
          </w:tcPr>
          <w:p w14:paraId="524E34EB"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282.60</w:t>
            </w:r>
          </w:p>
        </w:tc>
        <w:tc>
          <w:tcPr>
            <w:tcW w:w="1304" w:type="dxa"/>
            <w:tcBorders>
              <w:top w:val="nil"/>
              <w:left w:val="nil"/>
              <w:bottom w:val="single" w:sz="4" w:space="0" w:color="auto"/>
              <w:right w:val="nil"/>
            </w:tcBorders>
            <w:shd w:val="clear" w:color="auto" w:fill="auto"/>
            <w:noWrap/>
            <w:vAlign w:val="bottom"/>
            <w:hideMark/>
          </w:tcPr>
          <w:p w14:paraId="1D50FE34" w14:textId="77777777" w:rsidR="00576DE2" w:rsidRPr="00A60CE6" w:rsidRDefault="00576DE2" w:rsidP="00576DE2">
            <w:pPr>
              <w:spacing w:after="0" w:line="240" w:lineRule="auto"/>
              <w:rPr>
                <w:rFonts w:ascii="Garamond" w:eastAsia="Times New Roman" w:hAnsi="Garamond" w:cs="Calibri"/>
                <w:color w:val="000000"/>
                <w:sz w:val="20"/>
                <w:szCs w:val="20"/>
              </w:rPr>
            </w:pPr>
            <w:r w:rsidRPr="00A60CE6">
              <w:rPr>
                <w:rFonts w:ascii="Garamond" w:eastAsia="Times New Roman" w:hAnsi="Garamond" w:cs="Calibri"/>
                <w:color w:val="000000"/>
                <w:sz w:val="20"/>
                <w:szCs w:val="20"/>
              </w:rPr>
              <w:t>327.69</w:t>
            </w:r>
          </w:p>
        </w:tc>
      </w:tr>
    </w:tbl>
    <w:p w14:paraId="1936CF8E" w14:textId="77777777" w:rsidR="00576DE2" w:rsidRDefault="00576DE2" w:rsidP="00944C50">
      <w:pPr>
        <w:spacing w:after="0" w:line="240" w:lineRule="auto"/>
        <w:rPr>
          <w:rFonts w:ascii="Garamond" w:hAnsi="Garamond" w:cstheme="minorHAnsi"/>
          <w:sz w:val="24"/>
          <w:szCs w:val="24"/>
        </w:rPr>
      </w:pPr>
    </w:p>
    <w:p w14:paraId="180E3AC0" w14:textId="77777777" w:rsidR="00576DE2" w:rsidRDefault="00576DE2" w:rsidP="00944C50">
      <w:pPr>
        <w:spacing w:after="0" w:line="240" w:lineRule="auto"/>
        <w:rPr>
          <w:rFonts w:ascii="Garamond" w:hAnsi="Garamond" w:cstheme="minorHAnsi"/>
          <w:sz w:val="24"/>
          <w:szCs w:val="24"/>
        </w:rPr>
      </w:pPr>
    </w:p>
    <w:p w14:paraId="060687B7" w14:textId="6C4280D3" w:rsidR="00576DE2" w:rsidRDefault="00576DE2" w:rsidP="00944C50">
      <w:pPr>
        <w:spacing w:after="0" w:line="240" w:lineRule="auto"/>
        <w:rPr>
          <w:rFonts w:ascii="Garamond" w:hAnsi="Garamond" w:cstheme="minorHAnsi"/>
          <w:sz w:val="24"/>
          <w:szCs w:val="24"/>
        </w:rPr>
        <w:sectPr w:rsidR="00576DE2" w:rsidSect="00567950">
          <w:pgSz w:w="15840" w:h="12240" w:orient="landscape"/>
          <w:pgMar w:top="1440" w:right="1440" w:bottom="1440" w:left="1440" w:header="720" w:footer="720" w:gutter="0"/>
          <w:cols w:space="720"/>
          <w:docGrid w:linePitch="360"/>
        </w:sectPr>
      </w:pPr>
    </w:p>
    <w:p w14:paraId="3A58DA9E" w14:textId="407863D4" w:rsidR="003911DF" w:rsidRPr="00B06B2A" w:rsidRDefault="003911DF" w:rsidP="00B06B2A">
      <w:pPr>
        <w:spacing w:after="0" w:line="240" w:lineRule="auto"/>
        <w:rPr>
          <w:rFonts w:ascii="Garamond" w:hAnsi="Garamond" w:cstheme="minorHAnsi"/>
          <w:sz w:val="24"/>
          <w:szCs w:val="24"/>
        </w:rPr>
      </w:pPr>
      <w:bookmarkStart w:id="29" w:name="_GoBack"/>
      <w:bookmarkEnd w:id="29"/>
    </w:p>
    <w:sectPr w:rsidR="003911DF" w:rsidRPr="00B06B2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alburezgutierrez" w:date="2020-03-26T14:38:00Z" w:initials="M">
    <w:p w14:paraId="4B004C75" w14:textId="411BCCDB" w:rsidR="00C25629" w:rsidRDefault="00C25629">
      <w:pPr>
        <w:pStyle w:val="CommentText"/>
      </w:pPr>
      <w:r>
        <w:rPr>
          <w:rStyle w:val="CommentReference"/>
        </w:rPr>
        <w:annotationRef/>
      </w:r>
      <w:r>
        <w:rPr>
          <w:rStyle w:val="CommentReference"/>
        </w:rPr>
        <w:t>M</w:t>
      </w:r>
      <w:r>
        <w:t>aybe ‘direct and indirect’ is enough</w:t>
      </w:r>
      <w:r w:rsidR="006D09C7">
        <w:t xml:space="preserve"> here</w:t>
      </w:r>
      <w:r>
        <w:t>? See comment on the kin-cohort method below.</w:t>
      </w:r>
    </w:p>
  </w:comment>
  <w:comment w:id="2" w:author="MPIDR_D\alburezgutierrez" w:date="2020-03-26T15:25:00Z" w:initials="M">
    <w:p w14:paraId="7EF060F0" w14:textId="7CCCDCD2" w:rsidR="00B60BB6" w:rsidRDefault="00B60BB6">
      <w:pPr>
        <w:pStyle w:val="CommentText"/>
      </w:pPr>
      <w:r>
        <w:rPr>
          <w:rStyle w:val="CommentReference"/>
        </w:rPr>
        <w:annotationRef/>
      </w:r>
      <w:r>
        <w:t xml:space="preserve">Maybe </w:t>
      </w:r>
      <w:r w:rsidR="00592271">
        <w:t>say “</w:t>
      </w:r>
      <w:r w:rsidR="00592271">
        <w:rPr>
          <w:rFonts w:ascii="Garamond" w:hAnsi="Garamond" w:cstheme="minorHAnsi"/>
          <w:sz w:val="24"/>
          <w:szCs w:val="24"/>
        </w:rPr>
        <w:t>we offer an indirect approach</w:t>
      </w:r>
      <w:r w:rsidR="00592271" w:rsidRPr="007E3CFD">
        <w:rPr>
          <w:rFonts w:ascii="Garamond" w:hAnsi="Garamond" w:cstheme="minorHAnsi"/>
          <w:sz w:val="24"/>
          <w:szCs w:val="24"/>
        </w:rPr>
        <w:t xml:space="preserve"> </w:t>
      </w:r>
      <w:r w:rsidR="00592271">
        <w:rPr>
          <w:rStyle w:val="CommentReference"/>
        </w:rPr>
        <w:annotationRef/>
      </w:r>
      <w:r w:rsidR="00592271" w:rsidRPr="007E3CFD">
        <w:rPr>
          <w:rFonts w:ascii="Garamond" w:hAnsi="Garamond" w:cstheme="minorHAnsi"/>
          <w:sz w:val="24"/>
          <w:szCs w:val="24"/>
        </w:rPr>
        <w:t>to calculat</w:t>
      </w:r>
      <w:r w:rsidR="00592271">
        <w:rPr>
          <w:rFonts w:ascii="Garamond" w:hAnsi="Garamond" w:cstheme="minorHAnsi"/>
          <w:sz w:val="24"/>
          <w:szCs w:val="24"/>
        </w:rPr>
        <w:t>e</w:t>
      </w:r>
      <w:r w:rsidR="00592271" w:rsidRPr="007E3CFD">
        <w:rPr>
          <w:rFonts w:ascii="Garamond" w:hAnsi="Garamond" w:cstheme="minorHAnsi"/>
          <w:sz w:val="24"/>
          <w:szCs w:val="24"/>
        </w:rPr>
        <w:t xml:space="preserve"> the </w:t>
      </w:r>
      <w:proofErr w:type="spellStart"/>
      <w:r w:rsidR="00592271" w:rsidRPr="007E3CFD">
        <w:rPr>
          <w:rFonts w:ascii="Garamond" w:hAnsi="Garamond" w:cstheme="minorHAnsi"/>
          <w:sz w:val="24"/>
          <w:szCs w:val="24"/>
        </w:rPr>
        <w:t>mIM</w:t>
      </w:r>
      <w:proofErr w:type="spellEnd"/>
      <w:r w:rsidR="00592271" w:rsidRPr="007E3CFD">
        <w:rPr>
          <w:rFonts w:ascii="Garamond" w:hAnsi="Garamond" w:cstheme="minorHAnsi"/>
          <w:sz w:val="24"/>
          <w:szCs w:val="24"/>
        </w:rPr>
        <w:t xml:space="preserve">, mU5M, and </w:t>
      </w:r>
      <w:proofErr w:type="spellStart"/>
      <w:r w:rsidR="00592271" w:rsidRPr="007E3CFD">
        <w:rPr>
          <w:rFonts w:ascii="Garamond" w:hAnsi="Garamond" w:cstheme="minorHAnsi"/>
          <w:sz w:val="24"/>
          <w:szCs w:val="24"/>
        </w:rPr>
        <w:t>mOM</w:t>
      </w:r>
      <w:proofErr w:type="spellEnd"/>
      <w:r w:rsidR="004402CE">
        <w:rPr>
          <w:rFonts w:ascii="Garamond" w:hAnsi="Garamond" w:cstheme="minorHAnsi"/>
          <w:sz w:val="24"/>
          <w:szCs w:val="24"/>
        </w:rPr>
        <w:t xml:space="preserve">. </w:t>
      </w:r>
      <w:r w:rsidR="004402CE" w:rsidRPr="007E3CFD">
        <w:rPr>
          <w:rFonts w:ascii="Garamond" w:hAnsi="Garamond"/>
          <w:sz w:val="24"/>
          <w:szCs w:val="24"/>
        </w:rPr>
        <w:t xml:space="preserve">Specifically, we propose </w:t>
      </w:r>
      <w:r w:rsidR="004402CE">
        <w:rPr>
          <w:rFonts w:ascii="Garamond" w:hAnsi="Garamond"/>
          <w:sz w:val="24"/>
          <w:szCs w:val="24"/>
        </w:rPr>
        <w:t xml:space="preserve">the kin-cohort method, </w:t>
      </w:r>
      <w:r w:rsidR="004402CE" w:rsidRPr="007E3CFD">
        <w:rPr>
          <w:rFonts w:ascii="Garamond" w:hAnsi="Garamond"/>
          <w:sz w:val="24"/>
          <w:szCs w:val="24"/>
        </w:rPr>
        <w:t>an extension</w:t>
      </w:r>
      <w:r w:rsidR="004402CE">
        <w:rPr>
          <w:rFonts w:ascii="Garamond" w:hAnsi="Garamond"/>
          <w:sz w:val="24"/>
          <w:szCs w:val="24"/>
        </w:rPr>
        <w:t>…</w:t>
      </w:r>
      <w:r w:rsidR="00592271">
        <w:rPr>
          <w:rFonts w:ascii="Garamond" w:hAnsi="Garamond" w:cstheme="minorHAnsi"/>
          <w:sz w:val="24"/>
          <w:szCs w:val="24"/>
        </w:rPr>
        <w:t>”</w:t>
      </w:r>
      <w:r w:rsidR="004402CE">
        <w:rPr>
          <w:rFonts w:ascii="Garamond" w:hAnsi="Garamond" w:cstheme="minorHAnsi"/>
          <w:sz w:val="24"/>
          <w:szCs w:val="24"/>
        </w:rPr>
        <w:t>?</w:t>
      </w:r>
    </w:p>
  </w:comment>
  <w:comment w:id="24" w:author="MPIDR_D\alburezgutierrez" w:date="2020-03-26T14:59:00Z" w:initials="M">
    <w:p w14:paraId="0BD6EC71" w14:textId="4D9D4E3C" w:rsidR="00C875BC" w:rsidRDefault="00C875BC">
      <w:pPr>
        <w:pStyle w:val="CommentText"/>
      </w:pPr>
      <w:r>
        <w:rPr>
          <w:rStyle w:val="CommentReference"/>
        </w:rPr>
        <w:annotationRef/>
      </w:r>
      <w:r>
        <w:t>I can’t see the figures in the document</w:t>
      </w:r>
      <w:r w:rsidR="00B436A3">
        <w:t>…</w:t>
      </w:r>
    </w:p>
  </w:comment>
  <w:comment w:id="25" w:author="Emily Smith-Greenaway" w:date="2020-03-22T23:44:00Z" w:initials="ES">
    <w:p w14:paraId="3A0288A6" w14:textId="77777777" w:rsidR="00A20AA5" w:rsidRDefault="00A20AA5">
      <w:pPr>
        <w:pStyle w:val="CommentText"/>
      </w:pPr>
      <w:r>
        <w:rPr>
          <w:rStyle w:val="CommentReference"/>
        </w:rPr>
        <w:annotationRef/>
      </w:r>
      <w:r>
        <w:t xml:space="preserve">Right? </w:t>
      </w:r>
    </w:p>
    <w:p w14:paraId="71C24E64" w14:textId="77777777" w:rsidR="00A20AA5" w:rsidRDefault="00A20AA5">
      <w:pPr>
        <w:pStyle w:val="CommentText"/>
      </w:pPr>
    </w:p>
    <w:p w14:paraId="63B963CD" w14:textId="77777777" w:rsidR="00A20AA5" w:rsidRDefault="00A20AA5">
      <w:pPr>
        <w:pStyle w:val="CommentText"/>
        <w:rPr>
          <w:rFonts w:ascii="Garamond" w:hAnsi="Garamond" w:cstheme="minorHAnsi"/>
          <w:sz w:val="24"/>
          <w:szCs w:val="24"/>
        </w:rPr>
      </w:pPr>
      <w:r>
        <w:t xml:space="preserve">Also, </w:t>
      </w:r>
      <w:proofErr w:type="spellStart"/>
      <w:r>
        <w:t>diego</w:t>
      </w:r>
      <w:proofErr w:type="spellEnd"/>
      <w:r>
        <w:t>—another “issue” with survey estimates is the problem of survivor bias…</w:t>
      </w:r>
      <w:r>
        <w:rPr>
          <w:rFonts w:ascii="Garamond" w:hAnsi="Garamond" w:cstheme="minorHAnsi"/>
          <w:sz w:val="24"/>
          <w:szCs w:val="24"/>
        </w:rPr>
        <w:t>survey</w:t>
      </w:r>
      <w:r w:rsidRPr="00715507">
        <w:rPr>
          <w:rFonts w:ascii="Garamond" w:hAnsi="Garamond" w:cstheme="minorHAnsi"/>
          <w:sz w:val="24"/>
          <w:szCs w:val="24"/>
        </w:rPr>
        <w:t xml:space="preserve"> estimates omit deceased mothers, who may have experienced higher levels of offspring mortality than surviving mothers. </w:t>
      </w:r>
      <w:r>
        <w:rPr>
          <w:rFonts w:ascii="Garamond" w:hAnsi="Garamond" w:cstheme="minorHAnsi"/>
          <w:sz w:val="24"/>
          <w:szCs w:val="24"/>
        </w:rPr>
        <w:t>Thus, s</w:t>
      </w:r>
      <w:r w:rsidRPr="00715507">
        <w:rPr>
          <w:rFonts w:ascii="Garamond" w:hAnsi="Garamond" w:cstheme="minorHAnsi"/>
          <w:sz w:val="24"/>
          <w:szCs w:val="24"/>
        </w:rPr>
        <w:t xml:space="preserve">urvivor bias will also lead to conservative estimates. </w:t>
      </w:r>
    </w:p>
    <w:p w14:paraId="7A07CAAE" w14:textId="77777777" w:rsidR="00A20AA5" w:rsidRDefault="00A20AA5">
      <w:pPr>
        <w:pStyle w:val="CommentText"/>
        <w:rPr>
          <w:rFonts w:ascii="Garamond" w:hAnsi="Garamond" w:cstheme="minorHAnsi"/>
          <w:sz w:val="24"/>
          <w:szCs w:val="24"/>
        </w:rPr>
      </w:pPr>
    </w:p>
    <w:p w14:paraId="687A1719" w14:textId="07950330" w:rsidR="00A20AA5" w:rsidRDefault="00A20AA5">
      <w:pPr>
        <w:pStyle w:val="CommentText"/>
      </w:pPr>
      <w:r>
        <w:rPr>
          <w:rFonts w:ascii="Garamond" w:hAnsi="Garamond" w:cstheme="minorHAnsi"/>
          <w:sz w:val="24"/>
          <w:szCs w:val="24"/>
        </w:rPr>
        <w:t xml:space="preserve">Is kin-cohort immune to this? Or at the very least better equipped to address? </w:t>
      </w:r>
    </w:p>
  </w:comment>
  <w:comment w:id="26" w:author="MPIDR_D\alburezgutierrez" w:date="2020-03-26T15:19:00Z" w:initials="M">
    <w:p w14:paraId="329DAA1E" w14:textId="77777777" w:rsidR="00964F02" w:rsidRDefault="00B436A3">
      <w:pPr>
        <w:pStyle w:val="CommentText"/>
      </w:pPr>
      <w:r>
        <w:rPr>
          <w:rStyle w:val="CommentReference"/>
        </w:rPr>
        <w:annotationRef/>
      </w:r>
    </w:p>
    <w:p w14:paraId="38516514" w14:textId="45BF2124" w:rsidR="000C06A8" w:rsidRDefault="000C06A8">
      <w:pPr>
        <w:pStyle w:val="CommentText"/>
      </w:pPr>
      <w:r>
        <w:t>Strictly speaking, I don’t think that</w:t>
      </w:r>
    </w:p>
    <w:p w14:paraId="738246C0" w14:textId="73E626C7" w:rsidR="008940B0" w:rsidRDefault="000C06A8">
      <w:pPr>
        <w:pStyle w:val="CommentText"/>
      </w:pPr>
      <w:r>
        <w:t xml:space="preserve"> survivor bias is an issue for the kin-cohort but the underlying problem also exists in another way</w:t>
      </w:r>
      <w:r w:rsidR="00325A0E">
        <w:t xml:space="preserve"> (the last point below also speaks about this issue)</w:t>
      </w:r>
      <w:r>
        <w:t xml:space="preserve">. Basically, </w:t>
      </w:r>
      <w:r w:rsidR="008940B0">
        <w:t xml:space="preserve">we assume that women are exposed to the average levels of mortality and fertility in a population, </w:t>
      </w:r>
      <w:r w:rsidR="00B60BDF">
        <w:t xml:space="preserve">so we are observing an average woman (without survivor bias). However, fertility and mortality are not the same for everyone, so </w:t>
      </w:r>
      <w:r w:rsidR="00E8082C">
        <w:t xml:space="preserve">we ignore mortality clustering which might affect the estimates, so that ours are more conservative as well. I’m not really sure about the size (if any) of the effect in comparison to the survey data (except for some very obvious cases like Mali). </w:t>
      </w:r>
      <w:r w:rsidR="00325A0E">
        <w:t xml:space="preserve">We are running </w:t>
      </w:r>
      <w:proofErr w:type="spellStart"/>
      <w:r w:rsidR="00325A0E">
        <w:t>microsimulations</w:t>
      </w:r>
      <w:proofErr w:type="spellEnd"/>
      <w:r w:rsidR="00325A0E">
        <w:t xml:space="preserve"> of all countries for a separate project so we could potentially test this for a future project. </w:t>
      </w:r>
    </w:p>
    <w:p w14:paraId="3A9B256A" w14:textId="5B83C905" w:rsidR="000C06A8" w:rsidRDefault="000C06A8">
      <w:pPr>
        <w:pStyle w:val="CommentText"/>
      </w:pPr>
    </w:p>
    <w:p w14:paraId="09072987" w14:textId="6594114B" w:rsidR="00B436A3" w:rsidRDefault="00B436A3">
      <w:pPr>
        <w:pStyle w:val="CommentText"/>
      </w:pPr>
      <w:r>
        <w:t xml:space="preserve">There are also limitations with </w:t>
      </w:r>
      <w:r w:rsidR="00394622">
        <w:t xml:space="preserve">the kin-cohort </w:t>
      </w:r>
      <w:r>
        <w:t>method:</w:t>
      </w:r>
    </w:p>
    <w:p w14:paraId="4563EA3C" w14:textId="5DAF240C" w:rsidR="00394622" w:rsidRDefault="00964F02" w:rsidP="00394622">
      <w:pPr>
        <w:pStyle w:val="CommentText"/>
        <w:numPr>
          <w:ilvl w:val="0"/>
          <w:numId w:val="3"/>
        </w:numPr>
      </w:pPr>
      <w:r>
        <w:t xml:space="preserve"> The kin-cohort method uses UN WPP data as input. Given that data-based life tables are not available for all countries, model life tables are sometimes used to fill in these data gaps. This is particularly true in </w:t>
      </w:r>
      <w:proofErr w:type="spellStart"/>
      <w:r>
        <w:t>Sub-saharan</w:t>
      </w:r>
      <w:proofErr w:type="spellEnd"/>
      <w:r>
        <w:t xml:space="preserve"> Africa (find out which countries)</w:t>
      </w:r>
    </w:p>
    <w:p w14:paraId="54E12E04" w14:textId="6AB72EBE" w:rsidR="00964F02" w:rsidRDefault="00964F02" w:rsidP="00394622">
      <w:pPr>
        <w:pStyle w:val="CommentText"/>
        <w:numPr>
          <w:ilvl w:val="0"/>
          <w:numId w:val="3"/>
        </w:numPr>
      </w:pPr>
      <w:r>
        <w:t>It uses UNWPP demographic projections, which assume an eventual convergence of fertility to replacement levels around the world.</w:t>
      </w:r>
    </w:p>
    <w:p w14:paraId="39436CF1" w14:textId="7EF71C00" w:rsidR="00964F02" w:rsidRDefault="00964F02" w:rsidP="00394622">
      <w:pPr>
        <w:pStyle w:val="CommentText"/>
        <w:numPr>
          <w:ilvl w:val="0"/>
          <w:numId w:val="3"/>
        </w:numPr>
      </w:pPr>
      <w:r>
        <w:t>The projected data cannot foresee mort</w:t>
      </w:r>
      <w:r w:rsidR="00E87BDF">
        <w:t>al</w:t>
      </w:r>
      <w:r>
        <w:t>ity crises such as those caused by armed conflicts and epidemics.</w:t>
      </w:r>
    </w:p>
    <w:p w14:paraId="07EEB79F" w14:textId="77777777" w:rsidR="00E65156" w:rsidRDefault="00964F02" w:rsidP="00394622">
      <w:pPr>
        <w:pStyle w:val="CommentText"/>
        <w:numPr>
          <w:ilvl w:val="0"/>
          <w:numId w:val="3"/>
        </w:numPr>
      </w:pPr>
      <w:r>
        <w:t xml:space="preserve"> The </w:t>
      </w:r>
      <w:r w:rsidR="00427BBB">
        <w:t>GKP equations provide mean estimates for an average woman in a population, not an average mother. Eq. 4 is an approximation for mothers, based on the simplifying assumption that childlessness can be approximated from</w:t>
      </w:r>
      <w:r w:rsidR="008C235C">
        <w:t xml:space="preserve"> </w:t>
      </w:r>
      <w:r w:rsidR="00427BBB">
        <w:t xml:space="preserve">fertility </w:t>
      </w:r>
      <w:r w:rsidR="005F2596">
        <w:t>rates since there is no global data on the prevalence of childlessness.</w:t>
      </w:r>
    </w:p>
    <w:p w14:paraId="23B06330" w14:textId="3EC39DB0" w:rsidR="00964F02" w:rsidRDefault="00E65156" w:rsidP="00394622">
      <w:pPr>
        <w:pStyle w:val="CommentText"/>
        <w:numPr>
          <w:ilvl w:val="0"/>
          <w:numId w:val="3"/>
        </w:numPr>
      </w:pPr>
      <w:r>
        <w:t xml:space="preserve">The indirect approach </w:t>
      </w:r>
      <w:r w:rsidR="008C0953">
        <w:t xml:space="preserve">ignores both the clustering of mortality and the </w:t>
      </w:r>
      <w:r w:rsidR="00C745BD">
        <w:t>inter-generational correlations of mortality that exist in real populations</w:t>
      </w:r>
      <w:r w:rsidR="0021632D">
        <w:t xml:space="preserve"> by assuming that women experience the average levels of mortality and fertility prevalent in their countries of origin</w:t>
      </w:r>
      <w:r w:rsidR="00C745BD">
        <w:t xml:space="preserve">. </w:t>
      </w:r>
      <w:r w:rsidR="003E3E76">
        <w:t xml:space="preserve">However, some of the resulting biased is corrected by the fact that the </w:t>
      </w:r>
      <w:r w:rsidR="00E27C6F">
        <w:t xml:space="preserve">model </w:t>
      </w:r>
      <w:r w:rsidR="003E3E76">
        <w:t xml:space="preserve">averages over </w:t>
      </w:r>
      <w:r w:rsidR="00E27C6F">
        <w:t>women in a population</w:t>
      </w:r>
      <w:r w:rsidR="003E3E76">
        <w:t>.</w:t>
      </w:r>
    </w:p>
    <w:p w14:paraId="26CF3D13" w14:textId="72D0DD2F" w:rsidR="00B436A3" w:rsidRDefault="00B436A3">
      <w:pPr>
        <w:pStyle w:val="CommentText"/>
      </w:pPr>
    </w:p>
  </w:comment>
  <w:comment w:id="27" w:author="MPIDR_D\alburezgutierrez" w:date="2020-03-26T15:21:00Z" w:initials="M">
    <w:p w14:paraId="0813940D" w14:textId="6A30369F" w:rsidR="006B4F1E" w:rsidRDefault="006B4F1E">
      <w:pPr>
        <w:pStyle w:val="CommentText"/>
      </w:pPr>
      <w:r>
        <w:rPr>
          <w:rStyle w:val="CommentReference"/>
        </w:rPr>
        <w:annotationRef/>
      </w:r>
      <w:r>
        <w:t>assuming that these women are represented in the UN WPP demographic rates. However, if they also have higher mortality and fertility, they may also be ‘hidden’ in the UN average demographic rates. We’d have to think a bit more about how to phrase this.</w:t>
      </w:r>
    </w:p>
  </w:comment>
  <w:comment w:id="28" w:author="MPIDR_D\alburezgutierrez" w:date="2020-03-26T15:30:00Z" w:initials="M">
    <w:p w14:paraId="5B9788C0" w14:textId="52573FCF" w:rsidR="00DA68C1" w:rsidRDefault="00DA68C1">
      <w:pPr>
        <w:pStyle w:val="CommentText"/>
      </w:pPr>
      <w:r>
        <w:rPr>
          <w:rStyle w:val="CommentReference"/>
        </w:rPr>
        <w:annotationRef/>
      </w:r>
      <w:r>
        <w:t>Not sure how you see this paper and a potential follow-up, but we do have time-series data from the KC estimates to say something about change over time. But maybe that’s another paper</w:t>
      </w:r>
      <w:r w:rsidR="00F535FA">
        <w:t xml:space="preserve"> and we keep this one </w:t>
      </w:r>
      <w:r w:rsidR="00410C38">
        <w:t>focused on 2016</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7A17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7A1719" w16cid:durableId="222276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9B30DB" w14:textId="77777777" w:rsidR="0045161B" w:rsidRDefault="0045161B" w:rsidP="00261D63">
      <w:pPr>
        <w:spacing w:after="0" w:line="240" w:lineRule="auto"/>
      </w:pPr>
      <w:r>
        <w:separator/>
      </w:r>
    </w:p>
  </w:endnote>
  <w:endnote w:type="continuationSeparator" w:id="0">
    <w:p w14:paraId="6C77F412" w14:textId="77777777" w:rsidR="0045161B" w:rsidRDefault="0045161B" w:rsidP="0026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dvOTd877c31c+22">
    <w:altName w:val="Microsoft YaHei"/>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aramond" w:hAnsi="Garamond"/>
        <w:sz w:val="20"/>
        <w:szCs w:val="20"/>
      </w:rPr>
      <w:id w:val="1799413490"/>
      <w:docPartObj>
        <w:docPartGallery w:val="Page Numbers (Bottom of Page)"/>
        <w:docPartUnique/>
      </w:docPartObj>
    </w:sdtPr>
    <w:sdtEndPr>
      <w:rPr>
        <w:noProof/>
      </w:rPr>
    </w:sdtEndPr>
    <w:sdtContent>
      <w:p w14:paraId="620341E9" w14:textId="6D4D8185" w:rsidR="00A20AA5" w:rsidRPr="007E3C04" w:rsidRDefault="00A20AA5">
        <w:pPr>
          <w:pStyle w:val="Footer"/>
          <w:jc w:val="right"/>
          <w:rPr>
            <w:rFonts w:ascii="Garamond" w:hAnsi="Garamond"/>
            <w:sz w:val="20"/>
            <w:szCs w:val="20"/>
          </w:rPr>
        </w:pPr>
        <w:r w:rsidRPr="007E3C04">
          <w:rPr>
            <w:rFonts w:ascii="Garamond" w:hAnsi="Garamond"/>
            <w:sz w:val="20"/>
            <w:szCs w:val="20"/>
          </w:rPr>
          <w:fldChar w:fldCharType="begin"/>
        </w:r>
        <w:r w:rsidRPr="007E3C04">
          <w:rPr>
            <w:rFonts w:ascii="Garamond" w:hAnsi="Garamond"/>
            <w:sz w:val="20"/>
            <w:szCs w:val="20"/>
          </w:rPr>
          <w:instrText xml:space="preserve"> PAGE   \* MERGEFORMAT </w:instrText>
        </w:r>
        <w:r w:rsidRPr="007E3C04">
          <w:rPr>
            <w:rFonts w:ascii="Garamond" w:hAnsi="Garamond"/>
            <w:sz w:val="20"/>
            <w:szCs w:val="20"/>
          </w:rPr>
          <w:fldChar w:fldCharType="separate"/>
        </w:r>
        <w:r w:rsidR="00B06B2A">
          <w:rPr>
            <w:rFonts w:ascii="Garamond" w:hAnsi="Garamond"/>
            <w:noProof/>
            <w:sz w:val="20"/>
            <w:szCs w:val="20"/>
          </w:rPr>
          <w:t>17</w:t>
        </w:r>
        <w:r w:rsidRPr="007E3C04">
          <w:rPr>
            <w:rFonts w:ascii="Garamond" w:hAnsi="Garamond"/>
            <w:noProof/>
            <w:sz w:val="20"/>
            <w:szCs w:val="20"/>
          </w:rPr>
          <w:fldChar w:fldCharType="end"/>
        </w:r>
      </w:p>
    </w:sdtContent>
  </w:sdt>
  <w:p w14:paraId="2BD3037A" w14:textId="77777777" w:rsidR="00A20AA5" w:rsidRPr="007E3C04" w:rsidRDefault="00A20AA5">
    <w:pPr>
      <w:pStyle w:val="Footer"/>
      <w:rPr>
        <w:rFonts w:ascii="Garamond" w:hAnsi="Garamond"/>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99258" w14:textId="77777777" w:rsidR="0045161B" w:rsidRDefault="0045161B" w:rsidP="00261D63">
      <w:pPr>
        <w:spacing w:after="0" w:line="240" w:lineRule="auto"/>
      </w:pPr>
      <w:r>
        <w:separator/>
      </w:r>
    </w:p>
  </w:footnote>
  <w:footnote w:type="continuationSeparator" w:id="0">
    <w:p w14:paraId="5FB75746" w14:textId="77777777" w:rsidR="0045161B" w:rsidRDefault="0045161B" w:rsidP="00261D63">
      <w:pPr>
        <w:spacing w:after="0" w:line="240" w:lineRule="auto"/>
      </w:pPr>
      <w:r>
        <w:continuationSeparator/>
      </w:r>
    </w:p>
  </w:footnote>
  <w:footnote w:id="1">
    <w:p w14:paraId="5B4A5D44" w14:textId="1816DB03" w:rsidR="00A20AA5" w:rsidRPr="00A60CE6" w:rsidRDefault="00A20AA5">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DHS are nationally representative household surveys that collect detailed information from various household members, including women ages 15-49. The public use surveys, funded by the United States Agency for International Development (USAID) are available at </w:t>
      </w:r>
      <w:hyperlink r:id="rId1" w:history="1">
        <w:r w:rsidRPr="00A60CE6">
          <w:rPr>
            <w:rStyle w:val="Hyperlink"/>
            <w:rFonts w:ascii="Garamond" w:hAnsi="Garamond" w:cstheme="minorHAnsi"/>
            <w:sz w:val="24"/>
            <w:szCs w:val="24"/>
          </w:rPr>
          <w:t>https://dhsprogram.com/</w:t>
        </w:r>
      </w:hyperlink>
      <w:r w:rsidRPr="00A60CE6">
        <w:rPr>
          <w:rFonts w:ascii="Garamond" w:hAnsi="Garamond" w:cstheme="minorHAnsi"/>
          <w:sz w:val="24"/>
          <w:szCs w:val="24"/>
        </w:rPr>
        <w:t xml:space="preserve">.  </w:t>
      </w:r>
    </w:p>
    <w:p w14:paraId="3FDCB75D" w14:textId="77777777" w:rsidR="00A20AA5" w:rsidRPr="00A60CE6" w:rsidRDefault="00A20AA5">
      <w:pPr>
        <w:pStyle w:val="FootnoteText"/>
        <w:rPr>
          <w:rFonts w:ascii="Garamond" w:hAnsi="Garamond" w:cstheme="minorHAnsi"/>
          <w:sz w:val="24"/>
          <w:szCs w:val="24"/>
        </w:rPr>
      </w:pPr>
    </w:p>
  </w:footnote>
  <w:footnote w:id="2">
    <w:p w14:paraId="0EC28A7B" w14:textId="32C10090" w:rsidR="00A20AA5" w:rsidRPr="00A60CE6" w:rsidRDefault="00A20AA5">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MICS are nationally representative household survey. The public use surveys, funded by UNICEF, are available at </w:t>
      </w:r>
      <w:hyperlink r:id="rId2" w:history="1">
        <w:r w:rsidRPr="00A60CE6">
          <w:rPr>
            <w:rStyle w:val="Hyperlink"/>
            <w:rFonts w:ascii="Garamond" w:hAnsi="Garamond" w:cstheme="minorHAnsi"/>
            <w:sz w:val="24"/>
            <w:szCs w:val="24"/>
          </w:rPr>
          <w:t>https://mics.unicef.org/</w:t>
        </w:r>
      </w:hyperlink>
      <w:r w:rsidRPr="00A60CE6">
        <w:rPr>
          <w:rFonts w:ascii="Garamond" w:hAnsi="Garamond" w:cstheme="minorHAnsi"/>
          <w:sz w:val="24"/>
          <w:szCs w:val="24"/>
        </w:rPr>
        <w:t xml:space="preserve">.   </w:t>
      </w:r>
    </w:p>
    <w:p w14:paraId="313F5F78" w14:textId="77777777" w:rsidR="00A20AA5" w:rsidRPr="00A60CE6" w:rsidRDefault="00A20AA5">
      <w:pPr>
        <w:pStyle w:val="FootnoteText"/>
        <w:rPr>
          <w:rFonts w:ascii="Garamond" w:hAnsi="Garamond" w:cstheme="minorHAnsi"/>
          <w:sz w:val="24"/>
          <w:szCs w:val="24"/>
        </w:rPr>
      </w:pPr>
    </w:p>
  </w:footnote>
  <w:footnote w:id="3">
    <w:p w14:paraId="6240A350" w14:textId="53130AE8" w:rsidR="00A20AA5" w:rsidRPr="00A60CE6" w:rsidRDefault="00A20AA5">
      <w:pPr>
        <w:pStyle w:val="FootnoteText"/>
        <w:rPr>
          <w:rFonts w:ascii="Garamond" w:hAnsi="Garamond" w:cstheme="minorHAnsi"/>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NSFG collects reproductive history calendars from women ages 15-44 years old. The public use surveys are available at </w:t>
      </w:r>
      <w:hyperlink r:id="rId3" w:history="1">
        <w:r w:rsidRPr="00A60CE6">
          <w:rPr>
            <w:rStyle w:val="Hyperlink"/>
            <w:rFonts w:ascii="Garamond" w:hAnsi="Garamond" w:cstheme="minorHAnsi"/>
            <w:sz w:val="24"/>
            <w:szCs w:val="24"/>
          </w:rPr>
          <w:t>https://www.cdc.gov/nchs/nsfg/index.htm</w:t>
        </w:r>
      </w:hyperlink>
      <w:r w:rsidRPr="00A60CE6">
        <w:rPr>
          <w:rFonts w:ascii="Garamond" w:hAnsi="Garamond" w:cstheme="minorHAnsi"/>
          <w:sz w:val="24"/>
          <w:szCs w:val="24"/>
        </w:rPr>
        <w:t xml:space="preserve">. </w:t>
      </w:r>
    </w:p>
    <w:p w14:paraId="73D5C16F" w14:textId="77777777" w:rsidR="00A20AA5" w:rsidRPr="00A60CE6" w:rsidRDefault="00A20AA5">
      <w:pPr>
        <w:pStyle w:val="FootnoteText"/>
        <w:rPr>
          <w:rFonts w:ascii="Garamond" w:hAnsi="Garamond" w:cstheme="minorHAnsi"/>
          <w:sz w:val="24"/>
          <w:szCs w:val="24"/>
        </w:rPr>
      </w:pPr>
    </w:p>
  </w:footnote>
  <w:footnote w:id="4">
    <w:p w14:paraId="2D67AB29" w14:textId="55832D71" w:rsidR="00A20AA5" w:rsidRPr="00A60CE6" w:rsidRDefault="00A20AA5">
      <w:pPr>
        <w:pStyle w:val="FootnoteText"/>
        <w:rPr>
          <w:rFonts w:ascii="Garamond" w:hAnsi="Garamond" w:cstheme="minorHAnsi"/>
          <w:color w:val="000000"/>
          <w:sz w:val="24"/>
          <w:szCs w:val="24"/>
        </w:rPr>
      </w:pPr>
      <w:r w:rsidRPr="00A60CE6">
        <w:rPr>
          <w:rStyle w:val="FootnoteReference"/>
          <w:rFonts w:ascii="Garamond" w:hAnsi="Garamond" w:cstheme="minorHAnsi"/>
          <w:sz w:val="24"/>
          <w:szCs w:val="24"/>
        </w:rPr>
        <w:footnoteRef/>
      </w:r>
      <w:r w:rsidRPr="00A60CE6">
        <w:rPr>
          <w:rFonts w:ascii="Garamond" w:hAnsi="Garamond" w:cstheme="minorHAnsi"/>
          <w:sz w:val="24"/>
          <w:szCs w:val="24"/>
        </w:rPr>
        <w:t xml:space="preserve"> </w:t>
      </w:r>
      <w:r w:rsidRPr="00A60CE6">
        <w:rPr>
          <w:rFonts w:ascii="Garamond" w:hAnsi="Garamond" w:cstheme="minorHAnsi"/>
          <w:color w:val="000000"/>
          <w:sz w:val="24"/>
          <w:szCs w:val="24"/>
        </w:rPr>
        <w:t xml:space="preserve">For select countries wherein we rely on MICS data, we lack </w:t>
      </w:r>
      <w:proofErr w:type="spellStart"/>
      <w:r w:rsidRPr="00A60CE6">
        <w:rPr>
          <w:rFonts w:ascii="Garamond" w:hAnsi="Garamond" w:cstheme="minorHAnsi"/>
          <w:color w:val="000000"/>
          <w:sz w:val="24"/>
          <w:szCs w:val="24"/>
        </w:rPr>
        <w:t>mIM</w:t>
      </w:r>
      <w:proofErr w:type="spellEnd"/>
      <w:r w:rsidRPr="00A60CE6">
        <w:rPr>
          <w:rFonts w:ascii="Garamond" w:hAnsi="Garamond" w:cstheme="minorHAnsi"/>
          <w:color w:val="000000"/>
          <w:sz w:val="24"/>
          <w:szCs w:val="24"/>
        </w:rPr>
        <w:t xml:space="preserve"> and mU5M estimates because information on the age of the child at the time of death was not included.</w:t>
      </w:r>
    </w:p>
    <w:p w14:paraId="247319A6" w14:textId="77777777" w:rsidR="00A20AA5" w:rsidRPr="00A60CE6" w:rsidRDefault="00A20AA5">
      <w:pPr>
        <w:pStyle w:val="FootnoteText"/>
        <w:rPr>
          <w:rFonts w:ascii="Garamond" w:hAnsi="Garamond" w:cstheme="minorHAnsi"/>
          <w:sz w:val="24"/>
          <w:szCs w:val="24"/>
        </w:rPr>
      </w:pPr>
    </w:p>
  </w:footnote>
  <w:footnote w:id="5">
    <w:p w14:paraId="3F2760F8" w14:textId="329CA83A" w:rsidR="00A20AA5" w:rsidRPr="00A60CE6" w:rsidRDefault="00A20AA5">
      <w:pPr>
        <w:pStyle w:val="FootnoteText"/>
        <w:rPr>
          <w:rFonts w:ascii="Garamond" w:hAnsi="Garamond"/>
          <w:sz w:val="24"/>
          <w:szCs w:val="24"/>
        </w:rPr>
      </w:pPr>
      <w:r w:rsidRPr="00A60CE6">
        <w:rPr>
          <w:rStyle w:val="FootnoteReference"/>
          <w:rFonts w:ascii="Garamond" w:hAnsi="Garamond"/>
          <w:sz w:val="24"/>
          <w:szCs w:val="24"/>
        </w:rPr>
        <w:footnoteRef/>
      </w:r>
      <w:r w:rsidRPr="00A60CE6">
        <w:rPr>
          <w:rFonts w:ascii="Garamond" w:hAnsi="Garamond"/>
          <w:sz w:val="24"/>
          <w:szCs w:val="24"/>
        </w:rPr>
        <w:t xml:space="preserve"> </w:t>
      </w:r>
      <w:r w:rsidRPr="00A60CE6">
        <w:rPr>
          <w:rFonts w:ascii="Garamond" w:hAnsi="Garamond" w:cstheme="minorHAnsi"/>
          <w:sz w:val="24"/>
          <w:szCs w:val="24"/>
        </w:rPr>
        <w:t xml:space="preserve">That approach makes use of data on a country’s IMR, U5MR, and TFR to estimate the </w:t>
      </w:r>
      <w:proofErr w:type="spellStart"/>
      <w:r w:rsidRPr="00A60CE6">
        <w:rPr>
          <w:rFonts w:ascii="Garamond" w:hAnsi="Garamond" w:cstheme="minorHAnsi"/>
          <w:sz w:val="24"/>
          <w:szCs w:val="24"/>
        </w:rPr>
        <w:t>mIM</w:t>
      </w:r>
      <w:proofErr w:type="spellEnd"/>
      <w:r w:rsidRPr="00A60CE6">
        <w:rPr>
          <w:rFonts w:ascii="Garamond" w:hAnsi="Garamond" w:cstheme="minorHAnsi"/>
          <w:sz w:val="24"/>
          <w:szCs w:val="24"/>
        </w:rPr>
        <w:t xml:space="preserve"> and mU5M for 45-to-49-year-old mothers. Specifically, we estimate the indirect </w:t>
      </w:r>
      <w:proofErr w:type="spellStart"/>
      <w:r w:rsidRPr="00A60CE6">
        <w:rPr>
          <w:rFonts w:ascii="Garamond" w:hAnsi="Garamond" w:cstheme="minorHAnsi"/>
          <w:sz w:val="24"/>
          <w:szCs w:val="24"/>
        </w:rPr>
        <w:t>mIM</w:t>
      </w:r>
      <w:proofErr w:type="spellEnd"/>
      <w:r w:rsidRPr="00A60CE6">
        <w:rPr>
          <w:rFonts w:ascii="Garamond" w:hAnsi="Garamond" w:cstheme="minorHAnsi"/>
          <w:sz w:val="24"/>
          <w:szCs w:val="24"/>
        </w:rPr>
        <w:t xml:space="preserve"> as </w:t>
      </w:r>
      <w:proofErr w:type="spellStart"/>
      <w:r w:rsidRPr="00A60CE6">
        <w:rPr>
          <w:rFonts w:ascii="Garamond" w:hAnsi="Garamond" w:cstheme="minorHAnsi"/>
          <w:sz w:val="24"/>
          <w:szCs w:val="24"/>
        </w:rPr>
        <w:t>mIM</w:t>
      </w:r>
      <w:proofErr w:type="spellEnd"/>
      <w:r w:rsidRPr="00A60CE6">
        <w:rPr>
          <w:rFonts w:ascii="Garamond" w:hAnsi="Garamond" w:cstheme="minorHAnsi"/>
          <w:sz w:val="24"/>
          <w:szCs w:val="24"/>
        </w:rPr>
        <w:t xml:space="preserve">’ = 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 xml:space="preserve">((1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IMR)</w:t>
      </w:r>
      <w:r w:rsidRPr="00A60CE6">
        <w:rPr>
          <w:rFonts w:ascii="Garamond" w:hAnsi="Garamond" w:cstheme="minorHAnsi"/>
          <w:sz w:val="24"/>
          <w:szCs w:val="24"/>
          <w:vertAlign w:val="superscript"/>
        </w:rPr>
        <w:t>TFR</w:t>
      </w:r>
      <w:r w:rsidRPr="00A60CE6">
        <w:rPr>
          <w:rFonts w:ascii="Garamond" w:hAnsi="Garamond" w:cstheme="minorHAnsi"/>
          <w:sz w:val="24"/>
          <w:szCs w:val="24"/>
        </w:rPr>
        <w:t>)and the indirect mu5M as mU5M’ = 1</w:t>
      </w:r>
      <w:r w:rsidRPr="00A60CE6">
        <w:rPr>
          <w:rFonts w:ascii="Garamond" w:eastAsia="AdvOTd877c31c+22" w:hAnsi="Garamond" w:cstheme="minorHAnsi"/>
          <w:sz w:val="24"/>
          <w:szCs w:val="24"/>
        </w:rPr>
        <w:t>−</w:t>
      </w:r>
      <w:r w:rsidRPr="00A60CE6">
        <w:rPr>
          <w:rFonts w:ascii="Garamond" w:hAnsi="Garamond" w:cstheme="minorHAnsi"/>
          <w:sz w:val="24"/>
          <w:szCs w:val="24"/>
        </w:rPr>
        <w:t xml:space="preserve">((1 </w:t>
      </w:r>
      <w:r w:rsidRPr="00A60CE6">
        <w:rPr>
          <w:rFonts w:ascii="Garamond" w:eastAsia="AdvOTd877c31c+22" w:hAnsi="Garamond" w:cstheme="minorHAnsi"/>
          <w:sz w:val="24"/>
          <w:szCs w:val="24"/>
        </w:rPr>
        <w:t xml:space="preserve">− </w:t>
      </w:r>
      <w:r w:rsidRPr="00A60CE6">
        <w:rPr>
          <w:rFonts w:ascii="Garamond" w:hAnsi="Garamond" w:cstheme="minorHAnsi"/>
          <w:sz w:val="24"/>
          <w:szCs w:val="24"/>
        </w:rPr>
        <w:t>U5MR)</w:t>
      </w:r>
      <w:r w:rsidRPr="00A60CE6">
        <w:rPr>
          <w:rFonts w:ascii="Garamond" w:hAnsi="Garamond" w:cstheme="minorHAnsi"/>
          <w:sz w:val="24"/>
          <w:szCs w:val="24"/>
          <w:vertAlign w:val="superscript"/>
        </w:rPr>
        <w:t xml:space="preserve"> TFR</w:t>
      </w:r>
      <w:r w:rsidRPr="00A60CE6" w:rsidDel="00666C71">
        <w:rPr>
          <w:rFonts w:ascii="Garamond" w:hAnsi="Garamond" w:cstheme="minorHAnsi"/>
          <w:sz w:val="24"/>
          <w:szCs w:val="24"/>
        </w:rPr>
        <w:t xml:space="preserve"> </w:t>
      </w:r>
      <w:r w:rsidRPr="00A60CE6">
        <w:rPr>
          <w:rFonts w:ascii="Garamond" w:hAnsi="Garamond" w:cstheme="minorHAnsi"/>
          <w:sz w:val="24"/>
          <w:szCs w:val="24"/>
        </w:rPr>
        <w:t xml:space="preserve">. This approach is shown to less accurately reflect the survey-based estimates than the kin-cohort method.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1045C"/>
    <w:multiLevelType w:val="hybridMultilevel"/>
    <w:tmpl w:val="D7F6B78C"/>
    <w:lvl w:ilvl="0" w:tplc="1D129D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9024A"/>
    <w:multiLevelType w:val="hybridMultilevel"/>
    <w:tmpl w:val="458E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B64C9"/>
    <w:multiLevelType w:val="hybridMultilevel"/>
    <w:tmpl w:val="89D66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F30650"/>
    <w:multiLevelType w:val="hybridMultilevel"/>
    <w:tmpl w:val="4F22389A"/>
    <w:lvl w:ilvl="0" w:tplc="04A23E38">
      <w:start w:val="327"/>
      <w:numFmt w:val="bullet"/>
      <w:lvlText w:val="-"/>
      <w:lvlJc w:val="left"/>
      <w:pPr>
        <w:ind w:left="720" w:hanging="360"/>
      </w:pPr>
      <w:rPr>
        <w:rFonts w:ascii="Garamond" w:eastAsiaTheme="minorHAnsi" w:hAnsi="Garamond"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2E"/>
    <w:rsid w:val="000007A6"/>
    <w:rsid w:val="00000AB8"/>
    <w:rsid w:val="000142D1"/>
    <w:rsid w:val="00014ECD"/>
    <w:rsid w:val="000207B0"/>
    <w:rsid w:val="000230CC"/>
    <w:rsid w:val="000246F0"/>
    <w:rsid w:val="0002599D"/>
    <w:rsid w:val="000455DB"/>
    <w:rsid w:val="000715A2"/>
    <w:rsid w:val="000806EC"/>
    <w:rsid w:val="000816F6"/>
    <w:rsid w:val="00083B85"/>
    <w:rsid w:val="000878CD"/>
    <w:rsid w:val="000913DE"/>
    <w:rsid w:val="000B5C26"/>
    <w:rsid w:val="000C06A8"/>
    <w:rsid w:val="000C4BA5"/>
    <w:rsid w:val="000D392E"/>
    <w:rsid w:val="000E59BE"/>
    <w:rsid w:val="001261E7"/>
    <w:rsid w:val="00135469"/>
    <w:rsid w:val="00136DB1"/>
    <w:rsid w:val="00174205"/>
    <w:rsid w:val="0018206F"/>
    <w:rsid w:val="001863CB"/>
    <w:rsid w:val="00190B37"/>
    <w:rsid w:val="00191FD1"/>
    <w:rsid w:val="0019327B"/>
    <w:rsid w:val="00193B6E"/>
    <w:rsid w:val="00194BE7"/>
    <w:rsid w:val="001B2FCC"/>
    <w:rsid w:val="001B3AD3"/>
    <w:rsid w:val="001D2163"/>
    <w:rsid w:val="002037DD"/>
    <w:rsid w:val="00204436"/>
    <w:rsid w:val="002134E4"/>
    <w:rsid w:val="0021474B"/>
    <w:rsid w:val="00214D90"/>
    <w:rsid w:val="0021632D"/>
    <w:rsid w:val="00227963"/>
    <w:rsid w:val="002366E8"/>
    <w:rsid w:val="0024085F"/>
    <w:rsid w:val="0025266A"/>
    <w:rsid w:val="00261D63"/>
    <w:rsid w:val="00284F4D"/>
    <w:rsid w:val="002A4E0A"/>
    <w:rsid w:val="002C05A1"/>
    <w:rsid w:val="002C19B2"/>
    <w:rsid w:val="002C21F9"/>
    <w:rsid w:val="002E2875"/>
    <w:rsid w:val="00305828"/>
    <w:rsid w:val="00310E87"/>
    <w:rsid w:val="003116C1"/>
    <w:rsid w:val="00325A0E"/>
    <w:rsid w:val="0032696B"/>
    <w:rsid w:val="00344140"/>
    <w:rsid w:val="003566CD"/>
    <w:rsid w:val="00360A91"/>
    <w:rsid w:val="0037017C"/>
    <w:rsid w:val="003731B5"/>
    <w:rsid w:val="00380F11"/>
    <w:rsid w:val="00385E91"/>
    <w:rsid w:val="003911DF"/>
    <w:rsid w:val="00394622"/>
    <w:rsid w:val="003A397A"/>
    <w:rsid w:val="003B4F6B"/>
    <w:rsid w:val="003C63A1"/>
    <w:rsid w:val="003C729A"/>
    <w:rsid w:val="003D2BFF"/>
    <w:rsid w:val="003E3E76"/>
    <w:rsid w:val="003F12BE"/>
    <w:rsid w:val="003F4F5E"/>
    <w:rsid w:val="00400FFF"/>
    <w:rsid w:val="00410C38"/>
    <w:rsid w:val="00416277"/>
    <w:rsid w:val="00427BBB"/>
    <w:rsid w:val="004307D7"/>
    <w:rsid w:val="0043547B"/>
    <w:rsid w:val="004402CE"/>
    <w:rsid w:val="00442B2D"/>
    <w:rsid w:val="00447F5A"/>
    <w:rsid w:val="00450725"/>
    <w:rsid w:val="0045097D"/>
    <w:rsid w:val="0045161B"/>
    <w:rsid w:val="00487A62"/>
    <w:rsid w:val="004C7667"/>
    <w:rsid w:val="004D2458"/>
    <w:rsid w:val="004D55F7"/>
    <w:rsid w:val="004F0679"/>
    <w:rsid w:val="00505B05"/>
    <w:rsid w:val="005066CC"/>
    <w:rsid w:val="00551028"/>
    <w:rsid w:val="00556A5A"/>
    <w:rsid w:val="00567950"/>
    <w:rsid w:val="0057173D"/>
    <w:rsid w:val="00573D92"/>
    <w:rsid w:val="00576DE2"/>
    <w:rsid w:val="00581BE4"/>
    <w:rsid w:val="00592271"/>
    <w:rsid w:val="00594BC9"/>
    <w:rsid w:val="005A306A"/>
    <w:rsid w:val="005B3769"/>
    <w:rsid w:val="005B3B71"/>
    <w:rsid w:val="005B48C9"/>
    <w:rsid w:val="005C4D07"/>
    <w:rsid w:val="005D121F"/>
    <w:rsid w:val="005E510B"/>
    <w:rsid w:val="005F2596"/>
    <w:rsid w:val="00604834"/>
    <w:rsid w:val="00614637"/>
    <w:rsid w:val="0064062C"/>
    <w:rsid w:val="0064108D"/>
    <w:rsid w:val="0064428B"/>
    <w:rsid w:val="00644E3F"/>
    <w:rsid w:val="006508A5"/>
    <w:rsid w:val="006560D4"/>
    <w:rsid w:val="00666C71"/>
    <w:rsid w:val="0066737E"/>
    <w:rsid w:val="00690020"/>
    <w:rsid w:val="00694DBF"/>
    <w:rsid w:val="00697299"/>
    <w:rsid w:val="006A5F7C"/>
    <w:rsid w:val="006A62F9"/>
    <w:rsid w:val="006B4F1E"/>
    <w:rsid w:val="006D09C7"/>
    <w:rsid w:val="006D2A1D"/>
    <w:rsid w:val="006D6174"/>
    <w:rsid w:val="006F2327"/>
    <w:rsid w:val="007152C1"/>
    <w:rsid w:val="00715507"/>
    <w:rsid w:val="007201F2"/>
    <w:rsid w:val="00740D5B"/>
    <w:rsid w:val="007848BA"/>
    <w:rsid w:val="007C4707"/>
    <w:rsid w:val="007C4C50"/>
    <w:rsid w:val="007E3C04"/>
    <w:rsid w:val="007E3CFD"/>
    <w:rsid w:val="007F37B6"/>
    <w:rsid w:val="00810183"/>
    <w:rsid w:val="0081142E"/>
    <w:rsid w:val="00813B77"/>
    <w:rsid w:val="008161ED"/>
    <w:rsid w:val="00817B98"/>
    <w:rsid w:val="008224C0"/>
    <w:rsid w:val="00824348"/>
    <w:rsid w:val="0082473D"/>
    <w:rsid w:val="00825472"/>
    <w:rsid w:val="00842EFE"/>
    <w:rsid w:val="00846B1D"/>
    <w:rsid w:val="0085184E"/>
    <w:rsid w:val="00867191"/>
    <w:rsid w:val="00886234"/>
    <w:rsid w:val="008940B0"/>
    <w:rsid w:val="008A580D"/>
    <w:rsid w:val="008B7078"/>
    <w:rsid w:val="008C0953"/>
    <w:rsid w:val="008C235C"/>
    <w:rsid w:val="008C69AB"/>
    <w:rsid w:val="008E677F"/>
    <w:rsid w:val="009051CC"/>
    <w:rsid w:val="00910540"/>
    <w:rsid w:val="00944C50"/>
    <w:rsid w:val="0094598E"/>
    <w:rsid w:val="00960D8B"/>
    <w:rsid w:val="00964F02"/>
    <w:rsid w:val="00977863"/>
    <w:rsid w:val="009A57FD"/>
    <w:rsid w:val="009E53A3"/>
    <w:rsid w:val="009F0038"/>
    <w:rsid w:val="009F05D9"/>
    <w:rsid w:val="009F49B8"/>
    <w:rsid w:val="00A20AA5"/>
    <w:rsid w:val="00A23C95"/>
    <w:rsid w:val="00A373F4"/>
    <w:rsid w:val="00A420CE"/>
    <w:rsid w:val="00A4545A"/>
    <w:rsid w:val="00A5271F"/>
    <w:rsid w:val="00A60CE6"/>
    <w:rsid w:val="00A615F0"/>
    <w:rsid w:val="00A67263"/>
    <w:rsid w:val="00A863F6"/>
    <w:rsid w:val="00A953D2"/>
    <w:rsid w:val="00A9674A"/>
    <w:rsid w:val="00AA077C"/>
    <w:rsid w:val="00AA534C"/>
    <w:rsid w:val="00AE32C4"/>
    <w:rsid w:val="00AF5706"/>
    <w:rsid w:val="00B042E3"/>
    <w:rsid w:val="00B0671A"/>
    <w:rsid w:val="00B06B2A"/>
    <w:rsid w:val="00B101F3"/>
    <w:rsid w:val="00B336AC"/>
    <w:rsid w:val="00B40D20"/>
    <w:rsid w:val="00B429E5"/>
    <w:rsid w:val="00B436A3"/>
    <w:rsid w:val="00B54862"/>
    <w:rsid w:val="00B60BB6"/>
    <w:rsid w:val="00B60BDF"/>
    <w:rsid w:val="00B61FC7"/>
    <w:rsid w:val="00B87C66"/>
    <w:rsid w:val="00BC50CA"/>
    <w:rsid w:val="00BD1F6E"/>
    <w:rsid w:val="00BF4504"/>
    <w:rsid w:val="00C10C21"/>
    <w:rsid w:val="00C14944"/>
    <w:rsid w:val="00C15964"/>
    <w:rsid w:val="00C170DF"/>
    <w:rsid w:val="00C25629"/>
    <w:rsid w:val="00C372BD"/>
    <w:rsid w:val="00C41ACE"/>
    <w:rsid w:val="00C430FF"/>
    <w:rsid w:val="00C51F34"/>
    <w:rsid w:val="00C57BA8"/>
    <w:rsid w:val="00C65650"/>
    <w:rsid w:val="00C745A0"/>
    <w:rsid w:val="00C745BD"/>
    <w:rsid w:val="00C74991"/>
    <w:rsid w:val="00C75ECD"/>
    <w:rsid w:val="00C875BC"/>
    <w:rsid w:val="00C94B18"/>
    <w:rsid w:val="00C97526"/>
    <w:rsid w:val="00CB08B5"/>
    <w:rsid w:val="00CB40A7"/>
    <w:rsid w:val="00CC1C41"/>
    <w:rsid w:val="00CD34DA"/>
    <w:rsid w:val="00CF410F"/>
    <w:rsid w:val="00D07015"/>
    <w:rsid w:val="00D26B5A"/>
    <w:rsid w:val="00D36303"/>
    <w:rsid w:val="00D46479"/>
    <w:rsid w:val="00D5759B"/>
    <w:rsid w:val="00D63736"/>
    <w:rsid w:val="00D76607"/>
    <w:rsid w:val="00D77923"/>
    <w:rsid w:val="00D84AE6"/>
    <w:rsid w:val="00DA68C1"/>
    <w:rsid w:val="00DB5E50"/>
    <w:rsid w:val="00DC0D12"/>
    <w:rsid w:val="00DE30E5"/>
    <w:rsid w:val="00DE7325"/>
    <w:rsid w:val="00E026C9"/>
    <w:rsid w:val="00E10CA5"/>
    <w:rsid w:val="00E148FB"/>
    <w:rsid w:val="00E26107"/>
    <w:rsid w:val="00E27C6F"/>
    <w:rsid w:val="00E30AAE"/>
    <w:rsid w:val="00E36D35"/>
    <w:rsid w:val="00E535BA"/>
    <w:rsid w:val="00E65156"/>
    <w:rsid w:val="00E66E90"/>
    <w:rsid w:val="00E671B0"/>
    <w:rsid w:val="00E71065"/>
    <w:rsid w:val="00E71F15"/>
    <w:rsid w:val="00E72150"/>
    <w:rsid w:val="00E73CDB"/>
    <w:rsid w:val="00E8082C"/>
    <w:rsid w:val="00E83E06"/>
    <w:rsid w:val="00E86D86"/>
    <w:rsid w:val="00E87BDF"/>
    <w:rsid w:val="00E9797D"/>
    <w:rsid w:val="00E97C9D"/>
    <w:rsid w:val="00EB6123"/>
    <w:rsid w:val="00EC4039"/>
    <w:rsid w:val="00ED1178"/>
    <w:rsid w:val="00ED27EE"/>
    <w:rsid w:val="00ED341A"/>
    <w:rsid w:val="00ED35DD"/>
    <w:rsid w:val="00EE1CFC"/>
    <w:rsid w:val="00EE4F56"/>
    <w:rsid w:val="00EE6DE7"/>
    <w:rsid w:val="00F010F2"/>
    <w:rsid w:val="00F02934"/>
    <w:rsid w:val="00F05AF9"/>
    <w:rsid w:val="00F16FB3"/>
    <w:rsid w:val="00F21715"/>
    <w:rsid w:val="00F23A15"/>
    <w:rsid w:val="00F43F38"/>
    <w:rsid w:val="00F516E1"/>
    <w:rsid w:val="00F52867"/>
    <w:rsid w:val="00F535FA"/>
    <w:rsid w:val="00F60FA3"/>
    <w:rsid w:val="00F6138D"/>
    <w:rsid w:val="00F90ACC"/>
    <w:rsid w:val="00FA2647"/>
    <w:rsid w:val="00FB3F59"/>
    <w:rsid w:val="00FC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1D63"/>
    <w:pPr>
      <w:spacing w:after="0" w:line="240" w:lineRule="auto"/>
    </w:pPr>
    <w:rPr>
      <w:rFonts w:ascii="Arial" w:eastAsiaTheme="minorEastAsia" w:hAnsi="Arial" w:cs="Times New Roman"/>
      <w:sz w:val="20"/>
      <w:szCs w:val="20"/>
    </w:rPr>
  </w:style>
  <w:style w:type="character" w:customStyle="1" w:styleId="FootnoteTextChar">
    <w:name w:val="Footnote Text Char"/>
    <w:basedOn w:val="DefaultParagraphFont"/>
    <w:link w:val="FootnoteText"/>
    <w:uiPriority w:val="99"/>
    <w:rsid w:val="00261D63"/>
    <w:rPr>
      <w:rFonts w:ascii="Arial" w:eastAsiaTheme="minorEastAsia" w:hAnsi="Arial" w:cs="Times New Roman"/>
      <w:sz w:val="20"/>
      <w:szCs w:val="20"/>
    </w:rPr>
  </w:style>
  <w:style w:type="character" w:styleId="FootnoteReference">
    <w:name w:val="footnote reference"/>
    <w:basedOn w:val="DefaultParagraphFont"/>
    <w:uiPriority w:val="99"/>
    <w:semiHidden/>
    <w:unhideWhenUsed/>
    <w:rsid w:val="00261D63"/>
    <w:rPr>
      <w:vertAlign w:val="superscript"/>
    </w:rPr>
  </w:style>
  <w:style w:type="paragraph" w:styleId="BalloonText">
    <w:name w:val="Balloon Text"/>
    <w:basedOn w:val="Normal"/>
    <w:link w:val="BalloonTextChar"/>
    <w:uiPriority w:val="99"/>
    <w:semiHidden/>
    <w:unhideWhenUsed/>
    <w:rsid w:val="00020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B0"/>
    <w:rPr>
      <w:rFonts w:ascii="Segoe UI" w:hAnsi="Segoe UI" w:cs="Segoe UI"/>
      <w:sz w:val="18"/>
      <w:szCs w:val="18"/>
    </w:rPr>
  </w:style>
  <w:style w:type="character" w:styleId="Hyperlink">
    <w:name w:val="Hyperlink"/>
    <w:basedOn w:val="DefaultParagraphFont"/>
    <w:uiPriority w:val="99"/>
    <w:unhideWhenUsed/>
    <w:rsid w:val="0064108D"/>
    <w:rPr>
      <w:color w:val="0000FF"/>
      <w:u w:val="single"/>
    </w:rPr>
  </w:style>
  <w:style w:type="paragraph" w:styleId="ListParagraph">
    <w:name w:val="List Paragraph"/>
    <w:basedOn w:val="Normal"/>
    <w:uiPriority w:val="34"/>
    <w:qFormat/>
    <w:rsid w:val="00C74991"/>
    <w:pPr>
      <w:ind w:left="720"/>
      <w:contextualSpacing/>
    </w:pPr>
  </w:style>
  <w:style w:type="character" w:styleId="CommentReference">
    <w:name w:val="annotation reference"/>
    <w:basedOn w:val="DefaultParagraphFont"/>
    <w:uiPriority w:val="99"/>
    <w:semiHidden/>
    <w:unhideWhenUsed/>
    <w:rsid w:val="002C19B2"/>
    <w:rPr>
      <w:sz w:val="16"/>
      <w:szCs w:val="16"/>
    </w:rPr>
  </w:style>
  <w:style w:type="paragraph" w:styleId="CommentText">
    <w:name w:val="annotation text"/>
    <w:basedOn w:val="Normal"/>
    <w:link w:val="CommentTextChar"/>
    <w:uiPriority w:val="99"/>
    <w:semiHidden/>
    <w:unhideWhenUsed/>
    <w:rsid w:val="002C19B2"/>
    <w:pPr>
      <w:spacing w:line="240" w:lineRule="auto"/>
    </w:pPr>
    <w:rPr>
      <w:sz w:val="20"/>
      <w:szCs w:val="20"/>
    </w:rPr>
  </w:style>
  <w:style w:type="character" w:customStyle="1" w:styleId="CommentTextChar">
    <w:name w:val="Comment Text Char"/>
    <w:basedOn w:val="DefaultParagraphFont"/>
    <w:link w:val="CommentText"/>
    <w:uiPriority w:val="99"/>
    <w:semiHidden/>
    <w:rsid w:val="002C19B2"/>
    <w:rPr>
      <w:sz w:val="20"/>
      <w:szCs w:val="20"/>
    </w:rPr>
  </w:style>
  <w:style w:type="paragraph" w:styleId="CommentSubject">
    <w:name w:val="annotation subject"/>
    <w:basedOn w:val="CommentText"/>
    <w:next w:val="CommentText"/>
    <w:link w:val="CommentSubjectChar"/>
    <w:uiPriority w:val="99"/>
    <w:semiHidden/>
    <w:unhideWhenUsed/>
    <w:rsid w:val="002C19B2"/>
    <w:rPr>
      <w:b/>
      <w:bCs/>
    </w:rPr>
  </w:style>
  <w:style w:type="character" w:customStyle="1" w:styleId="CommentSubjectChar">
    <w:name w:val="Comment Subject Char"/>
    <w:basedOn w:val="CommentTextChar"/>
    <w:link w:val="CommentSubject"/>
    <w:uiPriority w:val="99"/>
    <w:semiHidden/>
    <w:rsid w:val="002C19B2"/>
    <w:rPr>
      <w:b/>
      <w:bCs/>
      <w:sz w:val="20"/>
      <w:szCs w:val="20"/>
    </w:rPr>
  </w:style>
  <w:style w:type="paragraph" w:styleId="Header">
    <w:name w:val="header"/>
    <w:basedOn w:val="Normal"/>
    <w:link w:val="HeaderChar"/>
    <w:uiPriority w:val="99"/>
    <w:unhideWhenUsed/>
    <w:rsid w:val="007E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04"/>
  </w:style>
  <w:style w:type="paragraph" w:styleId="Footer">
    <w:name w:val="footer"/>
    <w:basedOn w:val="Normal"/>
    <w:link w:val="FooterChar"/>
    <w:uiPriority w:val="99"/>
    <w:unhideWhenUsed/>
    <w:rsid w:val="007E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04"/>
  </w:style>
  <w:style w:type="character" w:styleId="FollowedHyperlink">
    <w:name w:val="FollowedHyperlink"/>
    <w:basedOn w:val="DefaultParagraphFont"/>
    <w:uiPriority w:val="99"/>
    <w:semiHidden/>
    <w:unhideWhenUsed/>
    <w:rsid w:val="00556A5A"/>
    <w:rPr>
      <w:color w:val="954F72" w:themeColor="followedHyperlink"/>
      <w:u w:val="single"/>
    </w:rPr>
  </w:style>
  <w:style w:type="character" w:customStyle="1" w:styleId="UnresolvedMention">
    <w:name w:val="Unresolved Mention"/>
    <w:basedOn w:val="DefaultParagraphFont"/>
    <w:uiPriority w:val="99"/>
    <w:semiHidden/>
    <w:unhideWhenUsed/>
    <w:rsid w:val="00C430FF"/>
    <w:rPr>
      <w:color w:val="605E5C"/>
      <w:shd w:val="clear" w:color="auto" w:fill="E1DFDD"/>
    </w:rPr>
  </w:style>
  <w:style w:type="paragraph" w:styleId="Bibliography">
    <w:name w:val="Bibliography"/>
    <w:basedOn w:val="Normal"/>
    <w:next w:val="Normal"/>
    <w:uiPriority w:val="37"/>
    <w:semiHidden/>
    <w:unhideWhenUsed/>
    <w:rsid w:val="00697299"/>
  </w:style>
  <w:style w:type="paragraph" w:customStyle="1" w:styleId="msonormal0">
    <w:name w:val="msonormal"/>
    <w:basedOn w:val="Normal"/>
    <w:rsid w:val="00576D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76DE2"/>
    <w:pPr>
      <w:spacing w:before="100" w:beforeAutospacing="1" w:after="100" w:afterAutospacing="1" w:line="240" w:lineRule="auto"/>
    </w:pPr>
    <w:rPr>
      <w:rFonts w:ascii="Garamond" w:eastAsia="Times New Roman" w:hAnsi="Garamond" w:cs="Times New Roman"/>
      <w:color w:val="000000"/>
    </w:rPr>
  </w:style>
  <w:style w:type="paragraph" w:customStyle="1" w:styleId="xl65">
    <w:name w:val="xl65"/>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6">
    <w:name w:val="xl66"/>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7">
    <w:name w:val="xl67"/>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8">
    <w:name w:val="xl68"/>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69">
    <w:name w:val="xl6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0">
    <w:name w:val="xl70"/>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1">
    <w:name w:val="xl71"/>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2">
    <w:name w:val="xl72"/>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73">
    <w:name w:val="xl73"/>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4">
    <w:name w:val="xl74"/>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5">
    <w:name w:val="xl75"/>
    <w:basedOn w:val="Normal"/>
    <w:rsid w:val="00576DE2"/>
    <w:pPr>
      <w:pBdr>
        <w:bottom w:val="single" w:sz="4" w:space="0" w:color="auto"/>
      </w:pBd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6">
    <w:name w:val="xl76"/>
    <w:basedOn w:val="Normal"/>
    <w:rsid w:val="00576DE2"/>
    <w:pP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7">
    <w:name w:val="xl77"/>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8">
    <w:name w:val="xl78"/>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9">
    <w:name w:val="xl7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1D63"/>
    <w:pPr>
      <w:spacing w:after="0" w:line="240" w:lineRule="auto"/>
    </w:pPr>
    <w:rPr>
      <w:rFonts w:ascii="Arial" w:eastAsiaTheme="minorEastAsia" w:hAnsi="Arial" w:cs="Times New Roman"/>
      <w:sz w:val="20"/>
      <w:szCs w:val="20"/>
    </w:rPr>
  </w:style>
  <w:style w:type="character" w:customStyle="1" w:styleId="FootnoteTextChar">
    <w:name w:val="Footnote Text Char"/>
    <w:basedOn w:val="DefaultParagraphFont"/>
    <w:link w:val="FootnoteText"/>
    <w:uiPriority w:val="99"/>
    <w:rsid w:val="00261D63"/>
    <w:rPr>
      <w:rFonts w:ascii="Arial" w:eastAsiaTheme="minorEastAsia" w:hAnsi="Arial" w:cs="Times New Roman"/>
      <w:sz w:val="20"/>
      <w:szCs w:val="20"/>
    </w:rPr>
  </w:style>
  <w:style w:type="character" w:styleId="FootnoteReference">
    <w:name w:val="footnote reference"/>
    <w:basedOn w:val="DefaultParagraphFont"/>
    <w:uiPriority w:val="99"/>
    <w:semiHidden/>
    <w:unhideWhenUsed/>
    <w:rsid w:val="00261D63"/>
    <w:rPr>
      <w:vertAlign w:val="superscript"/>
    </w:rPr>
  </w:style>
  <w:style w:type="paragraph" w:styleId="BalloonText">
    <w:name w:val="Balloon Text"/>
    <w:basedOn w:val="Normal"/>
    <w:link w:val="BalloonTextChar"/>
    <w:uiPriority w:val="99"/>
    <w:semiHidden/>
    <w:unhideWhenUsed/>
    <w:rsid w:val="000207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B0"/>
    <w:rPr>
      <w:rFonts w:ascii="Segoe UI" w:hAnsi="Segoe UI" w:cs="Segoe UI"/>
      <w:sz w:val="18"/>
      <w:szCs w:val="18"/>
    </w:rPr>
  </w:style>
  <w:style w:type="character" w:styleId="Hyperlink">
    <w:name w:val="Hyperlink"/>
    <w:basedOn w:val="DefaultParagraphFont"/>
    <w:uiPriority w:val="99"/>
    <w:unhideWhenUsed/>
    <w:rsid w:val="0064108D"/>
    <w:rPr>
      <w:color w:val="0000FF"/>
      <w:u w:val="single"/>
    </w:rPr>
  </w:style>
  <w:style w:type="paragraph" w:styleId="ListParagraph">
    <w:name w:val="List Paragraph"/>
    <w:basedOn w:val="Normal"/>
    <w:uiPriority w:val="34"/>
    <w:qFormat/>
    <w:rsid w:val="00C74991"/>
    <w:pPr>
      <w:ind w:left="720"/>
      <w:contextualSpacing/>
    </w:pPr>
  </w:style>
  <w:style w:type="character" w:styleId="CommentReference">
    <w:name w:val="annotation reference"/>
    <w:basedOn w:val="DefaultParagraphFont"/>
    <w:uiPriority w:val="99"/>
    <w:semiHidden/>
    <w:unhideWhenUsed/>
    <w:rsid w:val="002C19B2"/>
    <w:rPr>
      <w:sz w:val="16"/>
      <w:szCs w:val="16"/>
    </w:rPr>
  </w:style>
  <w:style w:type="paragraph" w:styleId="CommentText">
    <w:name w:val="annotation text"/>
    <w:basedOn w:val="Normal"/>
    <w:link w:val="CommentTextChar"/>
    <w:uiPriority w:val="99"/>
    <w:semiHidden/>
    <w:unhideWhenUsed/>
    <w:rsid w:val="002C19B2"/>
    <w:pPr>
      <w:spacing w:line="240" w:lineRule="auto"/>
    </w:pPr>
    <w:rPr>
      <w:sz w:val="20"/>
      <w:szCs w:val="20"/>
    </w:rPr>
  </w:style>
  <w:style w:type="character" w:customStyle="1" w:styleId="CommentTextChar">
    <w:name w:val="Comment Text Char"/>
    <w:basedOn w:val="DefaultParagraphFont"/>
    <w:link w:val="CommentText"/>
    <w:uiPriority w:val="99"/>
    <w:semiHidden/>
    <w:rsid w:val="002C19B2"/>
    <w:rPr>
      <w:sz w:val="20"/>
      <w:szCs w:val="20"/>
    </w:rPr>
  </w:style>
  <w:style w:type="paragraph" w:styleId="CommentSubject">
    <w:name w:val="annotation subject"/>
    <w:basedOn w:val="CommentText"/>
    <w:next w:val="CommentText"/>
    <w:link w:val="CommentSubjectChar"/>
    <w:uiPriority w:val="99"/>
    <w:semiHidden/>
    <w:unhideWhenUsed/>
    <w:rsid w:val="002C19B2"/>
    <w:rPr>
      <w:b/>
      <w:bCs/>
    </w:rPr>
  </w:style>
  <w:style w:type="character" w:customStyle="1" w:styleId="CommentSubjectChar">
    <w:name w:val="Comment Subject Char"/>
    <w:basedOn w:val="CommentTextChar"/>
    <w:link w:val="CommentSubject"/>
    <w:uiPriority w:val="99"/>
    <w:semiHidden/>
    <w:rsid w:val="002C19B2"/>
    <w:rPr>
      <w:b/>
      <w:bCs/>
      <w:sz w:val="20"/>
      <w:szCs w:val="20"/>
    </w:rPr>
  </w:style>
  <w:style w:type="paragraph" w:styleId="Header">
    <w:name w:val="header"/>
    <w:basedOn w:val="Normal"/>
    <w:link w:val="HeaderChar"/>
    <w:uiPriority w:val="99"/>
    <w:unhideWhenUsed/>
    <w:rsid w:val="007E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C04"/>
  </w:style>
  <w:style w:type="paragraph" w:styleId="Footer">
    <w:name w:val="footer"/>
    <w:basedOn w:val="Normal"/>
    <w:link w:val="FooterChar"/>
    <w:uiPriority w:val="99"/>
    <w:unhideWhenUsed/>
    <w:rsid w:val="007E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C04"/>
  </w:style>
  <w:style w:type="character" w:styleId="FollowedHyperlink">
    <w:name w:val="FollowedHyperlink"/>
    <w:basedOn w:val="DefaultParagraphFont"/>
    <w:uiPriority w:val="99"/>
    <w:semiHidden/>
    <w:unhideWhenUsed/>
    <w:rsid w:val="00556A5A"/>
    <w:rPr>
      <w:color w:val="954F72" w:themeColor="followedHyperlink"/>
      <w:u w:val="single"/>
    </w:rPr>
  </w:style>
  <w:style w:type="character" w:customStyle="1" w:styleId="UnresolvedMention">
    <w:name w:val="Unresolved Mention"/>
    <w:basedOn w:val="DefaultParagraphFont"/>
    <w:uiPriority w:val="99"/>
    <w:semiHidden/>
    <w:unhideWhenUsed/>
    <w:rsid w:val="00C430FF"/>
    <w:rPr>
      <w:color w:val="605E5C"/>
      <w:shd w:val="clear" w:color="auto" w:fill="E1DFDD"/>
    </w:rPr>
  </w:style>
  <w:style w:type="paragraph" w:styleId="Bibliography">
    <w:name w:val="Bibliography"/>
    <w:basedOn w:val="Normal"/>
    <w:next w:val="Normal"/>
    <w:uiPriority w:val="37"/>
    <w:semiHidden/>
    <w:unhideWhenUsed/>
    <w:rsid w:val="00697299"/>
  </w:style>
  <w:style w:type="paragraph" w:customStyle="1" w:styleId="msonormal0">
    <w:name w:val="msonormal"/>
    <w:basedOn w:val="Normal"/>
    <w:rsid w:val="00576D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576DE2"/>
    <w:pPr>
      <w:spacing w:before="100" w:beforeAutospacing="1" w:after="100" w:afterAutospacing="1" w:line="240" w:lineRule="auto"/>
    </w:pPr>
    <w:rPr>
      <w:rFonts w:ascii="Garamond" w:eastAsia="Times New Roman" w:hAnsi="Garamond" w:cs="Times New Roman"/>
      <w:color w:val="000000"/>
    </w:rPr>
  </w:style>
  <w:style w:type="paragraph" w:customStyle="1" w:styleId="xl65">
    <w:name w:val="xl65"/>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6">
    <w:name w:val="xl66"/>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7">
    <w:name w:val="xl67"/>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68">
    <w:name w:val="xl68"/>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69">
    <w:name w:val="xl6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0">
    <w:name w:val="xl70"/>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1">
    <w:name w:val="xl71"/>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2">
    <w:name w:val="xl72"/>
    <w:basedOn w:val="Normal"/>
    <w:rsid w:val="00576DE2"/>
    <w:pPr>
      <w:spacing w:before="100" w:beforeAutospacing="1" w:after="100" w:afterAutospacing="1" w:line="240" w:lineRule="auto"/>
    </w:pPr>
    <w:rPr>
      <w:rFonts w:ascii="Garamond" w:eastAsia="Times New Roman" w:hAnsi="Garamond" w:cs="Times New Roman"/>
      <w:sz w:val="24"/>
      <w:szCs w:val="24"/>
    </w:rPr>
  </w:style>
  <w:style w:type="paragraph" w:customStyle="1" w:styleId="xl73">
    <w:name w:val="xl73"/>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4">
    <w:name w:val="xl74"/>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 w:type="paragraph" w:customStyle="1" w:styleId="xl75">
    <w:name w:val="xl75"/>
    <w:basedOn w:val="Normal"/>
    <w:rsid w:val="00576DE2"/>
    <w:pPr>
      <w:pBdr>
        <w:bottom w:val="single" w:sz="4" w:space="0" w:color="auto"/>
      </w:pBd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6">
    <w:name w:val="xl76"/>
    <w:basedOn w:val="Normal"/>
    <w:rsid w:val="00576DE2"/>
    <w:pPr>
      <w:spacing w:before="100" w:beforeAutospacing="1" w:after="100" w:afterAutospacing="1" w:line="240" w:lineRule="auto"/>
      <w:jc w:val="center"/>
    </w:pPr>
    <w:rPr>
      <w:rFonts w:ascii="Garamond" w:eastAsia="Times New Roman" w:hAnsi="Garamond" w:cs="Times New Roman"/>
      <w:sz w:val="24"/>
      <w:szCs w:val="24"/>
    </w:rPr>
  </w:style>
  <w:style w:type="paragraph" w:customStyle="1" w:styleId="xl77">
    <w:name w:val="xl77"/>
    <w:basedOn w:val="Normal"/>
    <w:rsid w:val="00576DE2"/>
    <w:pPr>
      <w:shd w:val="clear" w:color="000000" w:fill="E7E6E6"/>
      <w:spacing w:before="100" w:beforeAutospacing="1" w:after="100" w:afterAutospacing="1" w:line="240" w:lineRule="auto"/>
    </w:pPr>
    <w:rPr>
      <w:rFonts w:ascii="Garamond" w:eastAsia="Times New Roman" w:hAnsi="Garamond" w:cs="Times New Roman"/>
      <w:sz w:val="24"/>
      <w:szCs w:val="24"/>
    </w:rPr>
  </w:style>
  <w:style w:type="paragraph" w:customStyle="1" w:styleId="xl78">
    <w:name w:val="xl78"/>
    <w:basedOn w:val="Normal"/>
    <w:rsid w:val="00576DE2"/>
    <w:pPr>
      <w:shd w:val="clear" w:color="000000" w:fill="E7E6E6"/>
      <w:spacing w:before="100" w:beforeAutospacing="1" w:after="100" w:afterAutospacing="1" w:line="240" w:lineRule="auto"/>
    </w:pPr>
    <w:rPr>
      <w:rFonts w:ascii="Garamond" w:eastAsia="Times New Roman" w:hAnsi="Garamond" w:cs="Times New Roman"/>
      <w:b/>
      <w:bCs/>
      <w:sz w:val="24"/>
      <w:szCs w:val="24"/>
    </w:rPr>
  </w:style>
  <w:style w:type="paragraph" w:customStyle="1" w:styleId="xl79">
    <w:name w:val="xl79"/>
    <w:basedOn w:val="Normal"/>
    <w:rsid w:val="00576DE2"/>
    <w:pPr>
      <w:pBdr>
        <w:bottom w:val="single" w:sz="4" w:space="0" w:color="auto"/>
      </w:pBdr>
      <w:spacing w:before="100" w:beforeAutospacing="1" w:after="100" w:afterAutospacing="1" w:line="240" w:lineRule="auto"/>
    </w:pPr>
    <w:rPr>
      <w:rFonts w:ascii="Garamond" w:eastAsia="Times New Roman" w:hAnsi="Garamon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78229565">
      <w:bodyDiv w:val="1"/>
      <w:marLeft w:val="0"/>
      <w:marRight w:val="0"/>
      <w:marTop w:val="0"/>
      <w:marBottom w:val="0"/>
      <w:divBdr>
        <w:top w:val="none" w:sz="0" w:space="0" w:color="auto"/>
        <w:left w:val="none" w:sz="0" w:space="0" w:color="auto"/>
        <w:bottom w:val="none" w:sz="0" w:space="0" w:color="auto"/>
        <w:right w:val="none" w:sz="0" w:space="0" w:color="auto"/>
      </w:divBdr>
      <w:divsChild>
        <w:div w:id="390541056">
          <w:marLeft w:val="0"/>
          <w:marRight w:val="0"/>
          <w:marTop w:val="0"/>
          <w:marBottom w:val="0"/>
          <w:divBdr>
            <w:top w:val="none" w:sz="0" w:space="0" w:color="auto"/>
            <w:left w:val="none" w:sz="0" w:space="0" w:color="auto"/>
            <w:bottom w:val="none" w:sz="0" w:space="0" w:color="auto"/>
            <w:right w:val="none" w:sz="0" w:space="0" w:color="auto"/>
          </w:divBdr>
        </w:div>
        <w:div w:id="462315477">
          <w:marLeft w:val="0"/>
          <w:marRight w:val="0"/>
          <w:marTop w:val="0"/>
          <w:marBottom w:val="0"/>
          <w:divBdr>
            <w:top w:val="none" w:sz="0" w:space="0" w:color="auto"/>
            <w:left w:val="none" w:sz="0" w:space="0" w:color="auto"/>
            <w:bottom w:val="none" w:sz="0" w:space="0" w:color="auto"/>
            <w:right w:val="none" w:sz="0" w:space="0" w:color="auto"/>
          </w:divBdr>
        </w:div>
        <w:div w:id="815337748">
          <w:marLeft w:val="0"/>
          <w:marRight w:val="0"/>
          <w:marTop w:val="0"/>
          <w:marBottom w:val="0"/>
          <w:divBdr>
            <w:top w:val="none" w:sz="0" w:space="0" w:color="auto"/>
            <w:left w:val="none" w:sz="0" w:space="0" w:color="auto"/>
            <w:bottom w:val="none" w:sz="0" w:space="0" w:color="auto"/>
            <w:right w:val="none" w:sz="0" w:space="0" w:color="auto"/>
          </w:divBdr>
        </w:div>
        <w:div w:id="1028335873">
          <w:marLeft w:val="0"/>
          <w:marRight w:val="0"/>
          <w:marTop w:val="0"/>
          <w:marBottom w:val="0"/>
          <w:divBdr>
            <w:top w:val="none" w:sz="0" w:space="0" w:color="auto"/>
            <w:left w:val="none" w:sz="0" w:space="0" w:color="auto"/>
            <w:bottom w:val="none" w:sz="0" w:space="0" w:color="auto"/>
            <w:right w:val="none" w:sz="0" w:space="0" w:color="auto"/>
          </w:divBdr>
        </w:div>
      </w:divsChild>
    </w:div>
    <w:div w:id="515922868">
      <w:bodyDiv w:val="1"/>
      <w:marLeft w:val="0"/>
      <w:marRight w:val="0"/>
      <w:marTop w:val="0"/>
      <w:marBottom w:val="0"/>
      <w:divBdr>
        <w:top w:val="none" w:sz="0" w:space="0" w:color="auto"/>
        <w:left w:val="none" w:sz="0" w:space="0" w:color="auto"/>
        <w:bottom w:val="none" w:sz="0" w:space="0" w:color="auto"/>
        <w:right w:val="none" w:sz="0" w:space="0" w:color="auto"/>
      </w:divBdr>
    </w:div>
    <w:div w:id="676228438">
      <w:bodyDiv w:val="1"/>
      <w:marLeft w:val="0"/>
      <w:marRight w:val="0"/>
      <w:marTop w:val="0"/>
      <w:marBottom w:val="0"/>
      <w:divBdr>
        <w:top w:val="none" w:sz="0" w:space="0" w:color="auto"/>
        <w:left w:val="none" w:sz="0" w:space="0" w:color="auto"/>
        <w:bottom w:val="none" w:sz="0" w:space="0" w:color="auto"/>
        <w:right w:val="none" w:sz="0" w:space="0" w:color="auto"/>
      </w:divBdr>
    </w:div>
    <w:div w:id="772821293">
      <w:bodyDiv w:val="1"/>
      <w:marLeft w:val="0"/>
      <w:marRight w:val="0"/>
      <w:marTop w:val="0"/>
      <w:marBottom w:val="0"/>
      <w:divBdr>
        <w:top w:val="none" w:sz="0" w:space="0" w:color="auto"/>
        <w:left w:val="none" w:sz="0" w:space="0" w:color="auto"/>
        <w:bottom w:val="none" w:sz="0" w:space="0" w:color="auto"/>
        <w:right w:val="none" w:sz="0" w:space="0" w:color="auto"/>
      </w:divBdr>
    </w:div>
    <w:div w:id="800342643">
      <w:bodyDiv w:val="1"/>
      <w:marLeft w:val="0"/>
      <w:marRight w:val="0"/>
      <w:marTop w:val="0"/>
      <w:marBottom w:val="0"/>
      <w:divBdr>
        <w:top w:val="none" w:sz="0" w:space="0" w:color="auto"/>
        <w:left w:val="none" w:sz="0" w:space="0" w:color="auto"/>
        <w:bottom w:val="none" w:sz="0" w:space="0" w:color="auto"/>
        <w:right w:val="none" w:sz="0" w:space="0" w:color="auto"/>
      </w:divBdr>
      <w:divsChild>
        <w:div w:id="1006714622">
          <w:marLeft w:val="0"/>
          <w:marRight w:val="0"/>
          <w:marTop w:val="0"/>
          <w:marBottom w:val="0"/>
          <w:divBdr>
            <w:top w:val="none" w:sz="0" w:space="0" w:color="auto"/>
            <w:left w:val="none" w:sz="0" w:space="0" w:color="auto"/>
            <w:bottom w:val="none" w:sz="0" w:space="0" w:color="auto"/>
            <w:right w:val="none" w:sz="0" w:space="0" w:color="auto"/>
          </w:divBdr>
        </w:div>
        <w:div w:id="1109810517">
          <w:marLeft w:val="0"/>
          <w:marRight w:val="0"/>
          <w:marTop w:val="0"/>
          <w:marBottom w:val="0"/>
          <w:divBdr>
            <w:top w:val="none" w:sz="0" w:space="0" w:color="auto"/>
            <w:left w:val="none" w:sz="0" w:space="0" w:color="auto"/>
            <w:bottom w:val="none" w:sz="0" w:space="0" w:color="auto"/>
            <w:right w:val="none" w:sz="0" w:space="0" w:color="auto"/>
          </w:divBdr>
        </w:div>
        <w:div w:id="1146044101">
          <w:marLeft w:val="0"/>
          <w:marRight w:val="0"/>
          <w:marTop w:val="0"/>
          <w:marBottom w:val="0"/>
          <w:divBdr>
            <w:top w:val="none" w:sz="0" w:space="0" w:color="auto"/>
            <w:left w:val="none" w:sz="0" w:space="0" w:color="auto"/>
            <w:bottom w:val="none" w:sz="0" w:space="0" w:color="auto"/>
            <w:right w:val="none" w:sz="0" w:space="0" w:color="auto"/>
          </w:divBdr>
          <w:divsChild>
            <w:div w:id="9480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4856">
      <w:bodyDiv w:val="1"/>
      <w:marLeft w:val="0"/>
      <w:marRight w:val="0"/>
      <w:marTop w:val="0"/>
      <w:marBottom w:val="0"/>
      <w:divBdr>
        <w:top w:val="none" w:sz="0" w:space="0" w:color="auto"/>
        <w:left w:val="none" w:sz="0" w:space="0" w:color="auto"/>
        <w:bottom w:val="none" w:sz="0" w:space="0" w:color="auto"/>
        <w:right w:val="none" w:sz="0" w:space="0" w:color="auto"/>
      </w:divBdr>
    </w:div>
    <w:div w:id="1453280532">
      <w:bodyDiv w:val="1"/>
      <w:marLeft w:val="0"/>
      <w:marRight w:val="0"/>
      <w:marTop w:val="0"/>
      <w:marBottom w:val="0"/>
      <w:divBdr>
        <w:top w:val="none" w:sz="0" w:space="0" w:color="auto"/>
        <w:left w:val="none" w:sz="0" w:space="0" w:color="auto"/>
        <w:bottom w:val="none" w:sz="0" w:space="0" w:color="auto"/>
        <w:right w:val="none" w:sz="0" w:space="0" w:color="auto"/>
      </w:divBdr>
    </w:div>
    <w:div w:id="20450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cdc.gov/nchs/nsfg/index.htm" TargetMode="External"/><Relationship Id="rId2" Type="http://schemas.openxmlformats.org/officeDocument/2006/relationships/hyperlink" Target="https://mics.unicef.org/" TargetMode="External"/><Relationship Id="rId1" Type="http://schemas.openxmlformats.org/officeDocument/2006/relationships/hyperlink" Target="https://dhspro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7290A-1ACA-498C-ACF6-8E9EFAAB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5275</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MPI for Demographic Research</Company>
  <LinksUpToDate>false</LinksUpToDate>
  <CharactersWithSpaces>35279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Smith-Greenaway</dc:creator>
  <cp:lastModifiedBy>MPIDR_D\alburezgutierrez</cp:lastModifiedBy>
  <cp:revision>57</cp:revision>
  <dcterms:created xsi:type="dcterms:W3CDTF">2020-03-26T13:20:00Z</dcterms:created>
  <dcterms:modified xsi:type="dcterms:W3CDTF">2020-03-27T08:37:00Z</dcterms:modified>
</cp:coreProperties>
</file>